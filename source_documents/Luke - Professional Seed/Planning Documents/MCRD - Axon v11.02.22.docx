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0A0F8" w14:textId="77777777" w:rsidR="00533D59" w:rsidRDefault="00533D59" w:rsidP="00533D59">
      <w:pPr>
        <w:jc w:val="center"/>
      </w:pPr>
    </w:p>
    <w:p w14:paraId="5537194B" w14:textId="5CC629BE" w:rsidR="005017EC" w:rsidRDefault="00A6274C" w:rsidP="00533D59">
      <w:pPr>
        <w:jc w:val="center"/>
      </w:pPr>
      <w:r>
        <w:rPr>
          <w:noProof/>
        </w:rPr>
        <w:drawing>
          <wp:inline distT="0" distB="0" distL="0" distR="0" wp14:anchorId="695FA88B" wp14:editId="033D2BCE">
            <wp:extent cx="2688590" cy="951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590" cy="951230"/>
                    </a:xfrm>
                    <a:prstGeom prst="rect">
                      <a:avLst/>
                    </a:prstGeom>
                    <a:noFill/>
                  </pic:spPr>
                </pic:pic>
              </a:graphicData>
            </a:graphic>
          </wp:inline>
        </w:drawing>
      </w:r>
    </w:p>
    <w:p w14:paraId="3DD2354D" w14:textId="77777777" w:rsidR="00533D59" w:rsidRDefault="00533D59" w:rsidP="00533D59">
      <w:pPr>
        <w:jc w:val="center"/>
      </w:pPr>
    </w:p>
    <w:p w14:paraId="4453A9C2" w14:textId="77777777" w:rsidR="00533D59" w:rsidRPr="006101B1" w:rsidRDefault="00533D59" w:rsidP="00533D59">
      <w:pPr>
        <w:jc w:val="center"/>
        <w:rPr>
          <w:sz w:val="44"/>
          <w:szCs w:val="44"/>
        </w:rPr>
      </w:pPr>
      <w:r w:rsidRPr="006101B1">
        <w:rPr>
          <w:sz w:val="44"/>
          <w:szCs w:val="44"/>
        </w:rPr>
        <w:t>Marketing and Customer Requirements Document</w:t>
      </w:r>
    </w:p>
    <w:p w14:paraId="58A448B3" w14:textId="77777777" w:rsidR="00533D59" w:rsidRPr="006101B1" w:rsidRDefault="00533D59" w:rsidP="00533D59">
      <w:pPr>
        <w:jc w:val="center"/>
        <w:rPr>
          <w:sz w:val="56"/>
          <w:szCs w:val="56"/>
        </w:rPr>
      </w:pPr>
    </w:p>
    <w:p w14:paraId="3185D0F9" w14:textId="3A27D85D" w:rsidR="00533D59" w:rsidRPr="006101B1" w:rsidRDefault="00533D59" w:rsidP="00533D59">
      <w:pPr>
        <w:jc w:val="center"/>
        <w:rPr>
          <w:sz w:val="44"/>
          <w:szCs w:val="44"/>
        </w:rPr>
      </w:pPr>
      <w:r w:rsidRPr="006101B1">
        <w:rPr>
          <w:sz w:val="44"/>
          <w:szCs w:val="44"/>
        </w:rPr>
        <w:t xml:space="preserve">Project </w:t>
      </w:r>
      <w:r w:rsidR="00D5587A">
        <w:rPr>
          <w:color w:val="4F81BD" w:themeColor="accent1"/>
          <w:sz w:val="44"/>
          <w:szCs w:val="44"/>
        </w:rPr>
        <w:t>Axon</w:t>
      </w:r>
    </w:p>
    <w:p w14:paraId="75AEA10B" w14:textId="77777777" w:rsidR="00533D59" w:rsidRDefault="00533D59" w:rsidP="00533D59">
      <w:pPr>
        <w:jc w:val="center"/>
      </w:pPr>
    </w:p>
    <w:p w14:paraId="476512DD" w14:textId="77777777" w:rsidR="00533D59" w:rsidRDefault="00533D59" w:rsidP="00533D59">
      <w:pPr>
        <w:jc w:val="center"/>
      </w:pPr>
    </w:p>
    <w:p w14:paraId="0B918978" w14:textId="77777777" w:rsidR="00533D59" w:rsidRDefault="00533D59" w:rsidP="00533D59">
      <w:pPr>
        <w:jc w:val="center"/>
      </w:pPr>
    </w:p>
    <w:tbl>
      <w:tblPr>
        <w:tblStyle w:val="TableGrid"/>
        <w:tblW w:w="0" w:type="auto"/>
        <w:tblInd w:w="895" w:type="dxa"/>
        <w:tblLook w:val="04A0" w:firstRow="1" w:lastRow="0" w:firstColumn="1" w:lastColumn="0" w:noHBand="0" w:noVBand="1"/>
      </w:tblPr>
      <w:tblGrid>
        <w:gridCol w:w="810"/>
        <w:gridCol w:w="5850"/>
        <w:gridCol w:w="1620"/>
      </w:tblGrid>
      <w:tr w:rsidR="00D52A70" w14:paraId="44F9E149" w14:textId="77777777" w:rsidTr="00B419F4">
        <w:tc>
          <w:tcPr>
            <w:tcW w:w="8280" w:type="dxa"/>
            <w:gridSpan w:val="3"/>
          </w:tcPr>
          <w:p w14:paraId="69538A9F" w14:textId="77777777" w:rsidR="00D52A70" w:rsidRDefault="00D52A70" w:rsidP="00533D59">
            <w:pPr>
              <w:jc w:val="center"/>
            </w:pPr>
            <w:r w:rsidRPr="00D973BC">
              <w:rPr>
                <w:b/>
              </w:rPr>
              <w:t>REVISION</w:t>
            </w:r>
            <w:r>
              <w:rPr>
                <w:b/>
              </w:rPr>
              <w:t xml:space="preserve"> HISTORY</w:t>
            </w:r>
          </w:p>
        </w:tc>
      </w:tr>
      <w:tr w:rsidR="00D52A70" w14:paraId="3F544C82" w14:textId="77777777" w:rsidTr="0027477D">
        <w:tc>
          <w:tcPr>
            <w:tcW w:w="810" w:type="dxa"/>
            <w:vAlign w:val="center"/>
          </w:tcPr>
          <w:p w14:paraId="41447A19" w14:textId="77777777" w:rsidR="00D52A70" w:rsidRDefault="00D52A70" w:rsidP="00D52A70">
            <w:pPr>
              <w:jc w:val="center"/>
            </w:pPr>
            <w:r w:rsidRPr="009667E8">
              <w:rPr>
                <w:szCs w:val="20"/>
              </w:rPr>
              <w:t>REV</w:t>
            </w:r>
          </w:p>
        </w:tc>
        <w:tc>
          <w:tcPr>
            <w:tcW w:w="5850" w:type="dxa"/>
            <w:vAlign w:val="center"/>
          </w:tcPr>
          <w:p w14:paraId="7B0CDCFB" w14:textId="77777777" w:rsidR="00D52A70" w:rsidRDefault="00D52A70" w:rsidP="00D52A70">
            <w:r w:rsidRPr="009667E8">
              <w:rPr>
                <w:szCs w:val="20"/>
              </w:rPr>
              <w:t>DESCRIPTION</w:t>
            </w:r>
          </w:p>
        </w:tc>
        <w:tc>
          <w:tcPr>
            <w:tcW w:w="1620" w:type="dxa"/>
            <w:vAlign w:val="center"/>
          </w:tcPr>
          <w:p w14:paraId="37868976" w14:textId="77777777" w:rsidR="00D52A70" w:rsidRDefault="00D52A70" w:rsidP="00D52A70">
            <w:pPr>
              <w:jc w:val="center"/>
            </w:pPr>
            <w:r>
              <w:rPr>
                <w:szCs w:val="20"/>
              </w:rPr>
              <w:t>Revision Date</w:t>
            </w:r>
          </w:p>
        </w:tc>
      </w:tr>
      <w:tr w:rsidR="00D52A70" w14:paraId="5E7E1C90" w14:textId="77777777" w:rsidTr="0027477D">
        <w:tc>
          <w:tcPr>
            <w:tcW w:w="810" w:type="dxa"/>
            <w:vAlign w:val="center"/>
          </w:tcPr>
          <w:p w14:paraId="2007EC7F" w14:textId="77777777" w:rsidR="00D52A70" w:rsidRDefault="00D52A70" w:rsidP="00D52A70">
            <w:pPr>
              <w:jc w:val="center"/>
            </w:pPr>
            <w:r>
              <w:rPr>
                <w:szCs w:val="20"/>
              </w:rPr>
              <w:t>1</w:t>
            </w:r>
          </w:p>
        </w:tc>
        <w:tc>
          <w:tcPr>
            <w:tcW w:w="5850" w:type="dxa"/>
            <w:vAlign w:val="center"/>
          </w:tcPr>
          <w:p w14:paraId="6B0892BC" w14:textId="77777777" w:rsidR="00D52A70" w:rsidRDefault="00D52A70" w:rsidP="00D52A70">
            <w:r>
              <w:rPr>
                <w:rFonts w:cs="Arial"/>
                <w:szCs w:val="20"/>
              </w:rPr>
              <w:t>Initial Release</w:t>
            </w:r>
          </w:p>
        </w:tc>
        <w:tc>
          <w:tcPr>
            <w:tcW w:w="1620" w:type="dxa"/>
            <w:vAlign w:val="center"/>
          </w:tcPr>
          <w:p w14:paraId="42F224E4" w14:textId="77777777" w:rsidR="00D52A70" w:rsidRDefault="00D52A70" w:rsidP="00D52A70">
            <w:pPr>
              <w:jc w:val="center"/>
            </w:pPr>
            <w:r>
              <w:rPr>
                <w:szCs w:val="20"/>
              </w:rPr>
              <w:t>##</w:t>
            </w:r>
          </w:p>
        </w:tc>
      </w:tr>
      <w:tr w:rsidR="00D52A70" w14:paraId="4CBEFE7E" w14:textId="77777777" w:rsidTr="00D52A70">
        <w:tc>
          <w:tcPr>
            <w:tcW w:w="810" w:type="dxa"/>
          </w:tcPr>
          <w:p w14:paraId="271AA312" w14:textId="77777777" w:rsidR="00D52A70" w:rsidRDefault="00D52A70" w:rsidP="00D52A70">
            <w:pPr>
              <w:jc w:val="center"/>
            </w:pPr>
          </w:p>
        </w:tc>
        <w:tc>
          <w:tcPr>
            <w:tcW w:w="5850" w:type="dxa"/>
          </w:tcPr>
          <w:p w14:paraId="43EEAC73" w14:textId="77777777" w:rsidR="00D52A70" w:rsidRDefault="00D52A70" w:rsidP="00D52A70"/>
        </w:tc>
        <w:tc>
          <w:tcPr>
            <w:tcW w:w="1620" w:type="dxa"/>
          </w:tcPr>
          <w:p w14:paraId="365A997C" w14:textId="77777777" w:rsidR="00D52A70" w:rsidRDefault="00D52A70" w:rsidP="00D52A70">
            <w:pPr>
              <w:jc w:val="center"/>
            </w:pPr>
          </w:p>
        </w:tc>
      </w:tr>
      <w:tr w:rsidR="00D52A70" w14:paraId="4BD0D6D6" w14:textId="77777777" w:rsidTr="00D52A70">
        <w:tc>
          <w:tcPr>
            <w:tcW w:w="810" w:type="dxa"/>
          </w:tcPr>
          <w:p w14:paraId="1B9470F9" w14:textId="77777777" w:rsidR="00D52A70" w:rsidRDefault="00D52A70" w:rsidP="00D52A70">
            <w:pPr>
              <w:jc w:val="center"/>
            </w:pPr>
          </w:p>
        </w:tc>
        <w:tc>
          <w:tcPr>
            <w:tcW w:w="5850" w:type="dxa"/>
          </w:tcPr>
          <w:p w14:paraId="28BEAE3D" w14:textId="77777777" w:rsidR="00D52A70" w:rsidRDefault="00D52A70" w:rsidP="00D52A70"/>
        </w:tc>
        <w:tc>
          <w:tcPr>
            <w:tcW w:w="1620" w:type="dxa"/>
          </w:tcPr>
          <w:p w14:paraId="362F3353" w14:textId="77777777" w:rsidR="00D52A70" w:rsidRDefault="00D52A70" w:rsidP="00D52A70">
            <w:pPr>
              <w:jc w:val="center"/>
            </w:pPr>
          </w:p>
        </w:tc>
      </w:tr>
      <w:tr w:rsidR="00D52A70" w14:paraId="7DA6BED8" w14:textId="77777777" w:rsidTr="00D52A70">
        <w:tc>
          <w:tcPr>
            <w:tcW w:w="810" w:type="dxa"/>
          </w:tcPr>
          <w:p w14:paraId="25CEA7DC" w14:textId="77777777" w:rsidR="00D52A70" w:rsidRDefault="00D52A70" w:rsidP="00D52A70">
            <w:pPr>
              <w:jc w:val="center"/>
            </w:pPr>
          </w:p>
        </w:tc>
        <w:tc>
          <w:tcPr>
            <w:tcW w:w="5850" w:type="dxa"/>
          </w:tcPr>
          <w:p w14:paraId="040A6DC7" w14:textId="77777777" w:rsidR="00D52A70" w:rsidRDefault="00D52A70" w:rsidP="00D52A70"/>
        </w:tc>
        <w:tc>
          <w:tcPr>
            <w:tcW w:w="1620" w:type="dxa"/>
          </w:tcPr>
          <w:p w14:paraId="1F223061" w14:textId="77777777" w:rsidR="00D52A70" w:rsidRDefault="00D52A70" w:rsidP="00D52A70">
            <w:pPr>
              <w:jc w:val="center"/>
            </w:pPr>
          </w:p>
        </w:tc>
      </w:tr>
    </w:tbl>
    <w:p w14:paraId="00F45ADC" w14:textId="77777777" w:rsidR="0037650A" w:rsidRDefault="0037650A" w:rsidP="00533D59">
      <w:pPr>
        <w:jc w:val="center"/>
      </w:pPr>
    </w:p>
    <w:p w14:paraId="394E5D19" w14:textId="77777777" w:rsidR="0037650A" w:rsidRDefault="0037650A" w:rsidP="00533D59">
      <w:pPr>
        <w:jc w:val="center"/>
      </w:pPr>
    </w:p>
    <w:p w14:paraId="0E566440" w14:textId="47FA9B2F" w:rsidR="0037650A" w:rsidRDefault="0037650A" w:rsidP="0037650A">
      <w:r w:rsidRPr="001641DC">
        <w:rPr>
          <w:b/>
        </w:rPr>
        <w:t xml:space="preserve">Abstract: </w:t>
      </w:r>
      <w:r>
        <w:t xml:space="preserve">This document is </w:t>
      </w:r>
      <w:r w:rsidR="00D52A70">
        <w:t xml:space="preserve">an outline of the product </w:t>
      </w:r>
      <w:r w:rsidR="003F63E6">
        <w:t>strategy and product requirements.</w:t>
      </w:r>
    </w:p>
    <w:p w14:paraId="235093DD" w14:textId="77777777" w:rsidR="0037650A" w:rsidRDefault="0037650A" w:rsidP="0037650A"/>
    <w:p w14:paraId="654549FE" w14:textId="77777777" w:rsidR="0037650A" w:rsidRPr="004316F4" w:rsidRDefault="0037650A" w:rsidP="0037650A">
      <w:pPr>
        <w:rPr>
          <w:lang w:val="en-CA"/>
        </w:rPr>
      </w:pPr>
      <w:r w:rsidRPr="006B05A2">
        <w:rPr>
          <w:b/>
          <w:bCs/>
          <w:lang w:val="en-CA"/>
        </w:rPr>
        <w:t>Statement of Confidentiality</w:t>
      </w:r>
      <w:r w:rsidRPr="004316F4">
        <w:rPr>
          <w:lang w:val="en-CA"/>
        </w:rPr>
        <w:t xml:space="preserve">: This </w:t>
      </w:r>
      <w:r>
        <w:rPr>
          <w:lang w:val="en-CA"/>
        </w:rPr>
        <w:t>document</w:t>
      </w:r>
      <w:r w:rsidRPr="004316F4">
        <w:rPr>
          <w:lang w:val="en-CA"/>
        </w:rPr>
        <w:t xml:space="preserve"> and supporting materials contain confidential and proprietary business information of </w:t>
      </w:r>
      <w:r>
        <w:rPr>
          <w:lang w:val="en-CA"/>
        </w:rPr>
        <w:t>Cognixion</w:t>
      </w:r>
      <w:r w:rsidRPr="004316F4">
        <w:rPr>
          <w:lang w:val="en-CA"/>
        </w:rPr>
        <w:t xml:space="preserve">. These materials </w:t>
      </w:r>
      <w:r>
        <w:rPr>
          <w:lang w:val="en-CA"/>
        </w:rPr>
        <w:t>ma</w:t>
      </w:r>
      <w:r w:rsidRPr="004316F4">
        <w:rPr>
          <w:lang w:val="en-CA"/>
        </w:rPr>
        <w:t>y be printed or copie</w:t>
      </w:r>
      <w:r>
        <w:rPr>
          <w:lang w:val="en-CA"/>
        </w:rPr>
        <w:t>d</w:t>
      </w:r>
      <w:r w:rsidRPr="004316F4">
        <w:rPr>
          <w:lang w:val="en-CA"/>
        </w:rPr>
        <w:t xml:space="preserve"> for internal use, but are not to be shared with other parties </w:t>
      </w:r>
      <w:r>
        <w:rPr>
          <w:lang w:val="en-CA"/>
        </w:rPr>
        <w:t>without explicit permission.</w:t>
      </w:r>
    </w:p>
    <w:p w14:paraId="2E3484C5" w14:textId="77777777" w:rsidR="0037650A" w:rsidRDefault="0037650A" w:rsidP="0037650A"/>
    <w:p w14:paraId="5FB07C33" w14:textId="505A4FCB" w:rsidR="00A36E7A" w:rsidRDefault="00FC12A1" w:rsidP="00A30967">
      <w:pPr>
        <w:rPr>
          <w:rStyle w:val="IntenseEmphasis"/>
        </w:rPr>
      </w:pPr>
      <w:r w:rsidRPr="00A30967">
        <w:rPr>
          <w:rStyle w:val="IntenseEmphasis"/>
        </w:rPr>
        <w:t xml:space="preserve">DIRECTIONS:  </w:t>
      </w:r>
      <w:r w:rsidR="00D83B51" w:rsidRPr="00C83F65">
        <w:rPr>
          <w:rStyle w:val="IntenseEmphasis"/>
          <w:u w:val="single"/>
        </w:rPr>
        <w:t>No black text may be altered.</w:t>
      </w:r>
      <w:r w:rsidR="00D83B51">
        <w:rPr>
          <w:rStyle w:val="IntenseEmphasis"/>
        </w:rPr>
        <w:t xml:space="preserve"> </w:t>
      </w:r>
      <w:r w:rsidR="005322F0">
        <w:rPr>
          <w:rStyle w:val="IntenseEmphasis"/>
        </w:rPr>
        <w:t xml:space="preserve">Be sure to update the header with Title, Doc # and Revision. </w:t>
      </w:r>
      <w:r w:rsidR="00F84BAB" w:rsidRPr="00A30967">
        <w:rPr>
          <w:rStyle w:val="IntenseEmphasis"/>
        </w:rPr>
        <w:t>Please delete all blue text, it is for information and direction only.</w:t>
      </w:r>
      <w:r w:rsidR="00373CEB" w:rsidRPr="00A30967">
        <w:rPr>
          <w:rStyle w:val="IntenseEmphasis"/>
        </w:rPr>
        <w:t xml:space="preserve">  Do use the “styles” </w:t>
      </w:r>
      <w:r w:rsidR="00D21541" w:rsidRPr="00A30967">
        <w:rPr>
          <w:rStyle w:val="IntenseEmphasis"/>
        </w:rPr>
        <w:t>set up in</w:t>
      </w:r>
      <w:r w:rsidR="00373CEB" w:rsidRPr="00A30967">
        <w:rPr>
          <w:rStyle w:val="IntenseEmphasis"/>
        </w:rPr>
        <w:t xml:space="preserve"> word to </w:t>
      </w:r>
      <w:r w:rsidR="00D21541" w:rsidRPr="00A30967">
        <w:rPr>
          <w:rStyle w:val="IntenseEmphasis"/>
        </w:rPr>
        <w:t>organize your document.  Consider showing the “navigation” pane (</w:t>
      </w:r>
      <w:r w:rsidR="00B03D82" w:rsidRPr="00A30967">
        <w:rPr>
          <w:rStyle w:val="IntenseEmphasis"/>
        </w:rPr>
        <w:t>found in the</w:t>
      </w:r>
      <w:r w:rsidR="00A36E7A">
        <w:rPr>
          <w:rStyle w:val="IntenseEmphasis"/>
        </w:rPr>
        <w:t xml:space="preserve"> </w:t>
      </w:r>
      <w:r w:rsidR="00B03D82" w:rsidRPr="00A30967">
        <w:rPr>
          <w:rStyle w:val="IntenseEmphasis"/>
        </w:rPr>
        <w:t xml:space="preserve">”view” menu) to help you navigate through sections of the document.  </w:t>
      </w:r>
      <w:r w:rsidR="00A36E7A" w:rsidRPr="00A30967">
        <w:rPr>
          <w:rStyle w:val="IntenseEmphasis"/>
        </w:rPr>
        <w:t>Throughout this document, if you have images, tables or graphs that would better tell the story, feel free to use th</w:t>
      </w:r>
      <w:r w:rsidR="00A36E7A">
        <w:rPr>
          <w:rStyle w:val="IntenseEmphasis"/>
        </w:rPr>
        <w:t>e</w:t>
      </w:r>
      <w:r w:rsidR="00A36E7A" w:rsidRPr="00A30967">
        <w:rPr>
          <w:rStyle w:val="IntenseEmphasis"/>
        </w:rPr>
        <w:t>m.</w:t>
      </w:r>
    </w:p>
    <w:p w14:paraId="6DABA653" w14:textId="77777777" w:rsidR="00A36E7A" w:rsidRDefault="00A36E7A" w:rsidP="00A30967">
      <w:pPr>
        <w:rPr>
          <w:rStyle w:val="IntenseEmphasis"/>
        </w:rPr>
      </w:pPr>
    </w:p>
    <w:p w14:paraId="4D1E2083" w14:textId="77777777" w:rsidR="0021122F" w:rsidRDefault="008402E1" w:rsidP="00A30967">
      <w:pPr>
        <w:rPr>
          <w:rStyle w:val="IntenseEmphasis"/>
        </w:rPr>
      </w:pPr>
      <w:r>
        <w:rPr>
          <w:rStyle w:val="IntenseEmphasis"/>
        </w:rPr>
        <w:t xml:space="preserve">This document is not expected to be completed at one time.  As the project </w:t>
      </w:r>
      <w:r w:rsidR="00632171">
        <w:rPr>
          <w:rStyle w:val="IntenseEmphasis"/>
        </w:rPr>
        <w:t xml:space="preserve">and information matures, complete </w:t>
      </w:r>
      <w:r w:rsidR="0021122F">
        <w:rPr>
          <w:rStyle w:val="IntenseEmphasis"/>
        </w:rPr>
        <w:t xml:space="preserve">additional sections </w:t>
      </w:r>
      <w:r w:rsidR="00632171">
        <w:rPr>
          <w:rStyle w:val="IntenseEmphasis"/>
        </w:rPr>
        <w:t>or add detail to</w:t>
      </w:r>
      <w:r w:rsidR="0021122F">
        <w:rPr>
          <w:rStyle w:val="IntenseEmphasis"/>
        </w:rPr>
        <w:t xml:space="preserve"> existing insights.  Sections to complete are as follows:</w:t>
      </w:r>
    </w:p>
    <w:p w14:paraId="5A6952FF" w14:textId="77777777" w:rsidR="003D54CE" w:rsidRDefault="003D54CE" w:rsidP="00D01B7A">
      <w:pPr>
        <w:pStyle w:val="ListParagraph"/>
        <w:numPr>
          <w:ilvl w:val="0"/>
          <w:numId w:val="8"/>
        </w:numPr>
        <w:rPr>
          <w:rStyle w:val="IntenseEmphasis"/>
        </w:rPr>
      </w:pPr>
      <w:r>
        <w:rPr>
          <w:rStyle w:val="IntenseEmphasis"/>
        </w:rPr>
        <w:t>Always update section 1</w:t>
      </w:r>
    </w:p>
    <w:p w14:paraId="52E4BEED" w14:textId="6618A470" w:rsidR="007D3328" w:rsidRPr="003D54CE" w:rsidRDefault="00F671FC" w:rsidP="00D01B7A">
      <w:pPr>
        <w:pStyle w:val="ListParagraph"/>
        <w:numPr>
          <w:ilvl w:val="0"/>
          <w:numId w:val="8"/>
        </w:numPr>
        <w:rPr>
          <w:rStyle w:val="IntenseEmphasis"/>
          <w:u w:val="single"/>
        </w:rPr>
      </w:pPr>
      <w:r>
        <w:rPr>
          <w:rStyle w:val="IntenseEmphasis"/>
        </w:rPr>
        <w:t>First complete s</w:t>
      </w:r>
      <w:r w:rsidR="00D01B7A">
        <w:rPr>
          <w:rStyle w:val="IntenseEmphasis"/>
        </w:rPr>
        <w:t>ection</w:t>
      </w:r>
      <w:r>
        <w:rPr>
          <w:rStyle w:val="IntenseEmphasis"/>
        </w:rPr>
        <w:t>s</w:t>
      </w:r>
      <w:r w:rsidR="00D01B7A">
        <w:rPr>
          <w:rStyle w:val="IntenseEmphasis"/>
        </w:rPr>
        <w:t xml:space="preserve"> #3 &amp; 8.  </w:t>
      </w:r>
      <w:r w:rsidR="00D01B7A" w:rsidRPr="003D54CE">
        <w:rPr>
          <w:rStyle w:val="IntenseEmphasis"/>
          <w:u w:val="single"/>
        </w:rPr>
        <w:t xml:space="preserve">Section 8 will need to be locked down before </w:t>
      </w:r>
      <w:r w:rsidR="007D3328" w:rsidRPr="003D54CE">
        <w:rPr>
          <w:rStyle w:val="IntenseEmphasis"/>
          <w:u w:val="single"/>
        </w:rPr>
        <w:t>product PRD can be completed.</w:t>
      </w:r>
    </w:p>
    <w:p w14:paraId="47E2D09E" w14:textId="77777777" w:rsidR="003D54CE" w:rsidRDefault="00F671FC" w:rsidP="00D01B7A">
      <w:pPr>
        <w:pStyle w:val="ListParagraph"/>
        <w:numPr>
          <w:ilvl w:val="0"/>
          <w:numId w:val="8"/>
        </w:numPr>
        <w:rPr>
          <w:rStyle w:val="IntenseEmphasis"/>
        </w:rPr>
      </w:pPr>
      <w:r>
        <w:rPr>
          <w:rStyle w:val="IntenseEmphasis"/>
        </w:rPr>
        <w:t>Next complete sections #4</w:t>
      </w:r>
      <w:r w:rsidR="003D54CE">
        <w:rPr>
          <w:rStyle w:val="IntenseEmphasis"/>
        </w:rPr>
        <w:t>, 5, 6</w:t>
      </w:r>
    </w:p>
    <w:p w14:paraId="0F99E72C" w14:textId="77777777" w:rsidR="00E02E23" w:rsidRDefault="00E02E23" w:rsidP="00D01B7A">
      <w:pPr>
        <w:pStyle w:val="ListParagraph"/>
        <w:numPr>
          <w:ilvl w:val="0"/>
          <w:numId w:val="8"/>
        </w:numPr>
        <w:rPr>
          <w:rStyle w:val="IntenseEmphasis"/>
        </w:rPr>
      </w:pPr>
      <w:r>
        <w:rPr>
          <w:rStyle w:val="IntenseEmphasis"/>
        </w:rPr>
        <w:t xml:space="preserve">Complete </w:t>
      </w:r>
      <w:r w:rsidR="008929E2" w:rsidRPr="00A30967">
        <w:rPr>
          <w:rStyle w:val="IntenseEmphasis"/>
        </w:rPr>
        <w:t>section</w:t>
      </w:r>
      <w:r>
        <w:rPr>
          <w:rStyle w:val="IntenseEmphasis"/>
        </w:rPr>
        <w:t xml:space="preserve">s </w:t>
      </w:r>
      <w:r w:rsidR="008929E2" w:rsidRPr="00A30967">
        <w:rPr>
          <w:rStyle w:val="IntenseEmphasis"/>
        </w:rPr>
        <w:t xml:space="preserve">2 </w:t>
      </w:r>
      <w:r>
        <w:rPr>
          <w:rStyle w:val="IntenseEmphasis"/>
        </w:rPr>
        <w:t xml:space="preserve">and 7 </w:t>
      </w:r>
      <w:r w:rsidR="008929E2" w:rsidRPr="00A30967">
        <w:rPr>
          <w:rStyle w:val="IntenseEmphasis"/>
        </w:rPr>
        <w:t>as time and information permits.</w:t>
      </w:r>
      <w:r w:rsidR="00710338" w:rsidRPr="00A30967">
        <w:rPr>
          <w:rStyle w:val="IntenseEmphasis"/>
        </w:rPr>
        <w:t xml:space="preserve">  </w:t>
      </w:r>
    </w:p>
    <w:p w14:paraId="2FD637D5" w14:textId="6B74B905" w:rsidR="003F63E6" w:rsidRPr="00A30967" w:rsidRDefault="00710338" w:rsidP="00E02E23">
      <w:pPr>
        <w:ind w:left="360"/>
        <w:rPr>
          <w:rStyle w:val="IntenseEmphasis"/>
        </w:rPr>
      </w:pPr>
      <w:r w:rsidRPr="00A30967">
        <w:rPr>
          <w:rStyle w:val="IntenseEmphasis"/>
        </w:rPr>
        <w:t xml:space="preserve">Write </w:t>
      </w:r>
      <w:r w:rsidR="00E02E23">
        <w:rPr>
          <w:rStyle w:val="IntenseEmphasis"/>
        </w:rPr>
        <w:t xml:space="preserve">all </w:t>
      </w:r>
      <w:r w:rsidRPr="00A30967">
        <w:rPr>
          <w:rStyle w:val="IntenseEmphasis"/>
        </w:rPr>
        <w:t xml:space="preserve">sections </w:t>
      </w:r>
      <w:r w:rsidR="00E02E23">
        <w:rPr>
          <w:rStyle w:val="IntenseEmphasis"/>
        </w:rPr>
        <w:t xml:space="preserve">using </w:t>
      </w:r>
      <w:r w:rsidRPr="00A30967">
        <w:rPr>
          <w:rStyle w:val="IntenseEmphasis"/>
        </w:rPr>
        <w:t>“normal” style</w:t>
      </w:r>
      <w:r w:rsidR="006101B1">
        <w:rPr>
          <w:rStyle w:val="IntenseEmphasis"/>
        </w:rPr>
        <w:t xml:space="preserve"> in word</w:t>
      </w:r>
      <w:r w:rsidRPr="00A30967">
        <w:rPr>
          <w:rStyle w:val="IntenseEmphasis"/>
        </w:rPr>
        <w:t>.</w:t>
      </w:r>
      <w:r w:rsidR="00841CE7" w:rsidRPr="00A30967">
        <w:rPr>
          <w:rStyle w:val="IntenseEmphasis"/>
        </w:rPr>
        <w:t xml:space="preserve">  </w:t>
      </w:r>
    </w:p>
    <w:p w14:paraId="0BAE36A8" w14:textId="77777777" w:rsidR="003F63E6" w:rsidRDefault="003F63E6">
      <w:pPr>
        <w:spacing w:after="0"/>
        <w:contextualSpacing w:val="0"/>
      </w:pPr>
      <w:r>
        <w:br w:type="page"/>
      </w:r>
    </w:p>
    <w:p w14:paraId="14A7D056" w14:textId="43C527F2" w:rsidR="0037650A" w:rsidRDefault="003F63E6" w:rsidP="003F63E6">
      <w:pPr>
        <w:pStyle w:val="Title"/>
      </w:pPr>
      <w:r>
        <w:t>Table of Contents</w:t>
      </w:r>
    </w:p>
    <w:p w14:paraId="66559385" w14:textId="7C0953A4" w:rsidR="003F63E6" w:rsidRDefault="003F63E6" w:rsidP="003F63E6"/>
    <w:p w14:paraId="5F83279E" w14:textId="253C892D" w:rsidR="00620D6D" w:rsidRDefault="005975CB">
      <w:pPr>
        <w:pStyle w:val="TOC1"/>
        <w:tabs>
          <w:tab w:val="left" w:pos="440"/>
          <w:tab w:val="right" w:leader="dot" w:pos="1007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110968910" w:history="1">
        <w:r w:rsidR="00620D6D" w:rsidRPr="009B0463">
          <w:rPr>
            <w:rStyle w:val="Hyperlink"/>
            <w:noProof/>
          </w:rPr>
          <w:t>1</w:t>
        </w:r>
        <w:r w:rsidR="00620D6D">
          <w:rPr>
            <w:rFonts w:asciiTheme="minorHAnsi" w:eastAsiaTheme="minorEastAsia" w:hAnsiTheme="minorHAnsi" w:cstheme="minorBidi"/>
            <w:noProof/>
          </w:rPr>
          <w:tab/>
        </w:r>
        <w:r w:rsidR="00620D6D" w:rsidRPr="009B0463">
          <w:rPr>
            <w:rStyle w:val="Hyperlink"/>
            <w:noProof/>
          </w:rPr>
          <w:t>Executive Overview</w:t>
        </w:r>
        <w:r w:rsidR="00620D6D">
          <w:rPr>
            <w:noProof/>
            <w:webHidden/>
          </w:rPr>
          <w:tab/>
        </w:r>
        <w:r w:rsidR="00620D6D">
          <w:rPr>
            <w:noProof/>
            <w:webHidden/>
          </w:rPr>
          <w:fldChar w:fldCharType="begin"/>
        </w:r>
        <w:r w:rsidR="00620D6D">
          <w:rPr>
            <w:noProof/>
            <w:webHidden/>
          </w:rPr>
          <w:instrText xml:space="preserve"> PAGEREF _Toc110968910 \h </w:instrText>
        </w:r>
        <w:r w:rsidR="00620D6D">
          <w:rPr>
            <w:noProof/>
            <w:webHidden/>
          </w:rPr>
        </w:r>
        <w:r w:rsidR="00620D6D">
          <w:rPr>
            <w:noProof/>
            <w:webHidden/>
          </w:rPr>
          <w:fldChar w:fldCharType="separate"/>
        </w:r>
        <w:r w:rsidR="00620D6D">
          <w:rPr>
            <w:noProof/>
            <w:webHidden/>
          </w:rPr>
          <w:t>4</w:t>
        </w:r>
        <w:r w:rsidR="00620D6D">
          <w:rPr>
            <w:noProof/>
            <w:webHidden/>
          </w:rPr>
          <w:fldChar w:fldCharType="end"/>
        </w:r>
      </w:hyperlink>
    </w:p>
    <w:p w14:paraId="4593BDED" w14:textId="01DA9942" w:rsidR="00620D6D" w:rsidRDefault="00000000">
      <w:pPr>
        <w:pStyle w:val="TOC1"/>
        <w:tabs>
          <w:tab w:val="left" w:pos="440"/>
          <w:tab w:val="right" w:leader="dot" w:pos="10070"/>
        </w:tabs>
        <w:rPr>
          <w:rFonts w:asciiTheme="minorHAnsi" w:eastAsiaTheme="minorEastAsia" w:hAnsiTheme="minorHAnsi" w:cstheme="minorBidi"/>
          <w:noProof/>
        </w:rPr>
      </w:pPr>
      <w:hyperlink w:anchor="_Toc110968911" w:history="1">
        <w:r w:rsidR="00620D6D" w:rsidRPr="009B0463">
          <w:rPr>
            <w:rStyle w:val="Hyperlink"/>
            <w:noProof/>
          </w:rPr>
          <w:t>2</w:t>
        </w:r>
        <w:r w:rsidR="00620D6D">
          <w:rPr>
            <w:rFonts w:asciiTheme="minorHAnsi" w:eastAsiaTheme="minorEastAsia" w:hAnsiTheme="minorHAnsi" w:cstheme="minorBidi"/>
            <w:noProof/>
          </w:rPr>
          <w:tab/>
        </w:r>
        <w:r w:rsidR="00620D6D" w:rsidRPr="009B0463">
          <w:rPr>
            <w:rStyle w:val="Hyperlink"/>
            <w:noProof/>
          </w:rPr>
          <w:t>Market Analysis</w:t>
        </w:r>
        <w:r w:rsidR="00620D6D">
          <w:rPr>
            <w:noProof/>
            <w:webHidden/>
          </w:rPr>
          <w:tab/>
        </w:r>
        <w:r w:rsidR="00620D6D">
          <w:rPr>
            <w:noProof/>
            <w:webHidden/>
          </w:rPr>
          <w:fldChar w:fldCharType="begin"/>
        </w:r>
        <w:r w:rsidR="00620D6D">
          <w:rPr>
            <w:noProof/>
            <w:webHidden/>
          </w:rPr>
          <w:instrText xml:space="preserve"> PAGEREF _Toc110968911 \h </w:instrText>
        </w:r>
        <w:r w:rsidR="00620D6D">
          <w:rPr>
            <w:noProof/>
            <w:webHidden/>
          </w:rPr>
        </w:r>
        <w:r w:rsidR="00620D6D">
          <w:rPr>
            <w:noProof/>
            <w:webHidden/>
          </w:rPr>
          <w:fldChar w:fldCharType="separate"/>
        </w:r>
        <w:r w:rsidR="00620D6D">
          <w:rPr>
            <w:noProof/>
            <w:webHidden/>
          </w:rPr>
          <w:t>4</w:t>
        </w:r>
        <w:r w:rsidR="00620D6D">
          <w:rPr>
            <w:noProof/>
            <w:webHidden/>
          </w:rPr>
          <w:fldChar w:fldCharType="end"/>
        </w:r>
      </w:hyperlink>
    </w:p>
    <w:p w14:paraId="4FEA0BA8" w14:textId="6F54CBEE"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12" w:history="1">
        <w:r w:rsidR="00620D6D" w:rsidRPr="009B0463">
          <w:rPr>
            <w:rStyle w:val="Hyperlink"/>
            <w:noProof/>
          </w:rPr>
          <w:t>2.1</w:t>
        </w:r>
        <w:r w:rsidR="00620D6D">
          <w:rPr>
            <w:rFonts w:asciiTheme="minorHAnsi" w:eastAsiaTheme="minorEastAsia" w:hAnsiTheme="minorHAnsi" w:cstheme="minorBidi"/>
            <w:noProof/>
          </w:rPr>
          <w:tab/>
        </w:r>
        <w:r w:rsidR="00620D6D" w:rsidRPr="009B0463">
          <w:rPr>
            <w:rStyle w:val="Hyperlink"/>
            <w:noProof/>
          </w:rPr>
          <w:t>Market size</w:t>
        </w:r>
        <w:r w:rsidR="00620D6D">
          <w:rPr>
            <w:noProof/>
            <w:webHidden/>
          </w:rPr>
          <w:tab/>
        </w:r>
        <w:r w:rsidR="00620D6D">
          <w:rPr>
            <w:noProof/>
            <w:webHidden/>
          </w:rPr>
          <w:fldChar w:fldCharType="begin"/>
        </w:r>
        <w:r w:rsidR="00620D6D">
          <w:rPr>
            <w:noProof/>
            <w:webHidden/>
          </w:rPr>
          <w:instrText xml:space="preserve"> PAGEREF _Toc110968912 \h </w:instrText>
        </w:r>
        <w:r w:rsidR="00620D6D">
          <w:rPr>
            <w:noProof/>
            <w:webHidden/>
          </w:rPr>
        </w:r>
        <w:r w:rsidR="00620D6D">
          <w:rPr>
            <w:noProof/>
            <w:webHidden/>
          </w:rPr>
          <w:fldChar w:fldCharType="separate"/>
        </w:r>
        <w:r w:rsidR="00620D6D">
          <w:rPr>
            <w:noProof/>
            <w:webHidden/>
          </w:rPr>
          <w:t>4</w:t>
        </w:r>
        <w:r w:rsidR="00620D6D">
          <w:rPr>
            <w:noProof/>
            <w:webHidden/>
          </w:rPr>
          <w:fldChar w:fldCharType="end"/>
        </w:r>
      </w:hyperlink>
    </w:p>
    <w:p w14:paraId="60CE0EB6" w14:textId="224ED14F"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13" w:history="1">
        <w:r w:rsidR="00620D6D" w:rsidRPr="009B0463">
          <w:rPr>
            <w:rStyle w:val="Hyperlink"/>
            <w:noProof/>
          </w:rPr>
          <w:t>2.2</w:t>
        </w:r>
        <w:r w:rsidR="00620D6D">
          <w:rPr>
            <w:rFonts w:asciiTheme="minorHAnsi" w:eastAsiaTheme="minorEastAsia" w:hAnsiTheme="minorHAnsi" w:cstheme="minorBidi"/>
            <w:noProof/>
          </w:rPr>
          <w:tab/>
        </w:r>
        <w:r w:rsidR="00620D6D" w:rsidRPr="009B0463">
          <w:rPr>
            <w:rStyle w:val="Hyperlink"/>
            <w:noProof/>
          </w:rPr>
          <w:t>Market share</w:t>
        </w:r>
        <w:r w:rsidR="00620D6D">
          <w:rPr>
            <w:noProof/>
            <w:webHidden/>
          </w:rPr>
          <w:tab/>
        </w:r>
        <w:r w:rsidR="00620D6D">
          <w:rPr>
            <w:noProof/>
            <w:webHidden/>
          </w:rPr>
          <w:fldChar w:fldCharType="begin"/>
        </w:r>
        <w:r w:rsidR="00620D6D">
          <w:rPr>
            <w:noProof/>
            <w:webHidden/>
          </w:rPr>
          <w:instrText xml:space="preserve"> PAGEREF _Toc110968913 \h </w:instrText>
        </w:r>
        <w:r w:rsidR="00620D6D">
          <w:rPr>
            <w:noProof/>
            <w:webHidden/>
          </w:rPr>
        </w:r>
        <w:r w:rsidR="00620D6D">
          <w:rPr>
            <w:noProof/>
            <w:webHidden/>
          </w:rPr>
          <w:fldChar w:fldCharType="separate"/>
        </w:r>
        <w:r w:rsidR="00620D6D">
          <w:rPr>
            <w:noProof/>
            <w:webHidden/>
          </w:rPr>
          <w:t>4</w:t>
        </w:r>
        <w:r w:rsidR="00620D6D">
          <w:rPr>
            <w:noProof/>
            <w:webHidden/>
          </w:rPr>
          <w:fldChar w:fldCharType="end"/>
        </w:r>
      </w:hyperlink>
    </w:p>
    <w:p w14:paraId="5C173E6C" w14:textId="1F910F2C"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14" w:history="1">
        <w:r w:rsidR="00620D6D" w:rsidRPr="009B0463">
          <w:rPr>
            <w:rStyle w:val="Hyperlink"/>
            <w:noProof/>
          </w:rPr>
          <w:t>2.3</w:t>
        </w:r>
        <w:r w:rsidR="00620D6D">
          <w:rPr>
            <w:rFonts w:asciiTheme="minorHAnsi" w:eastAsiaTheme="minorEastAsia" w:hAnsiTheme="minorHAnsi" w:cstheme="minorBidi"/>
            <w:noProof/>
          </w:rPr>
          <w:tab/>
        </w:r>
        <w:r w:rsidR="00620D6D" w:rsidRPr="009B0463">
          <w:rPr>
            <w:rStyle w:val="Hyperlink"/>
            <w:noProof/>
          </w:rPr>
          <w:t>Key customer segments</w:t>
        </w:r>
        <w:r w:rsidR="00620D6D">
          <w:rPr>
            <w:noProof/>
            <w:webHidden/>
          </w:rPr>
          <w:tab/>
        </w:r>
        <w:r w:rsidR="00620D6D">
          <w:rPr>
            <w:noProof/>
            <w:webHidden/>
          </w:rPr>
          <w:fldChar w:fldCharType="begin"/>
        </w:r>
        <w:r w:rsidR="00620D6D">
          <w:rPr>
            <w:noProof/>
            <w:webHidden/>
          </w:rPr>
          <w:instrText xml:space="preserve"> PAGEREF _Toc110968914 \h </w:instrText>
        </w:r>
        <w:r w:rsidR="00620D6D">
          <w:rPr>
            <w:noProof/>
            <w:webHidden/>
          </w:rPr>
        </w:r>
        <w:r w:rsidR="00620D6D">
          <w:rPr>
            <w:noProof/>
            <w:webHidden/>
          </w:rPr>
          <w:fldChar w:fldCharType="separate"/>
        </w:r>
        <w:r w:rsidR="00620D6D">
          <w:rPr>
            <w:noProof/>
            <w:webHidden/>
          </w:rPr>
          <w:t>4</w:t>
        </w:r>
        <w:r w:rsidR="00620D6D">
          <w:rPr>
            <w:noProof/>
            <w:webHidden/>
          </w:rPr>
          <w:fldChar w:fldCharType="end"/>
        </w:r>
      </w:hyperlink>
    </w:p>
    <w:p w14:paraId="02C29B11" w14:textId="1F01C5E8"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15" w:history="1">
        <w:r w:rsidR="00620D6D" w:rsidRPr="009B0463">
          <w:rPr>
            <w:rStyle w:val="Hyperlink"/>
            <w:noProof/>
          </w:rPr>
          <w:t>2.4</w:t>
        </w:r>
        <w:r w:rsidR="00620D6D">
          <w:rPr>
            <w:rFonts w:asciiTheme="minorHAnsi" w:eastAsiaTheme="minorEastAsia" w:hAnsiTheme="minorHAnsi" w:cstheme="minorBidi"/>
            <w:noProof/>
          </w:rPr>
          <w:tab/>
        </w:r>
        <w:r w:rsidR="00620D6D" w:rsidRPr="009B0463">
          <w:rPr>
            <w:rStyle w:val="Hyperlink"/>
            <w:noProof/>
          </w:rPr>
          <w:t>Customer challenges</w:t>
        </w:r>
        <w:r w:rsidR="00620D6D">
          <w:rPr>
            <w:noProof/>
            <w:webHidden/>
          </w:rPr>
          <w:tab/>
        </w:r>
        <w:r w:rsidR="00620D6D">
          <w:rPr>
            <w:noProof/>
            <w:webHidden/>
          </w:rPr>
          <w:fldChar w:fldCharType="begin"/>
        </w:r>
        <w:r w:rsidR="00620D6D">
          <w:rPr>
            <w:noProof/>
            <w:webHidden/>
          </w:rPr>
          <w:instrText xml:space="preserve"> PAGEREF _Toc110968915 \h </w:instrText>
        </w:r>
        <w:r w:rsidR="00620D6D">
          <w:rPr>
            <w:noProof/>
            <w:webHidden/>
          </w:rPr>
        </w:r>
        <w:r w:rsidR="00620D6D">
          <w:rPr>
            <w:noProof/>
            <w:webHidden/>
          </w:rPr>
          <w:fldChar w:fldCharType="separate"/>
        </w:r>
        <w:r w:rsidR="00620D6D">
          <w:rPr>
            <w:noProof/>
            <w:webHidden/>
          </w:rPr>
          <w:t>4</w:t>
        </w:r>
        <w:r w:rsidR="00620D6D">
          <w:rPr>
            <w:noProof/>
            <w:webHidden/>
          </w:rPr>
          <w:fldChar w:fldCharType="end"/>
        </w:r>
      </w:hyperlink>
    </w:p>
    <w:p w14:paraId="7EC388E1" w14:textId="3B2019A3"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16" w:history="1">
        <w:r w:rsidR="00620D6D" w:rsidRPr="009B0463">
          <w:rPr>
            <w:rStyle w:val="Hyperlink"/>
            <w:noProof/>
          </w:rPr>
          <w:t>2.5</w:t>
        </w:r>
        <w:r w:rsidR="00620D6D">
          <w:rPr>
            <w:rFonts w:asciiTheme="minorHAnsi" w:eastAsiaTheme="minorEastAsia" w:hAnsiTheme="minorHAnsi" w:cstheme="minorBidi"/>
            <w:noProof/>
          </w:rPr>
          <w:tab/>
        </w:r>
        <w:r w:rsidR="00620D6D" w:rsidRPr="009B0463">
          <w:rPr>
            <w:rStyle w:val="Hyperlink"/>
            <w:noProof/>
          </w:rPr>
          <w:t>Key Drivers/Success Factors</w:t>
        </w:r>
        <w:r w:rsidR="00620D6D">
          <w:rPr>
            <w:noProof/>
            <w:webHidden/>
          </w:rPr>
          <w:tab/>
        </w:r>
        <w:r w:rsidR="00620D6D">
          <w:rPr>
            <w:noProof/>
            <w:webHidden/>
          </w:rPr>
          <w:fldChar w:fldCharType="begin"/>
        </w:r>
        <w:r w:rsidR="00620D6D">
          <w:rPr>
            <w:noProof/>
            <w:webHidden/>
          </w:rPr>
          <w:instrText xml:space="preserve"> PAGEREF _Toc110968916 \h </w:instrText>
        </w:r>
        <w:r w:rsidR="00620D6D">
          <w:rPr>
            <w:noProof/>
            <w:webHidden/>
          </w:rPr>
        </w:r>
        <w:r w:rsidR="00620D6D">
          <w:rPr>
            <w:noProof/>
            <w:webHidden/>
          </w:rPr>
          <w:fldChar w:fldCharType="separate"/>
        </w:r>
        <w:r w:rsidR="00620D6D">
          <w:rPr>
            <w:noProof/>
            <w:webHidden/>
          </w:rPr>
          <w:t>4</w:t>
        </w:r>
        <w:r w:rsidR="00620D6D">
          <w:rPr>
            <w:noProof/>
            <w:webHidden/>
          </w:rPr>
          <w:fldChar w:fldCharType="end"/>
        </w:r>
      </w:hyperlink>
    </w:p>
    <w:p w14:paraId="2E67184D" w14:textId="1677209A"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17" w:history="1">
        <w:r w:rsidR="00620D6D" w:rsidRPr="009B0463">
          <w:rPr>
            <w:rStyle w:val="Hyperlink"/>
            <w:noProof/>
          </w:rPr>
          <w:t>2.6</w:t>
        </w:r>
        <w:r w:rsidR="00620D6D">
          <w:rPr>
            <w:rFonts w:asciiTheme="minorHAnsi" w:eastAsiaTheme="minorEastAsia" w:hAnsiTheme="minorHAnsi" w:cstheme="minorBidi"/>
            <w:noProof/>
          </w:rPr>
          <w:tab/>
        </w:r>
        <w:r w:rsidR="00620D6D" w:rsidRPr="009B0463">
          <w:rPr>
            <w:rStyle w:val="Hyperlink"/>
            <w:noProof/>
          </w:rPr>
          <w:t>Key Barriers</w:t>
        </w:r>
        <w:r w:rsidR="00620D6D">
          <w:rPr>
            <w:noProof/>
            <w:webHidden/>
          </w:rPr>
          <w:tab/>
        </w:r>
        <w:r w:rsidR="00620D6D">
          <w:rPr>
            <w:noProof/>
            <w:webHidden/>
          </w:rPr>
          <w:fldChar w:fldCharType="begin"/>
        </w:r>
        <w:r w:rsidR="00620D6D">
          <w:rPr>
            <w:noProof/>
            <w:webHidden/>
          </w:rPr>
          <w:instrText xml:space="preserve"> PAGEREF _Toc110968917 \h </w:instrText>
        </w:r>
        <w:r w:rsidR="00620D6D">
          <w:rPr>
            <w:noProof/>
            <w:webHidden/>
          </w:rPr>
        </w:r>
        <w:r w:rsidR="00620D6D">
          <w:rPr>
            <w:noProof/>
            <w:webHidden/>
          </w:rPr>
          <w:fldChar w:fldCharType="separate"/>
        </w:r>
        <w:r w:rsidR="00620D6D">
          <w:rPr>
            <w:noProof/>
            <w:webHidden/>
          </w:rPr>
          <w:t>4</w:t>
        </w:r>
        <w:r w:rsidR="00620D6D">
          <w:rPr>
            <w:noProof/>
            <w:webHidden/>
          </w:rPr>
          <w:fldChar w:fldCharType="end"/>
        </w:r>
      </w:hyperlink>
    </w:p>
    <w:p w14:paraId="441C166B" w14:textId="59564B3D"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18" w:history="1">
        <w:r w:rsidR="00620D6D" w:rsidRPr="009B0463">
          <w:rPr>
            <w:rStyle w:val="Hyperlink"/>
            <w:noProof/>
          </w:rPr>
          <w:t>2.7</w:t>
        </w:r>
        <w:r w:rsidR="00620D6D">
          <w:rPr>
            <w:rFonts w:asciiTheme="minorHAnsi" w:eastAsiaTheme="minorEastAsia" w:hAnsiTheme="minorHAnsi" w:cstheme="minorBidi"/>
            <w:noProof/>
          </w:rPr>
          <w:tab/>
        </w:r>
        <w:r w:rsidR="00620D6D" w:rsidRPr="009B0463">
          <w:rPr>
            <w:rStyle w:val="Hyperlink"/>
            <w:noProof/>
          </w:rPr>
          <w:t>Funding &amp; Revenue Streams</w:t>
        </w:r>
        <w:r w:rsidR="00620D6D">
          <w:rPr>
            <w:noProof/>
            <w:webHidden/>
          </w:rPr>
          <w:tab/>
        </w:r>
        <w:r w:rsidR="00620D6D">
          <w:rPr>
            <w:noProof/>
            <w:webHidden/>
          </w:rPr>
          <w:fldChar w:fldCharType="begin"/>
        </w:r>
        <w:r w:rsidR="00620D6D">
          <w:rPr>
            <w:noProof/>
            <w:webHidden/>
          </w:rPr>
          <w:instrText xml:space="preserve"> PAGEREF _Toc110968918 \h </w:instrText>
        </w:r>
        <w:r w:rsidR="00620D6D">
          <w:rPr>
            <w:noProof/>
            <w:webHidden/>
          </w:rPr>
        </w:r>
        <w:r w:rsidR="00620D6D">
          <w:rPr>
            <w:noProof/>
            <w:webHidden/>
          </w:rPr>
          <w:fldChar w:fldCharType="separate"/>
        </w:r>
        <w:r w:rsidR="00620D6D">
          <w:rPr>
            <w:noProof/>
            <w:webHidden/>
          </w:rPr>
          <w:t>4</w:t>
        </w:r>
        <w:r w:rsidR="00620D6D">
          <w:rPr>
            <w:noProof/>
            <w:webHidden/>
          </w:rPr>
          <w:fldChar w:fldCharType="end"/>
        </w:r>
      </w:hyperlink>
    </w:p>
    <w:p w14:paraId="0494D58D" w14:textId="388D0782"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19" w:history="1">
        <w:r w:rsidR="00620D6D" w:rsidRPr="009B0463">
          <w:rPr>
            <w:rStyle w:val="Hyperlink"/>
            <w:noProof/>
          </w:rPr>
          <w:t>2.8</w:t>
        </w:r>
        <w:r w:rsidR="00620D6D">
          <w:rPr>
            <w:rFonts w:asciiTheme="minorHAnsi" w:eastAsiaTheme="minorEastAsia" w:hAnsiTheme="minorHAnsi" w:cstheme="minorBidi"/>
            <w:noProof/>
          </w:rPr>
          <w:tab/>
        </w:r>
        <w:r w:rsidR="00620D6D" w:rsidRPr="009B0463">
          <w:rPr>
            <w:rStyle w:val="Hyperlink"/>
            <w:noProof/>
          </w:rPr>
          <w:t>Channels</w:t>
        </w:r>
        <w:r w:rsidR="00620D6D">
          <w:rPr>
            <w:noProof/>
            <w:webHidden/>
          </w:rPr>
          <w:tab/>
        </w:r>
        <w:r w:rsidR="00620D6D">
          <w:rPr>
            <w:noProof/>
            <w:webHidden/>
          </w:rPr>
          <w:fldChar w:fldCharType="begin"/>
        </w:r>
        <w:r w:rsidR="00620D6D">
          <w:rPr>
            <w:noProof/>
            <w:webHidden/>
          </w:rPr>
          <w:instrText xml:space="preserve"> PAGEREF _Toc110968919 \h </w:instrText>
        </w:r>
        <w:r w:rsidR="00620D6D">
          <w:rPr>
            <w:noProof/>
            <w:webHidden/>
          </w:rPr>
        </w:r>
        <w:r w:rsidR="00620D6D">
          <w:rPr>
            <w:noProof/>
            <w:webHidden/>
          </w:rPr>
          <w:fldChar w:fldCharType="separate"/>
        </w:r>
        <w:r w:rsidR="00620D6D">
          <w:rPr>
            <w:noProof/>
            <w:webHidden/>
          </w:rPr>
          <w:t>5</w:t>
        </w:r>
        <w:r w:rsidR="00620D6D">
          <w:rPr>
            <w:noProof/>
            <w:webHidden/>
          </w:rPr>
          <w:fldChar w:fldCharType="end"/>
        </w:r>
      </w:hyperlink>
    </w:p>
    <w:p w14:paraId="5CD12B0F" w14:textId="71BAACE3" w:rsidR="00620D6D" w:rsidRDefault="00000000">
      <w:pPr>
        <w:pStyle w:val="TOC1"/>
        <w:tabs>
          <w:tab w:val="left" w:pos="440"/>
          <w:tab w:val="right" w:leader="dot" w:pos="10070"/>
        </w:tabs>
        <w:rPr>
          <w:rFonts w:asciiTheme="minorHAnsi" w:eastAsiaTheme="minorEastAsia" w:hAnsiTheme="minorHAnsi" w:cstheme="minorBidi"/>
          <w:noProof/>
        </w:rPr>
      </w:pPr>
      <w:hyperlink w:anchor="_Toc110968920" w:history="1">
        <w:r w:rsidR="00620D6D" w:rsidRPr="009B0463">
          <w:rPr>
            <w:rStyle w:val="Hyperlink"/>
            <w:noProof/>
          </w:rPr>
          <w:t>3</w:t>
        </w:r>
        <w:r w:rsidR="00620D6D">
          <w:rPr>
            <w:rFonts w:asciiTheme="minorHAnsi" w:eastAsiaTheme="minorEastAsia" w:hAnsiTheme="minorHAnsi" w:cstheme="minorBidi"/>
            <w:noProof/>
          </w:rPr>
          <w:tab/>
        </w:r>
        <w:r w:rsidR="00620D6D" w:rsidRPr="009B0463">
          <w:rPr>
            <w:rStyle w:val="Hyperlink"/>
            <w:noProof/>
          </w:rPr>
          <w:t>Stakeholder Analysis</w:t>
        </w:r>
        <w:r w:rsidR="00620D6D">
          <w:rPr>
            <w:noProof/>
            <w:webHidden/>
          </w:rPr>
          <w:tab/>
        </w:r>
        <w:r w:rsidR="00620D6D">
          <w:rPr>
            <w:noProof/>
            <w:webHidden/>
          </w:rPr>
          <w:fldChar w:fldCharType="begin"/>
        </w:r>
        <w:r w:rsidR="00620D6D">
          <w:rPr>
            <w:noProof/>
            <w:webHidden/>
          </w:rPr>
          <w:instrText xml:space="preserve"> PAGEREF _Toc110968920 \h </w:instrText>
        </w:r>
        <w:r w:rsidR="00620D6D">
          <w:rPr>
            <w:noProof/>
            <w:webHidden/>
          </w:rPr>
        </w:r>
        <w:r w:rsidR="00620D6D">
          <w:rPr>
            <w:noProof/>
            <w:webHidden/>
          </w:rPr>
          <w:fldChar w:fldCharType="separate"/>
        </w:r>
        <w:r w:rsidR="00620D6D">
          <w:rPr>
            <w:noProof/>
            <w:webHidden/>
          </w:rPr>
          <w:t>5</w:t>
        </w:r>
        <w:r w:rsidR="00620D6D">
          <w:rPr>
            <w:noProof/>
            <w:webHidden/>
          </w:rPr>
          <w:fldChar w:fldCharType="end"/>
        </w:r>
      </w:hyperlink>
    </w:p>
    <w:p w14:paraId="5F6DB810" w14:textId="3B6AB397"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21" w:history="1">
        <w:r w:rsidR="00620D6D" w:rsidRPr="009B0463">
          <w:rPr>
            <w:rStyle w:val="Hyperlink"/>
            <w:noProof/>
          </w:rPr>
          <w:t>3.1</w:t>
        </w:r>
        <w:r w:rsidR="00620D6D">
          <w:rPr>
            <w:rFonts w:asciiTheme="minorHAnsi" w:eastAsiaTheme="minorEastAsia" w:hAnsiTheme="minorHAnsi" w:cstheme="minorBidi"/>
            <w:noProof/>
          </w:rPr>
          <w:tab/>
        </w:r>
        <w:r w:rsidR="00620D6D" w:rsidRPr="009B0463">
          <w:rPr>
            <w:rStyle w:val="Hyperlink"/>
            <w:noProof/>
          </w:rPr>
          <w:t>Users</w:t>
        </w:r>
        <w:r w:rsidR="00620D6D">
          <w:rPr>
            <w:noProof/>
            <w:webHidden/>
          </w:rPr>
          <w:tab/>
        </w:r>
        <w:r w:rsidR="00620D6D">
          <w:rPr>
            <w:noProof/>
            <w:webHidden/>
          </w:rPr>
          <w:fldChar w:fldCharType="begin"/>
        </w:r>
        <w:r w:rsidR="00620D6D">
          <w:rPr>
            <w:noProof/>
            <w:webHidden/>
          </w:rPr>
          <w:instrText xml:space="preserve"> PAGEREF _Toc110968921 \h </w:instrText>
        </w:r>
        <w:r w:rsidR="00620D6D">
          <w:rPr>
            <w:noProof/>
            <w:webHidden/>
          </w:rPr>
        </w:r>
        <w:r w:rsidR="00620D6D">
          <w:rPr>
            <w:noProof/>
            <w:webHidden/>
          </w:rPr>
          <w:fldChar w:fldCharType="separate"/>
        </w:r>
        <w:r w:rsidR="00620D6D">
          <w:rPr>
            <w:noProof/>
            <w:webHidden/>
          </w:rPr>
          <w:t>5</w:t>
        </w:r>
        <w:r w:rsidR="00620D6D">
          <w:rPr>
            <w:noProof/>
            <w:webHidden/>
          </w:rPr>
          <w:fldChar w:fldCharType="end"/>
        </w:r>
      </w:hyperlink>
    </w:p>
    <w:p w14:paraId="0F3B20F2" w14:textId="2949F32B"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22" w:history="1">
        <w:r w:rsidR="00620D6D" w:rsidRPr="009B0463">
          <w:rPr>
            <w:rStyle w:val="Hyperlink"/>
            <w:noProof/>
          </w:rPr>
          <w:t>3.2</w:t>
        </w:r>
        <w:r w:rsidR="00620D6D">
          <w:rPr>
            <w:rFonts w:asciiTheme="minorHAnsi" w:eastAsiaTheme="minorEastAsia" w:hAnsiTheme="minorHAnsi" w:cstheme="minorBidi"/>
            <w:noProof/>
          </w:rPr>
          <w:tab/>
        </w:r>
        <w:r w:rsidR="00620D6D" w:rsidRPr="009B0463">
          <w:rPr>
            <w:rStyle w:val="Hyperlink"/>
            <w:noProof/>
          </w:rPr>
          <w:t>Caregivers</w:t>
        </w:r>
        <w:r w:rsidR="00620D6D">
          <w:rPr>
            <w:noProof/>
            <w:webHidden/>
          </w:rPr>
          <w:tab/>
        </w:r>
        <w:r w:rsidR="00620D6D">
          <w:rPr>
            <w:noProof/>
            <w:webHidden/>
          </w:rPr>
          <w:fldChar w:fldCharType="begin"/>
        </w:r>
        <w:r w:rsidR="00620D6D">
          <w:rPr>
            <w:noProof/>
            <w:webHidden/>
          </w:rPr>
          <w:instrText xml:space="preserve"> PAGEREF _Toc110968922 \h </w:instrText>
        </w:r>
        <w:r w:rsidR="00620D6D">
          <w:rPr>
            <w:noProof/>
            <w:webHidden/>
          </w:rPr>
        </w:r>
        <w:r w:rsidR="00620D6D">
          <w:rPr>
            <w:noProof/>
            <w:webHidden/>
          </w:rPr>
          <w:fldChar w:fldCharType="separate"/>
        </w:r>
        <w:r w:rsidR="00620D6D">
          <w:rPr>
            <w:noProof/>
            <w:webHidden/>
          </w:rPr>
          <w:t>5</w:t>
        </w:r>
        <w:r w:rsidR="00620D6D">
          <w:rPr>
            <w:noProof/>
            <w:webHidden/>
          </w:rPr>
          <w:fldChar w:fldCharType="end"/>
        </w:r>
      </w:hyperlink>
    </w:p>
    <w:p w14:paraId="6A6BA34D" w14:textId="4103EC9D"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23" w:history="1">
        <w:r w:rsidR="00620D6D" w:rsidRPr="009B0463">
          <w:rPr>
            <w:rStyle w:val="Hyperlink"/>
            <w:noProof/>
          </w:rPr>
          <w:t>3.3</w:t>
        </w:r>
        <w:r w:rsidR="00620D6D">
          <w:rPr>
            <w:rFonts w:asciiTheme="minorHAnsi" w:eastAsiaTheme="minorEastAsia" w:hAnsiTheme="minorHAnsi" w:cstheme="minorBidi"/>
            <w:noProof/>
          </w:rPr>
          <w:tab/>
        </w:r>
        <w:r w:rsidR="00620D6D" w:rsidRPr="009B0463">
          <w:rPr>
            <w:rStyle w:val="Hyperlink"/>
            <w:noProof/>
          </w:rPr>
          <w:t>Clinicians</w:t>
        </w:r>
        <w:r w:rsidR="00620D6D">
          <w:rPr>
            <w:noProof/>
            <w:webHidden/>
          </w:rPr>
          <w:tab/>
        </w:r>
        <w:r w:rsidR="00620D6D">
          <w:rPr>
            <w:noProof/>
            <w:webHidden/>
          </w:rPr>
          <w:fldChar w:fldCharType="begin"/>
        </w:r>
        <w:r w:rsidR="00620D6D">
          <w:rPr>
            <w:noProof/>
            <w:webHidden/>
          </w:rPr>
          <w:instrText xml:space="preserve"> PAGEREF _Toc110968923 \h </w:instrText>
        </w:r>
        <w:r w:rsidR="00620D6D">
          <w:rPr>
            <w:noProof/>
            <w:webHidden/>
          </w:rPr>
        </w:r>
        <w:r w:rsidR="00620D6D">
          <w:rPr>
            <w:noProof/>
            <w:webHidden/>
          </w:rPr>
          <w:fldChar w:fldCharType="separate"/>
        </w:r>
        <w:r w:rsidR="00620D6D">
          <w:rPr>
            <w:noProof/>
            <w:webHidden/>
          </w:rPr>
          <w:t>6</w:t>
        </w:r>
        <w:r w:rsidR="00620D6D">
          <w:rPr>
            <w:noProof/>
            <w:webHidden/>
          </w:rPr>
          <w:fldChar w:fldCharType="end"/>
        </w:r>
      </w:hyperlink>
    </w:p>
    <w:p w14:paraId="3E64B470" w14:textId="2A5C22B9"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24" w:history="1">
        <w:r w:rsidR="00620D6D" w:rsidRPr="009B0463">
          <w:rPr>
            <w:rStyle w:val="Hyperlink"/>
            <w:noProof/>
          </w:rPr>
          <w:t>3.4</w:t>
        </w:r>
        <w:r w:rsidR="00620D6D">
          <w:rPr>
            <w:rFonts w:asciiTheme="minorHAnsi" w:eastAsiaTheme="minorEastAsia" w:hAnsiTheme="minorHAnsi" w:cstheme="minorBidi"/>
            <w:noProof/>
          </w:rPr>
          <w:tab/>
        </w:r>
        <w:r w:rsidR="00620D6D" w:rsidRPr="009B0463">
          <w:rPr>
            <w:rStyle w:val="Hyperlink"/>
            <w:noProof/>
          </w:rPr>
          <w:t>Other Stakeholders</w:t>
        </w:r>
        <w:r w:rsidR="00620D6D">
          <w:rPr>
            <w:noProof/>
            <w:webHidden/>
          </w:rPr>
          <w:tab/>
        </w:r>
        <w:r w:rsidR="00620D6D">
          <w:rPr>
            <w:noProof/>
            <w:webHidden/>
          </w:rPr>
          <w:fldChar w:fldCharType="begin"/>
        </w:r>
        <w:r w:rsidR="00620D6D">
          <w:rPr>
            <w:noProof/>
            <w:webHidden/>
          </w:rPr>
          <w:instrText xml:space="preserve"> PAGEREF _Toc110968924 \h </w:instrText>
        </w:r>
        <w:r w:rsidR="00620D6D">
          <w:rPr>
            <w:noProof/>
            <w:webHidden/>
          </w:rPr>
        </w:r>
        <w:r w:rsidR="00620D6D">
          <w:rPr>
            <w:noProof/>
            <w:webHidden/>
          </w:rPr>
          <w:fldChar w:fldCharType="separate"/>
        </w:r>
        <w:r w:rsidR="00620D6D">
          <w:rPr>
            <w:noProof/>
            <w:webHidden/>
          </w:rPr>
          <w:t>6</w:t>
        </w:r>
        <w:r w:rsidR="00620D6D">
          <w:rPr>
            <w:noProof/>
            <w:webHidden/>
          </w:rPr>
          <w:fldChar w:fldCharType="end"/>
        </w:r>
      </w:hyperlink>
    </w:p>
    <w:p w14:paraId="386B0301" w14:textId="12999F8C" w:rsidR="00620D6D" w:rsidRDefault="00000000">
      <w:pPr>
        <w:pStyle w:val="TOC1"/>
        <w:tabs>
          <w:tab w:val="left" w:pos="440"/>
          <w:tab w:val="right" w:leader="dot" w:pos="10070"/>
        </w:tabs>
        <w:rPr>
          <w:rFonts w:asciiTheme="minorHAnsi" w:eastAsiaTheme="minorEastAsia" w:hAnsiTheme="minorHAnsi" w:cstheme="minorBidi"/>
          <w:noProof/>
        </w:rPr>
      </w:pPr>
      <w:hyperlink w:anchor="_Toc110968925" w:history="1">
        <w:r w:rsidR="00620D6D" w:rsidRPr="009B0463">
          <w:rPr>
            <w:rStyle w:val="Hyperlink"/>
            <w:noProof/>
          </w:rPr>
          <w:t>4</w:t>
        </w:r>
        <w:r w:rsidR="00620D6D">
          <w:rPr>
            <w:rFonts w:asciiTheme="minorHAnsi" w:eastAsiaTheme="minorEastAsia" w:hAnsiTheme="minorHAnsi" w:cstheme="minorBidi"/>
            <w:noProof/>
          </w:rPr>
          <w:tab/>
        </w:r>
        <w:r w:rsidR="00620D6D" w:rsidRPr="009B0463">
          <w:rPr>
            <w:rStyle w:val="Hyperlink"/>
            <w:noProof/>
          </w:rPr>
          <w:t>Competitor Analysis</w:t>
        </w:r>
        <w:r w:rsidR="00620D6D">
          <w:rPr>
            <w:noProof/>
            <w:webHidden/>
          </w:rPr>
          <w:tab/>
        </w:r>
        <w:r w:rsidR="00620D6D">
          <w:rPr>
            <w:noProof/>
            <w:webHidden/>
          </w:rPr>
          <w:fldChar w:fldCharType="begin"/>
        </w:r>
        <w:r w:rsidR="00620D6D">
          <w:rPr>
            <w:noProof/>
            <w:webHidden/>
          </w:rPr>
          <w:instrText xml:space="preserve"> PAGEREF _Toc110968925 \h </w:instrText>
        </w:r>
        <w:r w:rsidR="00620D6D">
          <w:rPr>
            <w:noProof/>
            <w:webHidden/>
          </w:rPr>
        </w:r>
        <w:r w:rsidR="00620D6D">
          <w:rPr>
            <w:noProof/>
            <w:webHidden/>
          </w:rPr>
          <w:fldChar w:fldCharType="separate"/>
        </w:r>
        <w:r w:rsidR="00620D6D">
          <w:rPr>
            <w:noProof/>
            <w:webHidden/>
          </w:rPr>
          <w:t>7</w:t>
        </w:r>
        <w:r w:rsidR="00620D6D">
          <w:rPr>
            <w:noProof/>
            <w:webHidden/>
          </w:rPr>
          <w:fldChar w:fldCharType="end"/>
        </w:r>
      </w:hyperlink>
    </w:p>
    <w:p w14:paraId="7C5F20CA" w14:textId="0CB6FDFF"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26" w:history="1">
        <w:r w:rsidR="00620D6D" w:rsidRPr="009B0463">
          <w:rPr>
            <w:rStyle w:val="Hyperlink"/>
            <w:noProof/>
          </w:rPr>
          <w:t>4.1</w:t>
        </w:r>
        <w:r w:rsidR="00620D6D">
          <w:rPr>
            <w:rFonts w:asciiTheme="minorHAnsi" w:eastAsiaTheme="minorEastAsia" w:hAnsiTheme="minorHAnsi" w:cstheme="minorBidi"/>
            <w:noProof/>
          </w:rPr>
          <w:tab/>
        </w:r>
        <w:r w:rsidR="00620D6D" w:rsidRPr="009B0463">
          <w:rPr>
            <w:rStyle w:val="Hyperlink"/>
            <w:noProof/>
          </w:rPr>
          <w:t>&lt;Competitor #1&gt;</w:t>
        </w:r>
        <w:r w:rsidR="00620D6D">
          <w:rPr>
            <w:noProof/>
            <w:webHidden/>
          </w:rPr>
          <w:tab/>
        </w:r>
        <w:r w:rsidR="00620D6D">
          <w:rPr>
            <w:noProof/>
            <w:webHidden/>
          </w:rPr>
          <w:fldChar w:fldCharType="begin"/>
        </w:r>
        <w:r w:rsidR="00620D6D">
          <w:rPr>
            <w:noProof/>
            <w:webHidden/>
          </w:rPr>
          <w:instrText xml:space="preserve"> PAGEREF _Toc110968926 \h </w:instrText>
        </w:r>
        <w:r w:rsidR="00620D6D">
          <w:rPr>
            <w:noProof/>
            <w:webHidden/>
          </w:rPr>
        </w:r>
        <w:r w:rsidR="00620D6D">
          <w:rPr>
            <w:noProof/>
            <w:webHidden/>
          </w:rPr>
          <w:fldChar w:fldCharType="separate"/>
        </w:r>
        <w:r w:rsidR="00620D6D">
          <w:rPr>
            <w:noProof/>
            <w:webHidden/>
          </w:rPr>
          <w:t>7</w:t>
        </w:r>
        <w:r w:rsidR="00620D6D">
          <w:rPr>
            <w:noProof/>
            <w:webHidden/>
          </w:rPr>
          <w:fldChar w:fldCharType="end"/>
        </w:r>
      </w:hyperlink>
    </w:p>
    <w:p w14:paraId="6879E702" w14:textId="4527C707" w:rsidR="00620D6D" w:rsidRDefault="00000000">
      <w:pPr>
        <w:pStyle w:val="TOC1"/>
        <w:tabs>
          <w:tab w:val="left" w:pos="440"/>
          <w:tab w:val="right" w:leader="dot" w:pos="10070"/>
        </w:tabs>
        <w:rPr>
          <w:rFonts w:asciiTheme="minorHAnsi" w:eastAsiaTheme="minorEastAsia" w:hAnsiTheme="minorHAnsi" w:cstheme="minorBidi"/>
          <w:noProof/>
        </w:rPr>
      </w:pPr>
      <w:hyperlink w:anchor="_Toc110968927" w:history="1">
        <w:r w:rsidR="00620D6D" w:rsidRPr="009B0463">
          <w:rPr>
            <w:rStyle w:val="Hyperlink"/>
            <w:noProof/>
          </w:rPr>
          <w:t>5</w:t>
        </w:r>
        <w:r w:rsidR="00620D6D">
          <w:rPr>
            <w:rFonts w:asciiTheme="minorHAnsi" w:eastAsiaTheme="minorEastAsia" w:hAnsiTheme="minorHAnsi" w:cstheme="minorBidi"/>
            <w:noProof/>
          </w:rPr>
          <w:tab/>
        </w:r>
        <w:r w:rsidR="00620D6D" w:rsidRPr="009B0463">
          <w:rPr>
            <w:rStyle w:val="Hyperlink"/>
            <w:noProof/>
          </w:rPr>
          <w:t>SWOT</w:t>
        </w:r>
        <w:r w:rsidR="00620D6D">
          <w:rPr>
            <w:noProof/>
            <w:webHidden/>
          </w:rPr>
          <w:tab/>
        </w:r>
        <w:r w:rsidR="00620D6D">
          <w:rPr>
            <w:noProof/>
            <w:webHidden/>
          </w:rPr>
          <w:fldChar w:fldCharType="begin"/>
        </w:r>
        <w:r w:rsidR="00620D6D">
          <w:rPr>
            <w:noProof/>
            <w:webHidden/>
          </w:rPr>
          <w:instrText xml:space="preserve"> PAGEREF _Toc110968927 \h </w:instrText>
        </w:r>
        <w:r w:rsidR="00620D6D">
          <w:rPr>
            <w:noProof/>
            <w:webHidden/>
          </w:rPr>
        </w:r>
        <w:r w:rsidR="00620D6D">
          <w:rPr>
            <w:noProof/>
            <w:webHidden/>
          </w:rPr>
          <w:fldChar w:fldCharType="separate"/>
        </w:r>
        <w:r w:rsidR="00620D6D">
          <w:rPr>
            <w:noProof/>
            <w:webHidden/>
          </w:rPr>
          <w:t>7</w:t>
        </w:r>
        <w:r w:rsidR="00620D6D">
          <w:rPr>
            <w:noProof/>
            <w:webHidden/>
          </w:rPr>
          <w:fldChar w:fldCharType="end"/>
        </w:r>
      </w:hyperlink>
    </w:p>
    <w:p w14:paraId="27A01ADC" w14:textId="532363B2" w:rsidR="00620D6D" w:rsidRDefault="00000000">
      <w:pPr>
        <w:pStyle w:val="TOC1"/>
        <w:tabs>
          <w:tab w:val="left" w:pos="440"/>
          <w:tab w:val="right" w:leader="dot" w:pos="10070"/>
        </w:tabs>
        <w:rPr>
          <w:rFonts w:asciiTheme="minorHAnsi" w:eastAsiaTheme="minorEastAsia" w:hAnsiTheme="minorHAnsi" w:cstheme="minorBidi"/>
          <w:noProof/>
        </w:rPr>
      </w:pPr>
      <w:hyperlink w:anchor="_Toc110968928" w:history="1">
        <w:r w:rsidR="00620D6D" w:rsidRPr="009B0463">
          <w:rPr>
            <w:rStyle w:val="Hyperlink"/>
            <w:noProof/>
          </w:rPr>
          <w:t>6</w:t>
        </w:r>
        <w:r w:rsidR="00620D6D">
          <w:rPr>
            <w:rFonts w:asciiTheme="minorHAnsi" w:eastAsiaTheme="minorEastAsia" w:hAnsiTheme="minorHAnsi" w:cstheme="minorBidi"/>
            <w:noProof/>
          </w:rPr>
          <w:tab/>
        </w:r>
        <w:r w:rsidR="00620D6D" w:rsidRPr="009B0463">
          <w:rPr>
            <w:rStyle w:val="Hyperlink"/>
            <w:noProof/>
          </w:rPr>
          <w:t>Product Overview</w:t>
        </w:r>
        <w:r w:rsidR="00620D6D">
          <w:rPr>
            <w:noProof/>
            <w:webHidden/>
          </w:rPr>
          <w:tab/>
        </w:r>
        <w:r w:rsidR="00620D6D">
          <w:rPr>
            <w:noProof/>
            <w:webHidden/>
          </w:rPr>
          <w:fldChar w:fldCharType="begin"/>
        </w:r>
        <w:r w:rsidR="00620D6D">
          <w:rPr>
            <w:noProof/>
            <w:webHidden/>
          </w:rPr>
          <w:instrText xml:space="preserve"> PAGEREF _Toc110968928 \h </w:instrText>
        </w:r>
        <w:r w:rsidR="00620D6D">
          <w:rPr>
            <w:noProof/>
            <w:webHidden/>
          </w:rPr>
        </w:r>
        <w:r w:rsidR="00620D6D">
          <w:rPr>
            <w:noProof/>
            <w:webHidden/>
          </w:rPr>
          <w:fldChar w:fldCharType="separate"/>
        </w:r>
        <w:r w:rsidR="00620D6D">
          <w:rPr>
            <w:noProof/>
            <w:webHidden/>
          </w:rPr>
          <w:t>7</w:t>
        </w:r>
        <w:r w:rsidR="00620D6D">
          <w:rPr>
            <w:noProof/>
            <w:webHidden/>
          </w:rPr>
          <w:fldChar w:fldCharType="end"/>
        </w:r>
      </w:hyperlink>
    </w:p>
    <w:p w14:paraId="44332950" w14:textId="75DBD165"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29" w:history="1">
        <w:r w:rsidR="00620D6D" w:rsidRPr="009B0463">
          <w:rPr>
            <w:rStyle w:val="Hyperlink"/>
            <w:noProof/>
          </w:rPr>
          <w:t>6.1</w:t>
        </w:r>
        <w:r w:rsidR="00620D6D">
          <w:rPr>
            <w:rFonts w:asciiTheme="minorHAnsi" w:eastAsiaTheme="minorEastAsia" w:hAnsiTheme="minorHAnsi" w:cstheme="minorBidi"/>
            <w:noProof/>
          </w:rPr>
          <w:tab/>
        </w:r>
        <w:r w:rsidR="00620D6D" w:rsidRPr="009B0463">
          <w:rPr>
            <w:rStyle w:val="Hyperlink"/>
            <w:noProof/>
          </w:rPr>
          <w:t>Product Goals &amp; High Level Features</w:t>
        </w:r>
        <w:r w:rsidR="00620D6D">
          <w:rPr>
            <w:noProof/>
            <w:webHidden/>
          </w:rPr>
          <w:tab/>
        </w:r>
        <w:r w:rsidR="00620D6D">
          <w:rPr>
            <w:noProof/>
            <w:webHidden/>
          </w:rPr>
          <w:fldChar w:fldCharType="begin"/>
        </w:r>
        <w:r w:rsidR="00620D6D">
          <w:rPr>
            <w:noProof/>
            <w:webHidden/>
          </w:rPr>
          <w:instrText xml:space="preserve"> PAGEREF _Toc110968929 \h </w:instrText>
        </w:r>
        <w:r w:rsidR="00620D6D">
          <w:rPr>
            <w:noProof/>
            <w:webHidden/>
          </w:rPr>
        </w:r>
        <w:r w:rsidR="00620D6D">
          <w:rPr>
            <w:noProof/>
            <w:webHidden/>
          </w:rPr>
          <w:fldChar w:fldCharType="separate"/>
        </w:r>
        <w:r w:rsidR="00620D6D">
          <w:rPr>
            <w:noProof/>
            <w:webHidden/>
          </w:rPr>
          <w:t>7</w:t>
        </w:r>
        <w:r w:rsidR="00620D6D">
          <w:rPr>
            <w:noProof/>
            <w:webHidden/>
          </w:rPr>
          <w:fldChar w:fldCharType="end"/>
        </w:r>
      </w:hyperlink>
    </w:p>
    <w:p w14:paraId="79C4AF29" w14:textId="4415DB5A"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30" w:history="1">
        <w:r w:rsidR="00620D6D" w:rsidRPr="009B0463">
          <w:rPr>
            <w:rStyle w:val="Hyperlink"/>
            <w:noProof/>
          </w:rPr>
          <w:t>6.2</w:t>
        </w:r>
        <w:r w:rsidR="00620D6D">
          <w:rPr>
            <w:rFonts w:asciiTheme="minorHAnsi" w:eastAsiaTheme="minorEastAsia" w:hAnsiTheme="minorHAnsi" w:cstheme="minorBidi"/>
            <w:noProof/>
          </w:rPr>
          <w:tab/>
        </w:r>
        <w:r w:rsidR="00620D6D" w:rsidRPr="009B0463">
          <w:rPr>
            <w:rStyle w:val="Hyperlink"/>
            <w:noProof/>
          </w:rPr>
          <w:t>Value Proposition</w:t>
        </w:r>
        <w:r w:rsidR="00620D6D">
          <w:rPr>
            <w:noProof/>
            <w:webHidden/>
          </w:rPr>
          <w:tab/>
        </w:r>
        <w:r w:rsidR="00620D6D">
          <w:rPr>
            <w:noProof/>
            <w:webHidden/>
          </w:rPr>
          <w:fldChar w:fldCharType="begin"/>
        </w:r>
        <w:r w:rsidR="00620D6D">
          <w:rPr>
            <w:noProof/>
            <w:webHidden/>
          </w:rPr>
          <w:instrText xml:space="preserve"> PAGEREF _Toc110968930 \h </w:instrText>
        </w:r>
        <w:r w:rsidR="00620D6D">
          <w:rPr>
            <w:noProof/>
            <w:webHidden/>
          </w:rPr>
        </w:r>
        <w:r w:rsidR="00620D6D">
          <w:rPr>
            <w:noProof/>
            <w:webHidden/>
          </w:rPr>
          <w:fldChar w:fldCharType="separate"/>
        </w:r>
        <w:r w:rsidR="00620D6D">
          <w:rPr>
            <w:noProof/>
            <w:webHidden/>
          </w:rPr>
          <w:t>8</w:t>
        </w:r>
        <w:r w:rsidR="00620D6D">
          <w:rPr>
            <w:noProof/>
            <w:webHidden/>
          </w:rPr>
          <w:fldChar w:fldCharType="end"/>
        </w:r>
      </w:hyperlink>
    </w:p>
    <w:p w14:paraId="0980B494" w14:textId="556A0366"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31" w:history="1">
        <w:r w:rsidR="00620D6D" w:rsidRPr="009B0463">
          <w:rPr>
            <w:rStyle w:val="Hyperlink"/>
            <w:noProof/>
          </w:rPr>
          <w:t>6.3</w:t>
        </w:r>
        <w:r w:rsidR="00620D6D">
          <w:rPr>
            <w:rFonts w:asciiTheme="minorHAnsi" w:eastAsiaTheme="minorEastAsia" w:hAnsiTheme="minorHAnsi" w:cstheme="minorBidi"/>
            <w:noProof/>
          </w:rPr>
          <w:tab/>
        </w:r>
        <w:r w:rsidR="00620D6D" w:rsidRPr="009B0463">
          <w:rPr>
            <w:rStyle w:val="Hyperlink"/>
            <w:noProof/>
          </w:rPr>
          <w:t>Regulatory, Claim &amp; Reimburesement Strategy</w:t>
        </w:r>
        <w:r w:rsidR="00620D6D">
          <w:rPr>
            <w:noProof/>
            <w:webHidden/>
          </w:rPr>
          <w:tab/>
        </w:r>
        <w:r w:rsidR="00620D6D">
          <w:rPr>
            <w:noProof/>
            <w:webHidden/>
          </w:rPr>
          <w:fldChar w:fldCharType="begin"/>
        </w:r>
        <w:r w:rsidR="00620D6D">
          <w:rPr>
            <w:noProof/>
            <w:webHidden/>
          </w:rPr>
          <w:instrText xml:space="preserve"> PAGEREF _Toc110968931 \h </w:instrText>
        </w:r>
        <w:r w:rsidR="00620D6D">
          <w:rPr>
            <w:noProof/>
            <w:webHidden/>
          </w:rPr>
        </w:r>
        <w:r w:rsidR="00620D6D">
          <w:rPr>
            <w:noProof/>
            <w:webHidden/>
          </w:rPr>
          <w:fldChar w:fldCharType="separate"/>
        </w:r>
        <w:r w:rsidR="00620D6D">
          <w:rPr>
            <w:noProof/>
            <w:webHidden/>
          </w:rPr>
          <w:t>8</w:t>
        </w:r>
        <w:r w:rsidR="00620D6D">
          <w:rPr>
            <w:noProof/>
            <w:webHidden/>
          </w:rPr>
          <w:fldChar w:fldCharType="end"/>
        </w:r>
      </w:hyperlink>
    </w:p>
    <w:p w14:paraId="299C4ED5" w14:textId="3D71EBFB"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32" w:history="1">
        <w:r w:rsidR="00620D6D" w:rsidRPr="009B0463">
          <w:rPr>
            <w:rStyle w:val="Hyperlink"/>
            <w:noProof/>
          </w:rPr>
          <w:t>6.4</w:t>
        </w:r>
        <w:r w:rsidR="00620D6D">
          <w:rPr>
            <w:rFonts w:asciiTheme="minorHAnsi" w:eastAsiaTheme="minorEastAsia" w:hAnsiTheme="minorHAnsi" w:cstheme="minorBidi"/>
            <w:noProof/>
          </w:rPr>
          <w:tab/>
        </w:r>
        <w:r w:rsidR="00620D6D" w:rsidRPr="009B0463">
          <w:rPr>
            <w:rStyle w:val="Hyperlink"/>
            <w:noProof/>
          </w:rPr>
          <w:t>Pricing Strategy</w:t>
        </w:r>
        <w:r w:rsidR="00620D6D">
          <w:rPr>
            <w:noProof/>
            <w:webHidden/>
          </w:rPr>
          <w:tab/>
        </w:r>
        <w:r w:rsidR="00620D6D">
          <w:rPr>
            <w:noProof/>
            <w:webHidden/>
          </w:rPr>
          <w:fldChar w:fldCharType="begin"/>
        </w:r>
        <w:r w:rsidR="00620D6D">
          <w:rPr>
            <w:noProof/>
            <w:webHidden/>
          </w:rPr>
          <w:instrText xml:space="preserve"> PAGEREF _Toc110968932 \h </w:instrText>
        </w:r>
        <w:r w:rsidR="00620D6D">
          <w:rPr>
            <w:noProof/>
            <w:webHidden/>
          </w:rPr>
        </w:r>
        <w:r w:rsidR="00620D6D">
          <w:rPr>
            <w:noProof/>
            <w:webHidden/>
          </w:rPr>
          <w:fldChar w:fldCharType="separate"/>
        </w:r>
        <w:r w:rsidR="00620D6D">
          <w:rPr>
            <w:noProof/>
            <w:webHidden/>
          </w:rPr>
          <w:t>8</w:t>
        </w:r>
        <w:r w:rsidR="00620D6D">
          <w:rPr>
            <w:noProof/>
            <w:webHidden/>
          </w:rPr>
          <w:fldChar w:fldCharType="end"/>
        </w:r>
      </w:hyperlink>
    </w:p>
    <w:p w14:paraId="6C891CA4" w14:textId="5F557B93"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33" w:history="1">
        <w:r w:rsidR="00620D6D" w:rsidRPr="009B0463">
          <w:rPr>
            <w:rStyle w:val="Hyperlink"/>
            <w:noProof/>
          </w:rPr>
          <w:t>6.5</w:t>
        </w:r>
        <w:r w:rsidR="00620D6D">
          <w:rPr>
            <w:rFonts w:asciiTheme="minorHAnsi" w:eastAsiaTheme="minorEastAsia" w:hAnsiTheme="minorHAnsi" w:cstheme="minorBidi"/>
            <w:noProof/>
          </w:rPr>
          <w:tab/>
        </w:r>
        <w:r w:rsidR="00620D6D" w:rsidRPr="009B0463">
          <w:rPr>
            <w:rStyle w:val="Hyperlink"/>
            <w:noProof/>
          </w:rPr>
          <w:t>Branding &amp; Naming</w:t>
        </w:r>
        <w:r w:rsidR="00620D6D">
          <w:rPr>
            <w:noProof/>
            <w:webHidden/>
          </w:rPr>
          <w:tab/>
        </w:r>
        <w:r w:rsidR="00620D6D">
          <w:rPr>
            <w:noProof/>
            <w:webHidden/>
          </w:rPr>
          <w:fldChar w:fldCharType="begin"/>
        </w:r>
        <w:r w:rsidR="00620D6D">
          <w:rPr>
            <w:noProof/>
            <w:webHidden/>
          </w:rPr>
          <w:instrText xml:space="preserve"> PAGEREF _Toc110968933 \h </w:instrText>
        </w:r>
        <w:r w:rsidR="00620D6D">
          <w:rPr>
            <w:noProof/>
            <w:webHidden/>
          </w:rPr>
        </w:r>
        <w:r w:rsidR="00620D6D">
          <w:rPr>
            <w:noProof/>
            <w:webHidden/>
          </w:rPr>
          <w:fldChar w:fldCharType="separate"/>
        </w:r>
        <w:r w:rsidR="00620D6D">
          <w:rPr>
            <w:noProof/>
            <w:webHidden/>
          </w:rPr>
          <w:t>8</w:t>
        </w:r>
        <w:r w:rsidR="00620D6D">
          <w:rPr>
            <w:noProof/>
            <w:webHidden/>
          </w:rPr>
          <w:fldChar w:fldCharType="end"/>
        </w:r>
      </w:hyperlink>
    </w:p>
    <w:p w14:paraId="631CA28E" w14:textId="1DA07595" w:rsidR="00620D6D" w:rsidRDefault="00000000">
      <w:pPr>
        <w:pStyle w:val="TOC1"/>
        <w:tabs>
          <w:tab w:val="left" w:pos="440"/>
          <w:tab w:val="right" w:leader="dot" w:pos="10070"/>
        </w:tabs>
        <w:rPr>
          <w:rFonts w:asciiTheme="minorHAnsi" w:eastAsiaTheme="minorEastAsia" w:hAnsiTheme="minorHAnsi" w:cstheme="minorBidi"/>
          <w:noProof/>
        </w:rPr>
      </w:pPr>
      <w:hyperlink w:anchor="_Toc110968934" w:history="1">
        <w:r w:rsidR="00620D6D" w:rsidRPr="009B0463">
          <w:rPr>
            <w:rStyle w:val="Hyperlink"/>
            <w:noProof/>
          </w:rPr>
          <w:t>7</w:t>
        </w:r>
        <w:r w:rsidR="00620D6D">
          <w:rPr>
            <w:rFonts w:asciiTheme="minorHAnsi" w:eastAsiaTheme="minorEastAsia" w:hAnsiTheme="minorHAnsi" w:cstheme="minorBidi"/>
            <w:noProof/>
          </w:rPr>
          <w:tab/>
        </w:r>
        <w:r w:rsidR="00620D6D" w:rsidRPr="009B0463">
          <w:rPr>
            <w:rStyle w:val="Hyperlink"/>
            <w:noProof/>
          </w:rPr>
          <w:t>Commercialization Plan</w:t>
        </w:r>
        <w:r w:rsidR="00620D6D">
          <w:rPr>
            <w:noProof/>
            <w:webHidden/>
          </w:rPr>
          <w:tab/>
        </w:r>
        <w:r w:rsidR="00620D6D">
          <w:rPr>
            <w:noProof/>
            <w:webHidden/>
          </w:rPr>
          <w:fldChar w:fldCharType="begin"/>
        </w:r>
        <w:r w:rsidR="00620D6D">
          <w:rPr>
            <w:noProof/>
            <w:webHidden/>
          </w:rPr>
          <w:instrText xml:space="preserve"> PAGEREF _Toc110968934 \h </w:instrText>
        </w:r>
        <w:r w:rsidR="00620D6D">
          <w:rPr>
            <w:noProof/>
            <w:webHidden/>
          </w:rPr>
        </w:r>
        <w:r w:rsidR="00620D6D">
          <w:rPr>
            <w:noProof/>
            <w:webHidden/>
          </w:rPr>
          <w:fldChar w:fldCharType="separate"/>
        </w:r>
        <w:r w:rsidR="00620D6D">
          <w:rPr>
            <w:noProof/>
            <w:webHidden/>
          </w:rPr>
          <w:t>8</w:t>
        </w:r>
        <w:r w:rsidR="00620D6D">
          <w:rPr>
            <w:noProof/>
            <w:webHidden/>
          </w:rPr>
          <w:fldChar w:fldCharType="end"/>
        </w:r>
      </w:hyperlink>
    </w:p>
    <w:p w14:paraId="5C951FD7" w14:textId="3030BD92"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35" w:history="1">
        <w:r w:rsidR="00620D6D" w:rsidRPr="009B0463">
          <w:rPr>
            <w:rStyle w:val="Hyperlink"/>
            <w:noProof/>
          </w:rPr>
          <w:t>7.1</w:t>
        </w:r>
        <w:r w:rsidR="00620D6D">
          <w:rPr>
            <w:rFonts w:asciiTheme="minorHAnsi" w:eastAsiaTheme="minorEastAsia" w:hAnsiTheme="minorHAnsi" w:cstheme="minorBidi"/>
            <w:noProof/>
          </w:rPr>
          <w:tab/>
        </w:r>
        <w:r w:rsidR="00620D6D" w:rsidRPr="009B0463">
          <w:rPr>
            <w:rStyle w:val="Hyperlink"/>
            <w:noProof/>
          </w:rPr>
          <w:t>Trademark Plan</w:t>
        </w:r>
        <w:r w:rsidR="00620D6D">
          <w:rPr>
            <w:noProof/>
            <w:webHidden/>
          </w:rPr>
          <w:tab/>
        </w:r>
        <w:r w:rsidR="00620D6D">
          <w:rPr>
            <w:noProof/>
            <w:webHidden/>
          </w:rPr>
          <w:fldChar w:fldCharType="begin"/>
        </w:r>
        <w:r w:rsidR="00620D6D">
          <w:rPr>
            <w:noProof/>
            <w:webHidden/>
          </w:rPr>
          <w:instrText xml:space="preserve"> PAGEREF _Toc110968935 \h </w:instrText>
        </w:r>
        <w:r w:rsidR="00620D6D">
          <w:rPr>
            <w:noProof/>
            <w:webHidden/>
          </w:rPr>
        </w:r>
        <w:r w:rsidR="00620D6D">
          <w:rPr>
            <w:noProof/>
            <w:webHidden/>
          </w:rPr>
          <w:fldChar w:fldCharType="separate"/>
        </w:r>
        <w:r w:rsidR="00620D6D">
          <w:rPr>
            <w:noProof/>
            <w:webHidden/>
          </w:rPr>
          <w:t>8</w:t>
        </w:r>
        <w:r w:rsidR="00620D6D">
          <w:rPr>
            <w:noProof/>
            <w:webHidden/>
          </w:rPr>
          <w:fldChar w:fldCharType="end"/>
        </w:r>
      </w:hyperlink>
    </w:p>
    <w:p w14:paraId="5FF3576A" w14:textId="2281711E"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36" w:history="1">
        <w:r w:rsidR="00620D6D" w:rsidRPr="009B0463">
          <w:rPr>
            <w:rStyle w:val="Hyperlink"/>
            <w:noProof/>
          </w:rPr>
          <w:t>7.2</w:t>
        </w:r>
        <w:r w:rsidR="00620D6D">
          <w:rPr>
            <w:rFonts w:asciiTheme="minorHAnsi" w:eastAsiaTheme="minorEastAsia" w:hAnsiTheme="minorHAnsi" w:cstheme="minorBidi"/>
            <w:noProof/>
          </w:rPr>
          <w:tab/>
        </w:r>
        <w:r w:rsidR="00620D6D" w:rsidRPr="009B0463">
          <w:rPr>
            <w:rStyle w:val="Hyperlink"/>
            <w:noProof/>
          </w:rPr>
          <w:t>Launch</w:t>
        </w:r>
        <w:r w:rsidR="00620D6D">
          <w:rPr>
            <w:noProof/>
            <w:webHidden/>
          </w:rPr>
          <w:tab/>
        </w:r>
        <w:r w:rsidR="00620D6D">
          <w:rPr>
            <w:noProof/>
            <w:webHidden/>
          </w:rPr>
          <w:fldChar w:fldCharType="begin"/>
        </w:r>
        <w:r w:rsidR="00620D6D">
          <w:rPr>
            <w:noProof/>
            <w:webHidden/>
          </w:rPr>
          <w:instrText xml:space="preserve"> PAGEREF _Toc110968936 \h </w:instrText>
        </w:r>
        <w:r w:rsidR="00620D6D">
          <w:rPr>
            <w:noProof/>
            <w:webHidden/>
          </w:rPr>
        </w:r>
        <w:r w:rsidR="00620D6D">
          <w:rPr>
            <w:noProof/>
            <w:webHidden/>
          </w:rPr>
          <w:fldChar w:fldCharType="separate"/>
        </w:r>
        <w:r w:rsidR="00620D6D">
          <w:rPr>
            <w:noProof/>
            <w:webHidden/>
          </w:rPr>
          <w:t>8</w:t>
        </w:r>
        <w:r w:rsidR="00620D6D">
          <w:rPr>
            <w:noProof/>
            <w:webHidden/>
          </w:rPr>
          <w:fldChar w:fldCharType="end"/>
        </w:r>
      </w:hyperlink>
    </w:p>
    <w:p w14:paraId="156D7552" w14:textId="6D8B7D0C"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37" w:history="1">
        <w:r w:rsidR="00620D6D" w:rsidRPr="009B0463">
          <w:rPr>
            <w:rStyle w:val="Hyperlink"/>
            <w:noProof/>
          </w:rPr>
          <w:t>7.3</w:t>
        </w:r>
        <w:r w:rsidR="00620D6D">
          <w:rPr>
            <w:rFonts w:asciiTheme="minorHAnsi" w:eastAsiaTheme="minorEastAsia" w:hAnsiTheme="minorHAnsi" w:cstheme="minorBidi"/>
            <w:noProof/>
          </w:rPr>
          <w:tab/>
        </w:r>
        <w:r w:rsidR="00620D6D" w:rsidRPr="009B0463">
          <w:rPr>
            <w:rStyle w:val="Hyperlink"/>
            <w:noProof/>
          </w:rPr>
          <w:t>Sales Cannels/Distribution Plan</w:t>
        </w:r>
        <w:r w:rsidR="00620D6D">
          <w:rPr>
            <w:noProof/>
            <w:webHidden/>
          </w:rPr>
          <w:tab/>
        </w:r>
        <w:r w:rsidR="00620D6D">
          <w:rPr>
            <w:noProof/>
            <w:webHidden/>
          </w:rPr>
          <w:fldChar w:fldCharType="begin"/>
        </w:r>
        <w:r w:rsidR="00620D6D">
          <w:rPr>
            <w:noProof/>
            <w:webHidden/>
          </w:rPr>
          <w:instrText xml:space="preserve"> PAGEREF _Toc110968937 \h </w:instrText>
        </w:r>
        <w:r w:rsidR="00620D6D">
          <w:rPr>
            <w:noProof/>
            <w:webHidden/>
          </w:rPr>
        </w:r>
        <w:r w:rsidR="00620D6D">
          <w:rPr>
            <w:noProof/>
            <w:webHidden/>
          </w:rPr>
          <w:fldChar w:fldCharType="separate"/>
        </w:r>
        <w:r w:rsidR="00620D6D">
          <w:rPr>
            <w:noProof/>
            <w:webHidden/>
          </w:rPr>
          <w:t>8</w:t>
        </w:r>
        <w:r w:rsidR="00620D6D">
          <w:rPr>
            <w:noProof/>
            <w:webHidden/>
          </w:rPr>
          <w:fldChar w:fldCharType="end"/>
        </w:r>
      </w:hyperlink>
    </w:p>
    <w:p w14:paraId="233A8F47" w14:textId="49ED6D1E"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38" w:history="1">
        <w:r w:rsidR="00620D6D" w:rsidRPr="009B0463">
          <w:rPr>
            <w:rStyle w:val="Hyperlink"/>
            <w:noProof/>
          </w:rPr>
          <w:t>7.4</w:t>
        </w:r>
        <w:r w:rsidR="00620D6D">
          <w:rPr>
            <w:rFonts w:asciiTheme="minorHAnsi" w:eastAsiaTheme="minorEastAsia" w:hAnsiTheme="minorHAnsi" w:cstheme="minorBidi"/>
            <w:noProof/>
          </w:rPr>
          <w:tab/>
        </w:r>
        <w:r w:rsidR="00620D6D" w:rsidRPr="009B0463">
          <w:rPr>
            <w:rStyle w:val="Hyperlink"/>
            <w:noProof/>
          </w:rPr>
          <w:t>Training Plan</w:t>
        </w:r>
        <w:r w:rsidR="00620D6D">
          <w:rPr>
            <w:noProof/>
            <w:webHidden/>
          </w:rPr>
          <w:tab/>
        </w:r>
        <w:r w:rsidR="00620D6D">
          <w:rPr>
            <w:noProof/>
            <w:webHidden/>
          </w:rPr>
          <w:fldChar w:fldCharType="begin"/>
        </w:r>
        <w:r w:rsidR="00620D6D">
          <w:rPr>
            <w:noProof/>
            <w:webHidden/>
          </w:rPr>
          <w:instrText xml:space="preserve"> PAGEREF _Toc110968938 \h </w:instrText>
        </w:r>
        <w:r w:rsidR="00620D6D">
          <w:rPr>
            <w:noProof/>
            <w:webHidden/>
          </w:rPr>
        </w:r>
        <w:r w:rsidR="00620D6D">
          <w:rPr>
            <w:noProof/>
            <w:webHidden/>
          </w:rPr>
          <w:fldChar w:fldCharType="separate"/>
        </w:r>
        <w:r w:rsidR="00620D6D">
          <w:rPr>
            <w:noProof/>
            <w:webHidden/>
          </w:rPr>
          <w:t>8</w:t>
        </w:r>
        <w:r w:rsidR="00620D6D">
          <w:rPr>
            <w:noProof/>
            <w:webHidden/>
          </w:rPr>
          <w:fldChar w:fldCharType="end"/>
        </w:r>
      </w:hyperlink>
    </w:p>
    <w:p w14:paraId="18974B05" w14:textId="534EFA8A"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39" w:history="1">
        <w:r w:rsidR="00620D6D" w:rsidRPr="009B0463">
          <w:rPr>
            <w:rStyle w:val="Hyperlink"/>
            <w:noProof/>
          </w:rPr>
          <w:t>7.5</w:t>
        </w:r>
        <w:r w:rsidR="00620D6D">
          <w:rPr>
            <w:rFonts w:asciiTheme="minorHAnsi" w:eastAsiaTheme="minorEastAsia" w:hAnsiTheme="minorHAnsi" w:cstheme="minorBidi"/>
            <w:noProof/>
          </w:rPr>
          <w:tab/>
        </w:r>
        <w:r w:rsidR="00620D6D" w:rsidRPr="009B0463">
          <w:rPr>
            <w:rStyle w:val="Hyperlink"/>
            <w:noProof/>
          </w:rPr>
          <w:t>Post Market Clinical or Product Research Plan</w:t>
        </w:r>
        <w:r w:rsidR="00620D6D">
          <w:rPr>
            <w:noProof/>
            <w:webHidden/>
          </w:rPr>
          <w:tab/>
        </w:r>
        <w:r w:rsidR="00620D6D">
          <w:rPr>
            <w:noProof/>
            <w:webHidden/>
          </w:rPr>
          <w:fldChar w:fldCharType="begin"/>
        </w:r>
        <w:r w:rsidR="00620D6D">
          <w:rPr>
            <w:noProof/>
            <w:webHidden/>
          </w:rPr>
          <w:instrText xml:space="preserve"> PAGEREF _Toc110968939 \h </w:instrText>
        </w:r>
        <w:r w:rsidR="00620D6D">
          <w:rPr>
            <w:noProof/>
            <w:webHidden/>
          </w:rPr>
        </w:r>
        <w:r w:rsidR="00620D6D">
          <w:rPr>
            <w:noProof/>
            <w:webHidden/>
          </w:rPr>
          <w:fldChar w:fldCharType="separate"/>
        </w:r>
        <w:r w:rsidR="00620D6D">
          <w:rPr>
            <w:noProof/>
            <w:webHidden/>
          </w:rPr>
          <w:t>8</w:t>
        </w:r>
        <w:r w:rsidR="00620D6D">
          <w:rPr>
            <w:noProof/>
            <w:webHidden/>
          </w:rPr>
          <w:fldChar w:fldCharType="end"/>
        </w:r>
      </w:hyperlink>
    </w:p>
    <w:p w14:paraId="7F25C971" w14:textId="1BEFAD6E"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40" w:history="1">
        <w:r w:rsidR="00620D6D" w:rsidRPr="009B0463">
          <w:rPr>
            <w:rStyle w:val="Hyperlink"/>
            <w:noProof/>
          </w:rPr>
          <w:t>7.6</w:t>
        </w:r>
        <w:r w:rsidR="00620D6D">
          <w:rPr>
            <w:rFonts w:asciiTheme="minorHAnsi" w:eastAsiaTheme="minorEastAsia" w:hAnsiTheme="minorHAnsi" w:cstheme="minorBidi"/>
            <w:noProof/>
          </w:rPr>
          <w:tab/>
        </w:r>
        <w:r w:rsidR="00620D6D" w:rsidRPr="009B0463">
          <w:rPr>
            <w:rStyle w:val="Hyperlink"/>
            <w:noProof/>
          </w:rPr>
          <w:t>Service &amp; Warranty</w:t>
        </w:r>
        <w:r w:rsidR="00620D6D">
          <w:rPr>
            <w:noProof/>
            <w:webHidden/>
          </w:rPr>
          <w:tab/>
        </w:r>
        <w:r w:rsidR="00620D6D">
          <w:rPr>
            <w:noProof/>
            <w:webHidden/>
          </w:rPr>
          <w:fldChar w:fldCharType="begin"/>
        </w:r>
        <w:r w:rsidR="00620D6D">
          <w:rPr>
            <w:noProof/>
            <w:webHidden/>
          </w:rPr>
          <w:instrText xml:space="preserve"> PAGEREF _Toc110968940 \h </w:instrText>
        </w:r>
        <w:r w:rsidR="00620D6D">
          <w:rPr>
            <w:noProof/>
            <w:webHidden/>
          </w:rPr>
        </w:r>
        <w:r w:rsidR="00620D6D">
          <w:rPr>
            <w:noProof/>
            <w:webHidden/>
          </w:rPr>
          <w:fldChar w:fldCharType="separate"/>
        </w:r>
        <w:r w:rsidR="00620D6D">
          <w:rPr>
            <w:noProof/>
            <w:webHidden/>
          </w:rPr>
          <w:t>8</w:t>
        </w:r>
        <w:r w:rsidR="00620D6D">
          <w:rPr>
            <w:noProof/>
            <w:webHidden/>
          </w:rPr>
          <w:fldChar w:fldCharType="end"/>
        </w:r>
      </w:hyperlink>
    </w:p>
    <w:p w14:paraId="67ADF0F4" w14:textId="716C22F6" w:rsidR="00620D6D" w:rsidRDefault="00000000">
      <w:pPr>
        <w:pStyle w:val="TOC1"/>
        <w:tabs>
          <w:tab w:val="left" w:pos="440"/>
          <w:tab w:val="right" w:leader="dot" w:pos="10070"/>
        </w:tabs>
        <w:rPr>
          <w:rFonts w:asciiTheme="minorHAnsi" w:eastAsiaTheme="minorEastAsia" w:hAnsiTheme="minorHAnsi" w:cstheme="minorBidi"/>
          <w:noProof/>
        </w:rPr>
      </w:pPr>
      <w:hyperlink w:anchor="_Toc110968941" w:history="1">
        <w:r w:rsidR="00620D6D" w:rsidRPr="009B0463">
          <w:rPr>
            <w:rStyle w:val="Hyperlink"/>
            <w:noProof/>
          </w:rPr>
          <w:t>8</w:t>
        </w:r>
        <w:r w:rsidR="00620D6D">
          <w:rPr>
            <w:rFonts w:asciiTheme="minorHAnsi" w:eastAsiaTheme="minorEastAsia" w:hAnsiTheme="minorHAnsi" w:cstheme="minorBidi"/>
            <w:noProof/>
          </w:rPr>
          <w:tab/>
        </w:r>
        <w:r w:rsidR="00620D6D" w:rsidRPr="009B0463">
          <w:rPr>
            <w:rStyle w:val="Hyperlink"/>
            <w:noProof/>
          </w:rPr>
          <w:t>Product Requirements</w:t>
        </w:r>
        <w:r w:rsidR="00620D6D">
          <w:rPr>
            <w:noProof/>
            <w:webHidden/>
          </w:rPr>
          <w:tab/>
        </w:r>
        <w:r w:rsidR="00620D6D">
          <w:rPr>
            <w:noProof/>
            <w:webHidden/>
          </w:rPr>
          <w:fldChar w:fldCharType="begin"/>
        </w:r>
        <w:r w:rsidR="00620D6D">
          <w:rPr>
            <w:noProof/>
            <w:webHidden/>
          </w:rPr>
          <w:instrText xml:space="preserve"> PAGEREF _Toc110968941 \h </w:instrText>
        </w:r>
        <w:r w:rsidR="00620D6D">
          <w:rPr>
            <w:noProof/>
            <w:webHidden/>
          </w:rPr>
        </w:r>
        <w:r w:rsidR="00620D6D">
          <w:rPr>
            <w:noProof/>
            <w:webHidden/>
          </w:rPr>
          <w:fldChar w:fldCharType="separate"/>
        </w:r>
        <w:r w:rsidR="00620D6D">
          <w:rPr>
            <w:noProof/>
            <w:webHidden/>
          </w:rPr>
          <w:t>9</w:t>
        </w:r>
        <w:r w:rsidR="00620D6D">
          <w:rPr>
            <w:noProof/>
            <w:webHidden/>
          </w:rPr>
          <w:fldChar w:fldCharType="end"/>
        </w:r>
      </w:hyperlink>
    </w:p>
    <w:p w14:paraId="1701B90E" w14:textId="42F1A1AE"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42" w:history="1">
        <w:r w:rsidR="00620D6D" w:rsidRPr="009B0463">
          <w:rPr>
            <w:rStyle w:val="Hyperlink"/>
            <w:noProof/>
          </w:rPr>
          <w:t>8.1</w:t>
        </w:r>
        <w:r w:rsidR="00620D6D">
          <w:rPr>
            <w:rFonts w:asciiTheme="minorHAnsi" w:eastAsiaTheme="minorEastAsia" w:hAnsiTheme="minorHAnsi" w:cstheme="minorBidi"/>
            <w:noProof/>
          </w:rPr>
          <w:tab/>
        </w:r>
        <w:r w:rsidR="00620D6D" w:rsidRPr="009B0463">
          <w:rPr>
            <w:rStyle w:val="Hyperlink"/>
            <w:noProof/>
          </w:rPr>
          <w:t>Human Factors | User Interface – Audio, Tactile, Haptic, Visual</w:t>
        </w:r>
        <w:r w:rsidR="00620D6D">
          <w:rPr>
            <w:noProof/>
            <w:webHidden/>
          </w:rPr>
          <w:tab/>
        </w:r>
        <w:r w:rsidR="00620D6D">
          <w:rPr>
            <w:noProof/>
            <w:webHidden/>
          </w:rPr>
          <w:fldChar w:fldCharType="begin"/>
        </w:r>
        <w:r w:rsidR="00620D6D">
          <w:rPr>
            <w:noProof/>
            <w:webHidden/>
          </w:rPr>
          <w:instrText xml:space="preserve"> PAGEREF _Toc110968942 \h </w:instrText>
        </w:r>
        <w:r w:rsidR="00620D6D">
          <w:rPr>
            <w:noProof/>
            <w:webHidden/>
          </w:rPr>
        </w:r>
        <w:r w:rsidR="00620D6D">
          <w:rPr>
            <w:noProof/>
            <w:webHidden/>
          </w:rPr>
          <w:fldChar w:fldCharType="separate"/>
        </w:r>
        <w:r w:rsidR="00620D6D">
          <w:rPr>
            <w:noProof/>
            <w:webHidden/>
          </w:rPr>
          <w:t>9</w:t>
        </w:r>
        <w:r w:rsidR="00620D6D">
          <w:rPr>
            <w:noProof/>
            <w:webHidden/>
          </w:rPr>
          <w:fldChar w:fldCharType="end"/>
        </w:r>
      </w:hyperlink>
    </w:p>
    <w:p w14:paraId="3824FD97" w14:textId="5BE06E03"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43" w:history="1">
        <w:r w:rsidR="00620D6D" w:rsidRPr="009B0463">
          <w:rPr>
            <w:rStyle w:val="Hyperlink"/>
            <w:noProof/>
          </w:rPr>
          <w:t>8.2</w:t>
        </w:r>
        <w:r w:rsidR="00620D6D">
          <w:rPr>
            <w:rFonts w:asciiTheme="minorHAnsi" w:eastAsiaTheme="minorEastAsia" w:hAnsiTheme="minorHAnsi" w:cstheme="minorBidi"/>
            <w:noProof/>
          </w:rPr>
          <w:tab/>
        </w:r>
        <w:r w:rsidR="00620D6D" w:rsidRPr="009B0463">
          <w:rPr>
            <w:rStyle w:val="Hyperlink"/>
            <w:noProof/>
          </w:rPr>
          <w:t xml:space="preserve">Hardware / </w:t>
        </w:r>
        <w:r w:rsidR="0045009E">
          <w:rPr>
            <w:rStyle w:val="Hyperlink"/>
            <w:noProof/>
          </w:rPr>
          <w:t>System</w:t>
        </w:r>
        <w:r w:rsidR="00620D6D">
          <w:rPr>
            <w:noProof/>
            <w:webHidden/>
          </w:rPr>
          <w:tab/>
        </w:r>
        <w:r w:rsidR="00620D6D">
          <w:rPr>
            <w:noProof/>
            <w:webHidden/>
          </w:rPr>
          <w:fldChar w:fldCharType="begin"/>
        </w:r>
        <w:r w:rsidR="00620D6D">
          <w:rPr>
            <w:noProof/>
            <w:webHidden/>
          </w:rPr>
          <w:instrText xml:space="preserve"> PAGEREF _Toc110968943 \h </w:instrText>
        </w:r>
        <w:r w:rsidR="00620D6D">
          <w:rPr>
            <w:noProof/>
            <w:webHidden/>
          </w:rPr>
        </w:r>
        <w:r w:rsidR="00620D6D">
          <w:rPr>
            <w:noProof/>
            <w:webHidden/>
          </w:rPr>
          <w:fldChar w:fldCharType="separate"/>
        </w:r>
        <w:r w:rsidR="00620D6D">
          <w:rPr>
            <w:noProof/>
            <w:webHidden/>
          </w:rPr>
          <w:t>10</w:t>
        </w:r>
        <w:r w:rsidR="00620D6D">
          <w:rPr>
            <w:noProof/>
            <w:webHidden/>
          </w:rPr>
          <w:fldChar w:fldCharType="end"/>
        </w:r>
      </w:hyperlink>
    </w:p>
    <w:p w14:paraId="7E2169D6" w14:textId="7B3968B1"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44" w:history="1">
        <w:r w:rsidR="00620D6D" w:rsidRPr="009B0463">
          <w:rPr>
            <w:rStyle w:val="Hyperlink"/>
            <w:noProof/>
          </w:rPr>
          <w:t>8.3</w:t>
        </w:r>
        <w:r w:rsidR="00620D6D">
          <w:rPr>
            <w:rFonts w:asciiTheme="minorHAnsi" w:eastAsiaTheme="minorEastAsia" w:hAnsiTheme="minorHAnsi" w:cstheme="minorBidi"/>
            <w:noProof/>
          </w:rPr>
          <w:tab/>
        </w:r>
        <w:r w:rsidR="00620D6D" w:rsidRPr="009B0463">
          <w:rPr>
            <w:rStyle w:val="Hyperlink"/>
            <w:noProof/>
          </w:rPr>
          <w:t>Language</w:t>
        </w:r>
        <w:r w:rsidR="00620D6D">
          <w:rPr>
            <w:noProof/>
            <w:webHidden/>
          </w:rPr>
          <w:tab/>
        </w:r>
        <w:r w:rsidR="00620D6D">
          <w:rPr>
            <w:noProof/>
            <w:webHidden/>
          </w:rPr>
          <w:fldChar w:fldCharType="begin"/>
        </w:r>
        <w:r w:rsidR="00620D6D">
          <w:rPr>
            <w:noProof/>
            <w:webHidden/>
          </w:rPr>
          <w:instrText xml:space="preserve"> PAGEREF _Toc110968944 \h </w:instrText>
        </w:r>
        <w:r w:rsidR="00620D6D">
          <w:rPr>
            <w:noProof/>
            <w:webHidden/>
          </w:rPr>
        </w:r>
        <w:r w:rsidR="00620D6D">
          <w:rPr>
            <w:noProof/>
            <w:webHidden/>
          </w:rPr>
          <w:fldChar w:fldCharType="separate"/>
        </w:r>
        <w:r w:rsidR="00620D6D">
          <w:rPr>
            <w:noProof/>
            <w:webHidden/>
          </w:rPr>
          <w:t>12</w:t>
        </w:r>
        <w:r w:rsidR="00620D6D">
          <w:rPr>
            <w:noProof/>
            <w:webHidden/>
          </w:rPr>
          <w:fldChar w:fldCharType="end"/>
        </w:r>
      </w:hyperlink>
    </w:p>
    <w:p w14:paraId="62E62ABB" w14:textId="1692ADAB"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45" w:history="1">
        <w:r w:rsidR="00620D6D" w:rsidRPr="009B0463">
          <w:rPr>
            <w:rStyle w:val="Hyperlink"/>
            <w:noProof/>
          </w:rPr>
          <w:t>8.4</w:t>
        </w:r>
        <w:r w:rsidR="00620D6D">
          <w:rPr>
            <w:rFonts w:asciiTheme="minorHAnsi" w:eastAsiaTheme="minorEastAsia" w:hAnsiTheme="minorHAnsi" w:cstheme="minorBidi"/>
            <w:noProof/>
          </w:rPr>
          <w:tab/>
        </w:r>
        <w:r w:rsidR="00620D6D" w:rsidRPr="009B0463">
          <w:rPr>
            <w:rStyle w:val="Hyperlink"/>
            <w:noProof/>
          </w:rPr>
          <w:t>Business Requirements</w:t>
        </w:r>
        <w:r w:rsidR="00620D6D">
          <w:rPr>
            <w:noProof/>
            <w:webHidden/>
          </w:rPr>
          <w:tab/>
        </w:r>
        <w:r w:rsidR="00620D6D">
          <w:rPr>
            <w:noProof/>
            <w:webHidden/>
          </w:rPr>
          <w:fldChar w:fldCharType="begin"/>
        </w:r>
        <w:r w:rsidR="00620D6D">
          <w:rPr>
            <w:noProof/>
            <w:webHidden/>
          </w:rPr>
          <w:instrText xml:space="preserve"> PAGEREF _Toc110968945 \h </w:instrText>
        </w:r>
        <w:r w:rsidR="00620D6D">
          <w:rPr>
            <w:noProof/>
            <w:webHidden/>
          </w:rPr>
        </w:r>
        <w:r w:rsidR="00620D6D">
          <w:rPr>
            <w:noProof/>
            <w:webHidden/>
          </w:rPr>
          <w:fldChar w:fldCharType="separate"/>
        </w:r>
        <w:r w:rsidR="00620D6D">
          <w:rPr>
            <w:noProof/>
            <w:webHidden/>
          </w:rPr>
          <w:t>13</w:t>
        </w:r>
        <w:r w:rsidR="00620D6D">
          <w:rPr>
            <w:noProof/>
            <w:webHidden/>
          </w:rPr>
          <w:fldChar w:fldCharType="end"/>
        </w:r>
      </w:hyperlink>
    </w:p>
    <w:p w14:paraId="330228AB" w14:textId="3862C5F9" w:rsidR="00620D6D" w:rsidRDefault="00000000">
      <w:pPr>
        <w:pStyle w:val="TOC2"/>
        <w:tabs>
          <w:tab w:val="left" w:pos="880"/>
          <w:tab w:val="right" w:leader="dot" w:pos="10070"/>
        </w:tabs>
        <w:rPr>
          <w:rFonts w:asciiTheme="minorHAnsi" w:eastAsiaTheme="minorEastAsia" w:hAnsiTheme="minorHAnsi" w:cstheme="minorBidi"/>
          <w:noProof/>
        </w:rPr>
      </w:pPr>
      <w:hyperlink w:anchor="_Toc110968946" w:history="1">
        <w:r w:rsidR="00620D6D" w:rsidRPr="009B0463">
          <w:rPr>
            <w:rStyle w:val="Hyperlink"/>
            <w:noProof/>
          </w:rPr>
          <w:t>8.5</w:t>
        </w:r>
        <w:r w:rsidR="00620D6D">
          <w:rPr>
            <w:rFonts w:asciiTheme="minorHAnsi" w:eastAsiaTheme="minorEastAsia" w:hAnsiTheme="minorHAnsi" w:cstheme="minorBidi"/>
            <w:noProof/>
          </w:rPr>
          <w:tab/>
        </w:r>
        <w:r w:rsidR="00620D6D" w:rsidRPr="009B0463">
          <w:rPr>
            <w:rStyle w:val="Hyperlink"/>
            <w:noProof/>
          </w:rPr>
          <w:t>Patient Safety &amp; Regulatory Requirements</w:t>
        </w:r>
        <w:r w:rsidR="00620D6D">
          <w:rPr>
            <w:noProof/>
            <w:webHidden/>
          </w:rPr>
          <w:tab/>
        </w:r>
        <w:r w:rsidR="00620D6D">
          <w:rPr>
            <w:noProof/>
            <w:webHidden/>
          </w:rPr>
          <w:fldChar w:fldCharType="begin"/>
        </w:r>
        <w:r w:rsidR="00620D6D">
          <w:rPr>
            <w:noProof/>
            <w:webHidden/>
          </w:rPr>
          <w:instrText xml:space="preserve"> PAGEREF _Toc110968946 \h </w:instrText>
        </w:r>
        <w:r w:rsidR="00620D6D">
          <w:rPr>
            <w:noProof/>
            <w:webHidden/>
          </w:rPr>
        </w:r>
        <w:r w:rsidR="00620D6D">
          <w:rPr>
            <w:noProof/>
            <w:webHidden/>
          </w:rPr>
          <w:fldChar w:fldCharType="separate"/>
        </w:r>
        <w:r w:rsidR="00620D6D">
          <w:rPr>
            <w:noProof/>
            <w:webHidden/>
          </w:rPr>
          <w:t>15</w:t>
        </w:r>
        <w:r w:rsidR="00620D6D">
          <w:rPr>
            <w:noProof/>
            <w:webHidden/>
          </w:rPr>
          <w:fldChar w:fldCharType="end"/>
        </w:r>
      </w:hyperlink>
    </w:p>
    <w:p w14:paraId="74DEEEB3" w14:textId="1ED34CA2" w:rsidR="00620D6D" w:rsidRDefault="00000000">
      <w:pPr>
        <w:pStyle w:val="TOC1"/>
        <w:tabs>
          <w:tab w:val="left" w:pos="440"/>
          <w:tab w:val="right" w:leader="dot" w:pos="10070"/>
        </w:tabs>
        <w:rPr>
          <w:rFonts w:asciiTheme="minorHAnsi" w:eastAsiaTheme="minorEastAsia" w:hAnsiTheme="minorHAnsi" w:cstheme="minorBidi"/>
          <w:noProof/>
        </w:rPr>
      </w:pPr>
      <w:hyperlink w:anchor="_Toc110968947" w:history="1">
        <w:r w:rsidR="00620D6D" w:rsidRPr="009B0463">
          <w:rPr>
            <w:rStyle w:val="Hyperlink"/>
            <w:noProof/>
          </w:rPr>
          <w:t>9</w:t>
        </w:r>
        <w:r w:rsidR="00620D6D">
          <w:rPr>
            <w:rFonts w:asciiTheme="minorHAnsi" w:eastAsiaTheme="minorEastAsia" w:hAnsiTheme="minorHAnsi" w:cstheme="minorBidi"/>
            <w:noProof/>
          </w:rPr>
          <w:tab/>
        </w:r>
        <w:r w:rsidR="00620D6D" w:rsidRPr="009B0463">
          <w:rPr>
            <w:rStyle w:val="Hyperlink"/>
            <w:noProof/>
          </w:rPr>
          <w:t>Document Approval</w:t>
        </w:r>
        <w:r w:rsidR="00620D6D">
          <w:rPr>
            <w:noProof/>
            <w:webHidden/>
          </w:rPr>
          <w:tab/>
        </w:r>
        <w:r w:rsidR="00620D6D">
          <w:rPr>
            <w:noProof/>
            <w:webHidden/>
          </w:rPr>
          <w:fldChar w:fldCharType="begin"/>
        </w:r>
        <w:r w:rsidR="00620D6D">
          <w:rPr>
            <w:noProof/>
            <w:webHidden/>
          </w:rPr>
          <w:instrText xml:space="preserve"> PAGEREF _Toc110968947 \h </w:instrText>
        </w:r>
        <w:r w:rsidR="00620D6D">
          <w:rPr>
            <w:noProof/>
            <w:webHidden/>
          </w:rPr>
        </w:r>
        <w:r w:rsidR="00620D6D">
          <w:rPr>
            <w:noProof/>
            <w:webHidden/>
          </w:rPr>
          <w:fldChar w:fldCharType="separate"/>
        </w:r>
        <w:r w:rsidR="00620D6D">
          <w:rPr>
            <w:noProof/>
            <w:webHidden/>
          </w:rPr>
          <w:t>16</w:t>
        </w:r>
        <w:r w:rsidR="00620D6D">
          <w:rPr>
            <w:noProof/>
            <w:webHidden/>
          </w:rPr>
          <w:fldChar w:fldCharType="end"/>
        </w:r>
      </w:hyperlink>
    </w:p>
    <w:p w14:paraId="228D374F" w14:textId="559C8CDE" w:rsidR="006B4F1F" w:rsidRDefault="005975CB" w:rsidP="000D23B2">
      <w:r>
        <w:fldChar w:fldCharType="end"/>
      </w:r>
    </w:p>
    <w:p w14:paraId="06CBF4CB" w14:textId="0CFEACF9" w:rsidR="006B4F1F" w:rsidRDefault="006B4F1F" w:rsidP="006B4F1F">
      <w:pPr>
        <w:pStyle w:val="Heading1"/>
      </w:pPr>
      <w:bookmarkStart w:id="0" w:name="_Toc110968910"/>
      <w:r>
        <w:t>Executive Overview</w:t>
      </w:r>
      <w:bookmarkEnd w:id="0"/>
    </w:p>
    <w:p w14:paraId="213E77C5" w14:textId="25A0EF36" w:rsidR="006B4F1F" w:rsidRDefault="006B4F1F" w:rsidP="006B4F1F">
      <w:pPr>
        <w:rPr>
          <w:ins w:id="1" w:author="Astrid McNellis" w:date="2022-10-20T20:32:00Z"/>
        </w:rPr>
      </w:pPr>
    </w:p>
    <w:p w14:paraId="01625EE8" w14:textId="4B668570" w:rsidR="00B85FF6" w:rsidRDefault="00B85FF6">
      <w:pPr>
        <w:pStyle w:val="Heading2"/>
        <w:rPr>
          <w:ins w:id="2" w:author="Astrid McNellis" w:date="2022-10-20T20:34:00Z"/>
        </w:rPr>
        <w:pPrChange w:id="3" w:author="Astrid McNellis" w:date="2022-10-21T10:54:00Z">
          <w:pPr>
            <w:pStyle w:val="Heading1"/>
          </w:pPr>
        </w:pPrChange>
      </w:pPr>
      <w:bookmarkStart w:id="4" w:name="_Toc109823999"/>
      <w:bookmarkStart w:id="5" w:name="_Toc110966064"/>
      <w:ins w:id="6" w:author="Astrid McNellis" w:date="2022-10-20T20:32:00Z">
        <w:r>
          <w:t>Definitions and Abbreviations</w:t>
        </w:r>
      </w:ins>
      <w:bookmarkEnd w:id="4"/>
      <w:bookmarkEnd w:id="5"/>
    </w:p>
    <w:p w14:paraId="3719F600" w14:textId="77777777" w:rsidR="005B77C3" w:rsidRPr="005B77C3" w:rsidRDefault="005B77C3">
      <w:pPr>
        <w:rPr>
          <w:ins w:id="7" w:author="Astrid McNellis" w:date="2022-10-20T20:32:00Z"/>
        </w:rPr>
        <w:pPrChange w:id="8" w:author="Astrid McNellis" w:date="2022-10-20T20:34:00Z">
          <w:pPr>
            <w:pStyle w:val="Heading1"/>
          </w:pPr>
        </w:pPrChange>
      </w:pPr>
    </w:p>
    <w:tbl>
      <w:tblPr>
        <w:tblStyle w:val="TableGrid"/>
        <w:tblW w:w="9576" w:type="dxa"/>
        <w:tblInd w:w="319" w:type="dxa"/>
        <w:tblLook w:val="04A0" w:firstRow="1" w:lastRow="0" w:firstColumn="1" w:lastColumn="0" w:noHBand="0" w:noVBand="1"/>
      </w:tblPr>
      <w:tblGrid>
        <w:gridCol w:w="2695"/>
        <w:gridCol w:w="6881"/>
      </w:tblGrid>
      <w:tr w:rsidR="00B85FF6" w14:paraId="2847720B" w14:textId="77777777" w:rsidTr="008750C5">
        <w:trPr>
          <w:ins w:id="9" w:author="Astrid McNellis" w:date="2022-10-20T20:32:00Z"/>
        </w:trPr>
        <w:tc>
          <w:tcPr>
            <w:tcW w:w="2695" w:type="dxa"/>
          </w:tcPr>
          <w:p w14:paraId="35DF8D0D" w14:textId="77777777" w:rsidR="00B85FF6" w:rsidRPr="006C2C7A" w:rsidRDefault="00B85FF6" w:rsidP="008750C5">
            <w:pPr>
              <w:spacing w:after="0"/>
              <w:rPr>
                <w:ins w:id="10" w:author="Astrid McNellis" w:date="2022-10-20T20:32:00Z"/>
              </w:rPr>
            </w:pPr>
            <w:ins w:id="11" w:author="Astrid McNellis" w:date="2022-10-20T20:32:00Z">
              <w:r>
                <w:t>Term</w:t>
              </w:r>
            </w:ins>
          </w:p>
        </w:tc>
        <w:tc>
          <w:tcPr>
            <w:tcW w:w="6881" w:type="dxa"/>
          </w:tcPr>
          <w:p w14:paraId="5C32E9FD" w14:textId="77777777" w:rsidR="00B85FF6" w:rsidRPr="006C2C7A" w:rsidRDefault="00B85FF6" w:rsidP="008750C5">
            <w:pPr>
              <w:spacing w:after="0"/>
              <w:rPr>
                <w:ins w:id="12" w:author="Astrid McNellis" w:date="2022-10-20T20:32:00Z"/>
              </w:rPr>
            </w:pPr>
            <w:ins w:id="13" w:author="Astrid McNellis" w:date="2022-10-20T20:32:00Z">
              <w:r>
                <w:t>Meaning / Definition</w:t>
              </w:r>
            </w:ins>
          </w:p>
        </w:tc>
      </w:tr>
      <w:tr w:rsidR="00B85FF6" w14:paraId="589F207E" w14:textId="77777777" w:rsidTr="008750C5">
        <w:trPr>
          <w:ins w:id="14" w:author="Astrid McNellis" w:date="2022-10-20T20:32:00Z"/>
        </w:trPr>
        <w:tc>
          <w:tcPr>
            <w:tcW w:w="2695" w:type="dxa"/>
          </w:tcPr>
          <w:p w14:paraId="57EECF62" w14:textId="32CC7CAA" w:rsidR="00B85FF6" w:rsidRDefault="00B85FF6" w:rsidP="008750C5">
            <w:pPr>
              <w:spacing w:after="0"/>
              <w:rPr>
                <w:ins w:id="15" w:author="Astrid McNellis" w:date="2022-10-20T20:32:00Z"/>
              </w:rPr>
            </w:pPr>
            <w:ins w:id="16" w:author="Astrid McNellis" w:date="2022-10-20T20:33:00Z">
              <w:r>
                <w:t>AAC</w:t>
              </w:r>
            </w:ins>
          </w:p>
        </w:tc>
        <w:tc>
          <w:tcPr>
            <w:tcW w:w="6881" w:type="dxa"/>
          </w:tcPr>
          <w:p w14:paraId="7F96D610" w14:textId="237C6B6C" w:rsidR="00B85FF6" w:rsidRDefault="00B85FF6" w:rsidP="008750C5">
            <w:pPr>
              <w:spacing w:after="0"/>
              <w:rPr>
                <w:ins w:id="17" w:author="Astrid McNellis" w:date="2022-10-20T20:32:00Z"/>
              </w:rPr>
            </w:pPr>
            <w:ins w:id="18" w:author="Astrid McNellis" w:date="2022-10-20T20:33:00Z">
              <w:r>
                <w:rPr>
                  <w:rFonts w:ascii="Calibri" w:hAnsi="Calibri" w:cs="Calibri"/>
                </w:rPr>
                <w:t>Augmentative and Alternative Communication</w:t>
              </w:r>
            </w:ins>
          </w:p>
        </w:tc>
      </w:tr>
      <w:tr w:rsidR="00B85FF6" w14:paraId="29B5564D" w14:textId="77777777" w:rsidTr="008750C5">
        <w:trPr>
          <w:ins w:id="19" w:author="Astrid McNellis" w:date="2022-10-20T20:32:00Z"/>
        </w:trPr>
        <w:tc>
          <w:tcPr>
            <w:tcW w:w="2695" w:type="dxa"/>
          </w:tcPr>
          <w:p w14:paraId="6BAE6533" w14:textId="09349EFF" w:rsidR="00B85FF6" w:rsidRDefault="005B77C3" w:rsidP="008750C5">
            <w:pPr>
              <w:spacing w:after="0"/>
              <w:rPr>
                <w:ins w:id="20" w:author="Astrid McNellis" w:date="2022-10-20T20:32:00Z"/>
              </w:rPr>
            </w:pPr>
            <w:ins w:id="21" w:author="Astrid McNellis" w:date="2022-10-20T20:34:00Z">
              <w:r>
                <w:t>Input Modes</w:t>
              </w:r>
            </w:ins>
          </w:p>
        </w:tc>
        <w:tc>
          <w:tcPr>
            <w:tcW w:w="6881" w:type="dxa"/>
          </w:tcPr>
          <w:p w14:paraId="1C6D5728" w14:textId="3C6A650E" w:rsidR="00B85FF6" w:rsidRDefault="00F8719A" w:rsidP="008750C5">
            <w:pPr>
              <w:spacing w:after="0"/>
              <w:rPr>
                <w:ins w:id="22" w:author="Astrid McNellis" w:date="2022-10-20T20:32:00Z"/>
              </w:rPr>
            </w:pPr>
            <w:ins w:id="23" w:author="Astrid McNellis" w:date="2022-10-20T20:35:00Z">
              <w:r>
                <w:t xml:space="preserve">The </w:t>
              </w:r>
              <w:r w:rsidR="000E60FA">
                <w:t>method that a user uses to interact with the system</w:t>
              </w:r>
            </w:ins>
            <w:ins w:id="24" w:author="Astrid McNellis" w:date="2022-10-20T20:36:00Z">
              <w:r w:rsidR="00A4274E">
                <w:t xml:space="preserve"> –</w:t>
              </w:r>
            </w:ins>
            <w:ins w:id="25" w:author="Astrid McNellis" w:date="2022-10-20T20:37:00Z">
              <w:r w:rsidR="00A4274E">
                <w:t xml:space="preserve"> </w:t>
              </w:r>
            </w:ins>
            <w:ins w:id="26" w:author="Astrid McNellis" w:date="2022-10-20T20:36:00Z">
              <w:r w:rsidR="00A4274E">
                <w:t xml:space="preserve">input modes may include </w:t>
              </w:r>
            </w:ins>
            <w:ins w:id="27" w:author="Astrid McNellis" w:date="2022-10-20T20:37:00Z">
              <w:r w:rsidR="00F00075">
                <w:t xml:space="preserve">touch, switch, </w:t>
              </w:r>
            </w:ins>
            <w:ins w:id="28" w:author="Astrid McNellis" w:date="2022-10-20T20:38:00Z">
              <w:r w:rsidR="00194F1E">
                <w:t>head movement, eye gaze and EEG.</w:t>
              </w:r>
            </w:ins>
          </w:p>
        </w:tc>
      </w:tr>
      <w:tr w:rsidR="00B85FF6" w14:paraId="747E25C8" w14:textId="77777777" w:rsidTr="008750C5">
        <w:trPr>
          <w:ins w:id="29" w:author="Astrid McNellis" w:date="2022-10-20T20:32:00Z"/>
        </w:trPr>
        <w:tc>
          <w:tcPr>
            <w:tcW w:w="2695" w:type="dxa"/>
          </w:tcPr>
          <w:p w14:paraId="2CBC875D" w14:textId="74A600BB" w:rsidR="00B85FF6" w:rsidRDefault="00B85FF6" w:rsidP="008750C5">
            <w:pPr>
              <w:spacing w:after="0"/>
              <w:rPr>
                <w:ins w:id="30" w:author="Astrid McNellis" w:date="2022-10-20T20:32:00Z"/>
              </w:rPr>
            </w:pPr>
          </w:p>
        </w:tc>
        <w:tc>
          <w:tcPr>
            <w:tcW w:w="6881" w:type="dxa"/>
          </w:tcPr>
          <w:p w14:paraId="57A1C7E3" w14:textId="3EA2550F" w:rsidR="00B85FF6" w:rsidRDefault="00B85FF6" w:rsidP="008750C5">
            <w:pPr>
              <w:spacing w:after="0"/>
              <w:rPr>
                <w:ins w:id="31" w:author="Astrid McNellis" w:date="2022-10-20T20:32:00Z"/>
              </w:rPr>
            </w:pPr>
          </w:p>
        </w:tc>
      </w:tr>
      <w:tr w:rsidR="00B85FF6" w14:paraId="7C8E2665" w14:textId="77777777" w:rsidTr="008750C5">
        <w:trPr>
          <w:ins w:id="32" w:author="Astrid McNellis" w:date="2022-10-20T20:32:00Z"/>
        </w:trPr>
        <w:tc>
          <w:tcPr>
            <w:tcW w:w="2695" w:type="dxa"/>
          </w:tcPr>
          <w:p w14:paraId="267C4D17" w14:textId="1F7E065F" w:rsidR="00B85FF6" w:rsidRDefault="00B85FF6" w:rsidP="008750C5">
            <w:pPr>
              <w:spacing w:after="0"/>
              <w:rPr>
                <w:ins w:id="33" w:author="Astrid McNellis" w:date="2022-10-20T20:32:00Z"/>
              </w:rPr>
            </w:pPr>
          </w:p>
        </w:tc>
        <w:tc>
          <w:tcPr>
            <w:tcW w:w="6881" w:type="dxa"/>
          </w:tcPr>
          <w:p w14:paraId="190C00FA" w14:textId="4FA59CD2" w:rsidR="00B85FF6" w:rsidRPr="00C83F65" w:rsidRDefault="00B85FF6" w:rsidP="008750C5">
            <w:pPr>
              <w:rPr>
                <w:ins w:id="34" w:author="Astrid McNellis" w:date="2022-10-20T20:32:00Z"/>
                <w:b/>
                <w:bCs/>
              </w:rPr>
            </w:pPr>
          </w:p>
        </w:tc>
      </w:tr>
    </w:tbl>
    <w:p w14:paraId="2A05B76C" w14:textId="77777777" w:rsidR="00B85FF6" w:rsidRDefault="00B85FF6" w:rsidP="006B4F1F"/>
    <w:p w14:paraId="55E7E43C" w14:textId="01E512A4" w:rsidR="00486030" w:rsidRDefault="00486030" w:rsidP="00486030">
      <w:pPr>
        <w:pStyle w:val="Heading1"/>
      </w:pPr>
      <w:bookmarkStart w:id="35" w:name="_Toc110968911"/>
      <w:r>
        <w:t>Market Analysis</w:t>
      </w:r>
      <w:bookmarkEnd w:id="35"/>
    </w:p>
    <w:p w14:paraId="647A5D56" w14:textId="3E598EB3" w:rsidR="00366EF1" w:rsidRPr="00366EF1" w:rsidRDefault="00366EF1" w:rsidP="00B57EDE">
      <w:pPr>
        <w:pStyle w:val="Heading2"/>
      </w:pPr>
      <w:bookmarkStart w:id="36" w:name="_Toc110968912"/>
      <w:r w:rsidRPr="00366EF1">
        <w:t>Market size</w:t>
      </w:r>
      <w:bookmarkEnd w:id="36"/>
    </w:p>
    <w:p w14:paraId="455B9C7C" w14:textId="7C234837" w:rsidR="00366EF1" w:rsidRPr="00A30967" w:rsidRDefault="00366EF1" w:rsidP="00A30967">
      <w:pPr>
        <w:rPr>
          <w:rStyle w:val="IntenseEmphasis"/>
        </w:rPr>
      </w:pPr>
      <w:r w:rsidRPr="00A30967">
        <w:rPr>
          <w:rStyle w:val="IntenseEmphasis"/>
        </w:rPr>
        <w:t>The number of potential customers who would benefit from buying your product — is often measured as an estimated revenue range. For example, you can calculate market size by multiplying the number of potential customers in your market category by their average annual revenue.</w:t>
      </w:r>
    </w:p>
    <w:p w14:paraId="709661FC" w14:textId="77777777" w:rsidR="00C32CB1" w:rsidRPr="00B82BFF" w:rsidRDefault="00C32CB1" w:rsidP="00C32CB1"/>
    <w:p w14:paraId="668F1EA1" w14:textId="77777777" w:rsidR="00366EF1" w:rsidRPr="00B82BFF" w:rsidRDefault="00366EF1" w:rsidP="00B57EDE">
      <w:pPr>
        <w:pStyle w:val="Heading2"/>
      </w:pPr>
      <w:bookmarkStart w:id="37" w:name="_Toc110968913"/>
      <w:r w:rsidRPr="006A0D0F">
        <w:t>Market share</w:t>
      </w:r>
      <w:bookmarkEnd w:id="37"/>
    </w:p>
    <w:p w14:paraId="1B9701AC" w14:textId="1E9F01EA" w:rsidR="00366EF1" w:rsidRPr="00A30967" w:rsidRDefault="00366EF1" w:rsidP="00A30967">
      <w:pPr>
        <w:rPr>
          <w:rStyle w:val="IntenseEmphasis"/>
        </w:rPr>
      </w:pPr>
      <w:r w:rsidRPr="00A30967">
        <w:rPr>
          <w:rStyle w:val="IntenseEmphasis"/>
        </w:rPr>
        <w:t>Refers to the percentage of sales in the industry earned by your product. Divide your product sales by total sales for the market (via industry data) to determine market share. </w:t>
      </w:r>
    </w:p>
    <w:p w14:paraId="55192B99" w14:textId="77777777" w:rsidR="00C32CB1" w:rsidRPr="00B82BFF" w:rsidRDefault="00C32CB1" w:rsidP="00E3461E">
      <w:pPr>
        <w:rPr>
          <w:rFonts w:eastAsia="Times New Roman"/>
        </w:rPr>
      </w:pPr>
    </w:p>
    <w:p w14:paraId="0B27EEA4" w14:textId="77777777" w:rsidR="00366EF1" w:rsidRPr="00B82BFF" w:rsidRDefault="00366EF1" w:rsidP="00B57EDE">
      <w:pPr>
        <w:pStyle w:val="Heading2"/>
      </w:pPr>
      <w:bookmarkStart w:id="38" w:name="_Toc110968914"/>
      <w:r w:rsidRPr="006A0D0F">
        <w:t>Key customer segments</w:t>
      </w:r>
      <w:bookmarkEnd w:id="38"/>
    </w:p>
    <w:p w14:paraId="15FAC42D" w14:textId="564CBC72" w:rsidR="00366EF1" w:rsidRPr="00A30967" w:rsidRDefault="003F2663" w:rsidP="00A30967">
      <w:pPr>
        <w:rPr>
          <w:rStyle w:val="IntenseEmphasis"/>
        </w:rPr>
      </w:pPr>
      <w:r w:rsidRPr="00A30967">
        <w:rPr>
          <w:rStyle w:val="IntenseEmphasis"/>
        </w:rPr>
        <w:t>High level overview of p</w:t>
      </w:r>
      <w:r w:rsidR="00366EF1" w:rsidRPr="00A30967">
        <w:rPr>
          <w:rStyle w:val="IntenseEmphasis"/>
        </w:rPr>
        <w:t>otential customer segments that will use your product — segmented by demographics, psychological</w:t>
      </w:r>
      <w:r w:rsidR="00366EF1" w:rsidRPr="00A30967">
        <w:rPr>
          <w:rStyle w:val="IntenseEmphasis"/>
          <w:i w:val="0"/>
          <w:iCs w:val="0"/>
        </w:rPr>
        <w:t xml:space="preserve"> attributes, geography, or behavior</w:t>
      </w:r>
    </w:p>
    <w:p w14:paraId="0C611328" w14:textId="77777777" w:rsidR="003F6965" w:rsidRPr="00B82BFF" w:rsidRDefault="003F6965" w:rsidP="003F6965"/>
    <w:p w14:paraId="5044A779" w14:textId="77777777" w:rsidR="00366EF1" w:rsidRPr="00B82BFF" w:rsidRDefault="00366EF1" w:rsidP="00B57EDE">
      <w:pPr>
        <w:pStyle w:val="Heading2"/>
      </w:pPr>
      <w:bookmarkStart w:id="39" w:name="_Toc110968915"/>
      <w:r w:rsidRPr="006A0D0F">
        <w:t>Customer challenges</w:t>
      </w:r>
      <w:bookmarkEnd w:id="39"/>
    </w:p>
    <w:p w14:paraId="74D99E7A" w14:textId="316829C4" w:rsidR="00366EF1" w:rsidRPr="00A30967" w:rsidRDefault="00366EF1" w:rsidP="00A30967">
      <w:pPr>
        <w:rPr>
          <w:rStyle w:val="IntenseEmphasis"/>
        </w:rPr>
      </w:pPr>
      <w:r w:rsidRPr="00A30967">
        <w:rPr>
          <w:rStyle w:val="IntenseEmphasis"/>
        </w:rPr>
        <w:t>Primary pain points felt by your customers</w:t>
      </w:r>
    </w:p>
    <w:p w14:paraId="4796D27E" w14:textId="77777777" w:rsidR="003F6965" w:rsidRPr="00B82BFF" w:rsidRDefault="003F6965" w:rsidP="003F6965"/>
    <w:p w14:paraId="299983D8" w14:textId="77777777" w:rsidR="004C50C0" w:rsidRDefault="004C50C0" w:rsidP="00B57EDE">
      <w:pPr>
        <w:pStyle w:val="Heading2"/>
      </w:pPr>
      <w:bookmarkStart w:id="40" w:name="_Toc110968916"/>
      <w:r>
        <w:t>Key Drivers/Success Factors</w:t>
      </w:r>
      <w:bookmarkEnd w:id="40"/>
    </w:p>
    <w:p w14:paraId="0163BDEE" w14:textId="77777777" w:rsidR="004C50C0" w:rsidRPr="00694CF9" w:rsidRDefault="004C50C0" w:rsidP="004C50C0">
      <w:pPr>
        <w:rPr>
          <w:rStyle w:val="IntenseEmphasis"/>
        </w:rPr>
      </w:pPr>
      <w:r>
        <w:rPr>
          <w:rStyle w:val="IntenseEmphasis"/>
        </w:rPr>
        <w:t>At a high level, what do we need to keep in mind to enable the successful introduction of this product to our target market?  Are there relevant market trends to keep in mind?</w:t>
      </w:r>
    </w:p>
    <w:p w14:paraId="18879A45" w14:textId="77777777" w:rsidR="004C50C0" w:rsidRDefault="004C50C0" w:rsidP="00B57EDE">
      <w:pPr>
        <w:pStyle w:val="Heading2"/>
      </w:pPr>
      <w:bookmarkStart w:id="41" w:name="_Toc110968917"/>
      <w:r>
        <w:t>Key Barriers</w:t>
      </w:r>
      <w:bookmarkEnd w:id="41"/>
    </w:p>
    <w:p w14:paraId="25360B9B" w14:textId="77777777" w:rsidR="004C50C0" w:rsidRPr="00694CF9" w:rsidRDefault="004C50C0" w:rsidP="004C50C0">
      <w:pPr>
        <w:rPr>
          <w:rStyle w:val="IntenseEmphasis"/>
        </w:rPr>
      </w:pPr>
      <w:r>
        <w:rPr>
          <w:rStyle w:val="IntenseEmphasis"/>
        </w:rPr>
        <w:t>At a high level, what  would prevent the successful introduction of this product to our target market? Are there relevant market trends to keep in mind?</w:t>
      </w:r>
    </w:p>
    <w:p w14:paraId="2567F82D" w14:textId="77777777" w:rsidR="004C50C0" w:rsidRPr="00694CF9" w:rsidRDefault="004C50C0" w:rsidP="004C50C0">
      <w:pPr>
        <w:rPr>
          <w:rStyle w:val="IntenseEmphasis"/>
        </w:rPr>
      </w:pPr>
    </w:p>
    <w:p w14:paraId="2AE5B3DA" w14:textId="1CE26643" w:rsidR="00C32CB1" w:rsidRDefault="00C32CB1" w:rsidP="00B57EDE">
      <w:pPr>
        <w:pStyle w:val="Heading2"/>
      </w:pPr>
      <w:bookmarkStart w:id="42" w:name="_Toc110968918"/>
      <w:r>
        <w:t>Funding</w:t>
      </w:r>
      <w:r w:rsidR="00BB2C48">
        <w:t xml:space="preserve"> &amp; Revenue Streams</w:t>
      </w:r>
      <w:bookmarkEnd w:id="42"/>
    </w:p>
    <w:p w14:paraId="2F27900F" w14:textId="0B3FEFCF" w:rsidR="00C32CB1" w:rsidRPr="00A30967" w:rsidRDefault="00C32CB1" w:rsidP="00A30967">
      <w:pPr>
        <w:rPr>
          <w:rStyle w:val="IntenseEmphasis"/>
        </w:rPr>
      </w:pPr>
      <w:r w:rsidRPr="00A30967">
        <w:rPr>
          <w:rStyle w:val="IntenseEmphasis"/>
        </w:rPr>
        <w:t>How are products funded in this market segment.</w:t>
      </w:r>
      <w:r w:rsidR="00BB2C48" w:rsidRPr="00A30967">
        <w:rPr>
          <w:rStyle w:val="IntenseEmphasis"/>
        </w:rPr>
        <w:t xml:space="preserve"> Projected revenue of the product (or impact to revenue of new features)</w:t>
      </w:r>
      <w:r w:rsidR="00724338" w:rsidRPr="00A30967">
        <w:rPr>
          <w:rStyle w:val="IntenseEmphasis"/>
        </w:rPr>
        <w:t xml:space="preserve"> .</w:t>
      </w:r>
    </w:p>
    <w:p w14:paraId="222576CE" w14:textId="77777777" w:rsidR="00C32CB1" w:rsidRPr="00C32CB1" w:rsidRDefault="00C32CB1" w:rsidP="00C32CB1"/>
    <w:p w14:paraId="2AF67D74" w14:textId="74A64D05" w:rsidR="00366EF1" w:rsidRPr="00B82BFF" w:rsidRDefault="00366EF1" w:rsidP="00B57EDE">
      <w:pPr>
        <w:pStyle w:val="Heading2"/>
      </w:pPr>
      <w:bookmarkStart w:id="43" w:name="_Toc110968919"/>
      <w:r w:rsidRPr="006A0D0F">
        <w:t>Channels</w:t>
      </w:r>
      <w:bookmarkEnd w:id="43"/>
    </w:p>
    <w:p w14:paraId="4D379864" w14:textId="77777777" w:rsidR="00366EF1" w:rsidRPr="00A30967" w:rsidRDefault="00366EF1" w:rsidP="00A30967">
      <w:pPr>
        <w:rPr>
          <w:rStyle w:val="IntenseEmphasis"/>
        </w:rPr>
      </w:pPr>
      <w:r w:rsidRPr="00A30967">
        <w:rPr>
          <w:rStyle w:val="IntenseEmphasis"/>
        </w:rPr>
        <w:t>Channels available for communicating with your target market — such as email, website, and referral </w:t>
      </w:r>
    </w:p>
    <w:p w14:paraId="45885315" w14:textId="77777777" w:rsidR="00C92F8B" w:rsidRDefault="00C92F8B" w:rsidP="00486030"/>
    <w:p w14:paraId="334CF47D" w14:textId="77777777" w:rsidR="00EE6DD1" w:rsidRDefault="00EE6DD1" w:rsidP="00EE6DD1">
      <w:pPr>
        <w:pStyle w:val="Heading1"/>
      </w:pPr>
      <w:bookmarkStart w:id="44" w:name="_Toc110968920"/>
      <w:r>
        <w:t>Stakeholder Analysis</w:t>
      </w:r>
      <w:bookmarkEnd w:id="44"/>
    </w:p>
    <w:p w14:paraId="2A4C2D6A" w14:textId="06F41B90" w:rsidR="00EE6DD1" w:rsidRDefault="00EE6DD1" w:rsidP="00B57EDE">
      <w:pPr>
        <w:pStyle w:val="Heading2"/>
      </w:pPr>
      <w:bookmarkStart w:id="45" w:name="_Toc110968921"/>
      <w:r>
        <w:t>Users</w:t>
      </w:r>
      <w:bookmarkEnd w:id="45"/>
    </w:p>
    <w:p w14:paraId="4776F25B" w14:textId="77777777" w:rsidR="00EE6DD1" w:rsidRPr="00DE4FA0" w:rsidRDefault="00EE6DD1" w:rsidP="00E40E55">
      <w:pPr>
        <w:pStyle w:val="Heading3"/>
        <w:rPr>
          <w:i/>
          <w:iCs/>
        </w:rPr>
      </w:pPr>
      <w:r w:rsidRPr="00DE4FA0">
        <w:t xml:space="preserve">&lt;Primary User | Archetype&gt; </w:t>
      </w:r>
    </w:p>
    <w:p w14:paraId="393C6566" w14:textId="77777777" w:rsidR="00EE6DD1" w:rsidRDefault="00EE6DD1" w:rsidP="00EE6DD1">
      <w:pPr>
        <w:rPr>
          <w:rStyle w:val="IntenseEmphasis"/>
        </w:rPr>
      </w:pPr>
      <w:r>
        <w:t xml:space="preserve"> </w:t>
      </w:r>
      <w:r>
        <w:rPr>
          <w:rStyle w:val="IntenseEmphasis"/>
        </w:rPr>
        <w:t>Who is most likely to interact, use and from this product? Repeat this block for up to 3 persona types</w:t>
      </w:r>
    </w:p>
    <w:p w14:paraId="5D0AD9D0" w14:textId="77777777" w:rsidR="00EE6DD1" w:rsidRPr="00CC4280" w:rsidRDefault="00EE6DD1" w:rsidP="00EE6DD1">
      <w:pPr>
        <w:rPr>
          <w:rStyle w:val="IntenseEmphasis"/>
        </w:rPr>
      </w:pPr>
    </w:p>
    <w:tbl>
      <w:tblPr>
        <w:tblW w:w="9360" w:type="dxa"/>
        <w:tblCellMar>
          <w:top w:w="15" w:type="dxa"/>
          <w:left w:w="15" w:type="dxa"/>
          <w:bottom w:w="15" w:type="dxa"/>
          <w:right w:w="15" w:type="dxa"/>
        </w:tblCellMar>
        <w:tblLook w:val="04A0" w:firstRow="1" w:lastRow="0" w:firstColumn="1" w:lastColumn="0" w:noHBand="0" w:noVBand="1"/>
      </w:tblPr>
      <w:tblGrid>
        <w:gridCol w:w="2150"/>
        <w:gridCol w:w="7210"/>
      </w:tblGrid>
      <w:tr w:rsidR="00EE6DD1" w:rsidRPr="00CC4280" w14:paraId="033A0718"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2DFA7" w14:textId="77777777" w:rsidR="00EE6DD1" w:rsidRPr="00CC4280" w:rsidRDefault="00EE6DD1" w:rsidP="009B6216">
            <w:pPr>
              <w:rPr>
                <w:rFonts w:eastAsia="Times New Roman"/>
                <w:sz w:val="20"/>
                <w:szCs w:val="20"/>
              </w:rPr>
            </w:pPr>
            <w:r>
              <w:rPr>
                <w:rFonts w:eastAsia="Times New Roman" w:cs="Arial"/>
                <w:color w:val="000000"/>
                <w:sz w:val="20"/>
                <w:szCs w:val="20"/>
              </w:rPr>
              <w:t>Day in the Life</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AAA09" w14:textId="77777777" w:rsidR="00EE6DD1" w:rsidRPr="00DF7EA1" w:rsidRDefault="00EE6DD1" w:rsidP="009B6216">
            <w:pPr>
              <w:rPr>
                <w:color w:val="0070C0"/>
              </w:rPr>
            </w:pPr>
            <w:r w:rsidRPr="00DF7EA1">
              <w:rPr>
                <w:color w:val="0070C0"/>
              </w:rPr>
              <w:t xml:space="preserve">A high-level description of their day to day experience – focused on </w:t>
            </w:r>
            <w:r>
              <w:rPr>
                <w:color w:val="0070C0"/>
              </w:rPr>
              <w:t xml:space="preserve">interaction with </w:t>
            </w:r>
            <w:r w:rsidRPr="00DF7EA1">
              <w:rPr>
                <w:color w:val="0070C0"/>
              </w:rPr>
              <w:t>our product</w:t>
            </w:r>
          </w:p>
        </w:tc>
      </w:tr>
      <w:tr w:rsidR="00EE6DD1" w:rsidRPr="00CC4280" w14:paraId="09B296B5"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EE5E1"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Goals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5D17D" w14:textId="77777777" w:rsidR="00EE6DD1" w:rsidRPr="00CC4280" w:rsidRDefault="00EE6DD1" w:rsidP="009B6216">
            <w:pPr>
              <w:rPr>
                <w:rFonts w:eastAsia="Times New Roman"/>
                <w:sz w:val="20"/>
                <w:szCs w:val="20"/>
              </w:rPr>
            </w:pPr>
            <w:r>
              <w:rPr>
                <w:color w:val="0070C0"/>
              </w:rPr>
              <w:t>Top 1-3 Goals of this Persona</w:t>
            </w:r>
          </w:p>
        </w:tc>
      </w:tr>
      <w:tr w:rsidR="00EE6DD1" w:rsidRPr="00CC4280" w14:paraId="5B8D4E34" w14:textId="77777777" w:rsidTr="009B6216">
        <w:trPr>
          <w:trHeight w:val="294"/>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C5F9E"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Challenges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CFD46" w14:textId="77777777" w:rsidR="00EE6DD1" w:rsidRPr="00CC4280" w:rsidRDefault="00EE6DD1" w:rsidP="009B6216">
            <w:pPr>
              <w:rPr>
                <w:rFonts w:eastAsia="Times New Roman"/>
                <w:sz w:val="20"/>
                <w:szCs w:val="20"/>
              </w:rPr>
            </w:pPr>
            <w:r>
              <w:rPr>
                <w:color w:val="0070C0"/>
              </w:rPr>
              <w:t>Top 1 -3 Challenges that our product could help overcome</w:t>
            </w:r>
          </w:p>
        </w:tc>
      </w:tr>
      <w:tr w:rsidR="00EE6DD1" w:rsidRPr="00CC4280" w14:paraId="1476AAAA"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E10AF"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Likes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2E3B6" w14:textId="77777777" w:rsidR="00EE6DD1" w:rsidRPr="00CC4280" w:rsidRDefault="00EE6DD1" w:rsidP="009B6216">
            <w:pPr>
              <w:rPr>
                <w:rFonts w:eastAsia="Times New Roman"/>
                <w:sz w:val="20"/>
                <w:szCs w:val="20"/>
              </w:rPr>
            </w:pPr>
            <w:r w:rsidRPr="00060E0B">
              <w:rPr>
                <w:color w:val="0070C0"/>
              </w:rPr>
              <w:t>Preferences related to products and services that solve their challenges</w:t>
            </w:r>
            <w:r>
              <w:rPr>
                <w:color w:val="0070C0"/>
              </w:rPr>
              <w:t xml:space="preserve"> today</w:t>
            </w:r>
          </w:p>
        </w:tc>
      </w:tr>
      <w:tr w:rsidR="00EE6DD1" w:rsidRPr="00CC4280" w14:paraId="0A4FCF7F"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E04D1"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Dislikes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B7D3A" w14:textId="77777777" w:rsidR="00EE6DD1" w:rsidRPr="00CC4280" w:rsidRDefault="00EE6DD1" w:rsidP="009B6216">
            <w:pPr>
              <w:rPr>
                <w:rFonts w:eastAsia="Times New Roman"/>
                <w:sz w:val="20"/>
                <w:szCs w:val="20"/>
              </w:rPr>
            </w:pPr>
            <w:r>
              <w:rPr>
                <w:color w:val="0070C0"/>
              </w:rPr>
              <w:t>Dislikes</w:t>
            </w:r>
            <w:r w:rsidRPr="00060E0B">
              <w:rPr>
                <w:color w:val="0070C0"/>
              </w:rPr>
              <w:t xml:space="preserve"> related to products and services that solve their challenges</w:t>
            </w:r>
            <w:r>
              <w:rPr>
                <w:color w:val="0070C0"/>
              </w:rPr>
              <w:t xml:space="preserve"> today</w:t>
            </w:r>
          </w:p>
        </w:tc>
      </w:tr>
      <w:tr w:rsidR="00EE6DD1" w:rsidRPr="00CC4280" w14:paraId="3275C49C"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022B"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Trusts information from</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0CF4" w14:textId="77777777" w:rsidR="00EE6DD1" w:rsidRPr="00CC4280" w:rsidRDefault="00EE6DD1" w:rsidP="009B6216">
            <w:pPr>
              <w:rPr>
                <w:rFonts w:eastAsia="Times New Roman"/>
                <w:sz w:val="20"/>
                <w:szCs w:val="20"/>
              </w:rPr>
            </w:pPr>
            <w:r w:rsidRPr="001A08DD">
              <w:rPr>
                <w:color w:val="0070C0"/>
              </w:rPr>
              <w:t>Sources they receive information from and respect</w:t>
            </w:r>
          </w:p>
        </w:tc>
      </w:tr>
      <w:tr w:rsidR="00EE6DD1" w:rsidRPr="00CC4280" w14:paraId="5E775EEF"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45196"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Influence</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ADB2F" w14:textId="77777777" w:rsidR="00EE6DD1" w:rsidRPr="00CC4280" w:rsidRDefault="00EE6DD1" w:rsidP="009B6216">
            <w:pPr>
              <w:rPr>
                <w:rFonts w:eastAsia="Times New Roman"/>
                <w:sz w:val="20"/>
                <w:szCs w:val="20"/>
              </w:rPr>
            </w:pPr>
            <w:r w:rsidRPr="003169BF">
              <w:rPr>
                <w:color w:val="0070C0"/>
              </w:rPr>
              <w:t>Other people that they have influence over and share information with</w:t>
            </w:r>
          </w:p>
        </w:tc>
      </w:tr>
    </w:tbl>
    <w:p w14:paraId="2481CDE5" w14:textId="77777777" w:rsidR="00EE6DD1" w:rsidRPr="001D1745" w:rsidRDefault="00EE6DD1" w:rsidP="00EE6DD1"/>
    <w:p w14:paraId="22C48038" w14:textId="77777777" w:rsidR="00EE6DD1" w:rsidRDefault="00EE6DD1" w:rsidP="00B57EDE">
      <w:pPr>
        <w:pStyle w:val="Heading2"/>
      </w:pPr>
      <w:bookmarkStart w:id="46" w:name="_Toc110968922"/>
      <w:r>
        <w:t>Caregivers</w:t>
      </w:r>
      <w:bookmarkEnd w:id="46"/>
    </w:p>
    <w:p w14:paraId="67779665" w14:textId="77777777" w:rsidR="00EE6DD1" w:rsidRPr="00DE4FA0" w:rsidRDefault="00EE6DD1" w:rsidP="00E40E55">
      <w:pPr>
        <w:pStyle w:val="Heading3"/>
        <w:rPr>
          <w:i/>
          <w:iCs/>
        </w:rPr>
      </w:pPr>
      <w:r w:rsidRPr="00DE4FA0">
        <w:t xml:space="preserve">&lt;Primary </w:t>
      </w:r>
      <w:r>
        <w:t>Caregiver</w:t>
      </w:r>
      <w:r w:rsidRPr="00DE4FA0">
        <w:t xml:space="preserve"> | Archetype&gt; </w:t>
      </w:r>
    </w:p>
    <w:p w14:paraId="71D1876A" w14:textId="77777777" w:rsidR="00EE6DD1" w:rsidRDefault="00EE6DD1" w:rsidP="00EE6DD1">
      <w:pPr>
        <w:rPr>
          <w:rStyle w:val="IntenseEmphasis"/>
        </w:rPr>
      </w:pPr>
      <w:r>
        <w:t xml:space="preserve"> </w:t>
      </w:r>
      <w:r>
        <w:rPr>
          <w:rStyle w:val="IntenseEmphasis"/>
        </w:rPr>
        <w:t>Which  type of caregiver is most likely to  interact, use and benefit from this product?  Repeat this block for up to 3 persona types</w:t>
      </w:r>
    </w:p>
    <w:p w14:paraId="0E44EED6" w14:textId="77777777" w:rsidR="00EE6DD1" w:rsidRPr="00CC4280" w:rsidRDefault="00EE6DD1" w:rsidP="00EE6DD1">
      <w:pPr>
        <w:rPr>
          <w:rStyle w:val="IntenseEmphasis"/>
        </w:rPr>
      </w:pPr>
    </w:p>
    <w:tbl>
      <w:tblPr>
        <w:tblW w:w="9360" w:type="dxa"/>
        <w:tblCellMar>
          <w:top w:w="15" w:type="dxa"/>
          <w:left w:w="15" w:type="dxa"/>
          <w:bottom w:w="15" w:type="dxa"/>
          <w:right w:w="15" w:type="dxa"/>
        </w:tblCellMar>
        <w:tblLook w:val="04A0" w:firstRow="1" w:lastRow="0" w:firstColumn="1" w:lastColumn="0" w:noHBand="0" w:noVBand="1"/>
      </w:tblPr>
      <w:tblGrid>
        <w:gridCol w:w="2150"/>
        <w:gridCol w:w="7210"/>
      </w:tblGrid>
      <w:tr w:rsidR="00EE6DD1" w:rsidRPr="00CC4280" w14:paraId="7A4396F9"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4F01" w14:textId="77777777" w:rsidR="00EE6DD1" w:rsidRPr="00CC4280" w:rsidRDefault="00EE6DD1" w:rsidP="009B6216">
            <w:pPr>
              <w:rPr>
                <w:rFonts w:eastAsia="Times New Roman"/>
                <w:sz w:val="20"/>
                <w:szCs w:val="20"/>
              </w:rPr>
            </w:pPr>
            <w:r>
              <w:rPr>
                <w:rFonts w:eastAsia="Times New Roman" w:cs="Arial"/>
                <w:color w:val="000000"/>
                <w:sz w:val="20"/>
                <w:szCs w:val="20"/>
              </w:rPr>
              <w:t>Day in the Life</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282E0" w14:textId="77777777" w:rsidR="00EE6DD1" w:rsidRPr="00DF7EA1" w:rsidRDefault="00EE6DD1" w:rsidP="009B6216">
            <w:pPr>
              <w:rPr>
                <w:color w:val="0070C0"/>
              </w:rPr>
            </w:pPr>
            <w:r w:rsidRPr="00DF7EA1">
              <w:rPr>
                <w:color w:val="0070C0"/>
              </w:rPr>
              <w:t xml:space="preserve">A high-level description of their day to day experience – focused on </w:t>
            </w:r>
            <w:r>
              <w:rPr>
                <w:color w:val="0070C0"/>
              </w:rPr>
              <w:t xml:space="preserve">interaction with </w:t>
            </w:r>
            <w:r w:rsidRPr="00DF7EA1">
              <w:rPr>
                <w:color w:val="0070C0"/>
              </w:rPr>
              <w:t>our product</w:t>
            </w:r>
          </w:p>
        </w:tc>
      </w:tr>
      <w:tr w:rsidR="00EE6DD1" w:rsidRPr="00CC4280" w14:paraId="6043E726"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3D93A"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Goals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148D5" w14:textId="77777777" w:rsidR="00EE6DD1" w:rsidRPr="00CC4280" w:rsidRDefault="00EE6DD1" w:rsidP="009B6216">
            <w:pPr>
              <w:rPr>
                <w:rFonts w:eastAsia="Times New Roman"/>
                <w:sz w:val="20"/>
                <w:szCs w:val="20"/>
              </w:rPr>
            </w:pPr>
            <w:r>
              <w:rPr>
                <w:color w:val="0070C0"/>
              </w:rPr>
              <w:t>Top 1-3 Goals of this Persona</w:t>
            </w:r>
          </w:p>
        </w:tc>
      </w:tr>
      <w:tr w:rsidR="00EE6DD1" w:rsidRPr="00CC4280" w14:paraId="62D73D45" w14:textId="77777777" w:rsidTr="009B6216">
        <w:trPr>
          <w:trHeight w:val="294"/>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7797E"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Challenges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A4B3" w14:textId="77777777" w:rsidR="00EE6DD1" w:rsidRPr="00CC4280" w:rsidRDefault="00EE6DD1" w:rsidP="009B6216">
            <w:pPr>
              <w:rPr>
                <w:rFonts w:eastAsia="Times New Roman"/>
                <w:sz w:val="20"/>
                <w:szCs w:val="20"/>
              </w:rPr>
            </w:pPr>
            <w:r>
              <w:rPr>
                <w:color w:val="0070C0"/>
              </w:rPr>
              <w:t>Top 1 -3 Challenges that our product could help overcome</w:t>
            </w:r>
          </w:p>
        </w:tc>
      </w:tr>
      <w:tr w:rsidR="00EE6DD1" w:rsidRPr="00CC4280" w14:paraId="2FB9E648"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65C86"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Likes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866D" w14:textId="77777777" w:rsidR="00EE6DD1" w:rsidRPr="00CC4280" w:rsidRDefault="00EE6DD1" w:rsidP="009B6216">
            <w:pPr>
              <w:rPr>
                <w:rFonts w:eastAsia="Times New Roman"/>
                <w:sz w:val="20"/>
                <w:szCs w:val="20"/>
              </w:rPr>
            </w:pPr>
            <w:r w:rsidRPr="00060E0B">
              <w:rPr>
                <w:color w:val="0070C0"/>
              </w:rPr>
              <w:t>Preferences related to products and services that solve their challenges</w:t>
            </w:r>
            <w:r>
              <w:rPr>
                <w:color w:val="0070C0"/>
              </w:rPr>
              <w:t xml:space="preserve"> today</w:t>
            </w:r>
          </w:p>
        </w:tc>
      </w:tr>
      <w:tr w:rsidR="00EE6DD1" w:rsidRPr="00CC4280" w14:paraId="424B06B7"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4141A"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Dislikes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3E8E9" w14:textId="77777777" w:rsidR="00EE6DD1" w:rsidRPr="00CC4280" w:rsidRDefault="00EE6DD1" w:rsidP="009B6216">
            <w:pPr>
              <w:rPr>
                <w:rFonts w:eastAsia="Times New Roman"/>
                <w:sz w:val="20"/>
                <w:szCs w:val="20"/>
              </w:rPr>
            </w:pPr>
            <w:r>
              <w:rPr>
                <w:color w:val="0070C0"/>
              </w:rPr>
              <w:t>Dislikes</w:t>
            </w:r>
            <w:r w:rsidRPr="00060E0B">
              <w:rPr>
                <w:color w:val="0070C0"/>
              </w:rPr>
              <w:t xml:space="preserve"> related to products and services that solve their challenges</w:t>
            </w:r>
            <w:r>
              <w:rPr>
                <w:color w:val="0070C0"/>
              </w:rPr>
              <w:t xml:space="preserve"> today</w:t>
            </w:r>
          </w:p>
        </w:tc>
      </w:tr>
      <w:tr w:rsidR="00EE6DD1" w:rsidRPr="00CC4280" w14:paraId="5FA53A68"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D6CAD"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Trusts information from</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F0CA7" w14:textId="77777777" w:rsidR="00EE6DD1" w:rsidRPr="00CC4280" w:rsidRDefault="00EE6DD1" w:rsidP="009B6216">
            <w:pPr>
              <w:rPr>
                <w:rFonts w:eastAsia="Times New Roman"/>
                <w:sz w:val="20"/>
                <w:szCs w:val="20"/>
              </w:rPr>
            </w:pPr>
            <w:r w:rsidRPr="001A08DD">
              <w:rPr>
                <w:color w:val="0070C0"/>
              </w:rPr>
              <w:t>Sources they receive information from and respect</w:t>
            </w:r>
          </w:p>
        </w:tc>
      </w:tr>
      <w:tr w:rsidR="00EE6DD1" w:rsidRPr="00CC4280" w14:paraId="667A3476"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E9C85"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Influence</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7402" w14:textId="77777777" w:rsidR="00EE6DD1" w:rsidRPr="00CC4280" w:rsidRDefault="00EE6DD1" w:rsidP="009B6216">
            <w:pPr>
              <w:rPr>
                <w:rFonts w:eastAsia="Times New Roman"/>
                <w:sz w:val="20"/>
                <w:szCs w:val="20"/>
              </w:rPr>
            </w:pPr>
            <w:r w:rsidRPr="003169BF">
              <w:rPr>
                <w:color w:val="0070C0"/>
              </w:rPr>
              <w:t>Other people that they have influence over and share information with</w:t>
            </w:r>
          </w:p>
        </w:tc>
      </w:tr>
    </w:tbl>
    <w:p w14:paraId="793B747F" w14:textId="77777777" w:rsidR="00EE6DD1" w:rsidRPr="00DE4FA0" w:rsidRDefault="00EE6DD1" w:rsidP="00EE6DD1"/>
    <w:p w14:paraId="78F11FF9" w14:textId="77777777" w:rsidR="00EE6DD1" w:rsidRDefault="00EE6DD1" w:rsidP="00B57EDE">
      <w:pPr>
        <w:pStyle w:val="Heading2"/>
      </w:pPr>
      <w:bookmarkStart w:id="47" w:name="_Toc110968923"/>
      <w:r>
        <w:t>Clinicians</w:t>
      </w:r>
      <w:bookmarkEnd w:id="47"/>
    </w:p>
    <w:p w14:paraId="55648CC4" w14:textId="77777777" w:rsidR="00EE6DD1" w:rsidRPr="00DE4FA0" w:rsidRDefault="00EE6DD1" w:rsidP="00E40E55">
      <w:pPr>
        <w:pStyle w:val="Heading3"/>
        <w:rPr>
          <w:i/>
          <w:iCs/>
        </w:rPr>
      </w:pPr>
      <w:r w:rsidRPr="00DE4FA0">
        <w:t xml:space="preserve">&lt;Primary </w:t>
      </w:r>
      <w:r>
        <w:t>Clinician</w:t>
      </w:r>
      <w:r w:rsidRPr="00DE4FA0">
        <w:t xml:space="preserve"> | Archetype&gt; </w:t>
      </w:r>
    </w:p>
    <w:p w14:paraId="0D79180B" w14:textId="77777777" w:rsidR="00EE6DD1" w:rsidRDefault="00EE6DD1" w:rsidP="00EE6DD1">
      <w:pPr>
        <w:rPr>
          <w:rStyle w:val="IntenseEmphasis"/>
        </w:rPr>
      </w:pPr>
      <w:r>
        <w:t xml:space="preserve"> </w:t>
      </w:r>
      <w:r>
        <w:rPr>
          <w:rStyle w:val="IntenseEmphasis"/>
        </w:rPr>
        <w:t>Which type of clinician is most likely to recommend, prescribe and benefit this product? Repeat this block for up to 3 persona types</w:t>
      </w:r>
    </w:p>
    <w:p w14:paraId="799C137E" w14:textId="77777777" w:rsidR="00EE6DD1" w:rsidRPr="00CC4280" w:rsidRDefault="00EE6DD1" w:rsidP="00EE6DD1">
      <w:pPr>
        <w:rPr>
          <w:rStyle w:val="IntenseEmphasis"/>
        </w:rPr>
      </w:pPr>
    </w:p>
    <w:tbl>
      <w:tblPr>
        <w:tblW w:w="9360" w:type="dxa"/>
        <w:tblCellMar>
          <w:top w:w="15" w:type="dxa"/>
          <w:left w:w="15" w:type="dxa"/>
          <w:bottom w:w="15" w:type="dxa"/>
          <w:right w:w="15" w:type="dxa"/>
        </w:tblCellMar>
        <w:tblLook w:val="04A0" w:firstRow="1" w:lastRow="0" w:firstColumn="1" w:lastColumn="0" w:noHBand="0" w:noVBand="1"/>
      </w:tblPr>
      <w:tblGrid>
        <w:gridCol w:w="2150"/>
        <w:gridCol w:w="7210"/>
      </w:tblGrid>
      <w:tr w:rsidR="00EE6DD1" w:rsidRPr="00CC4280" w14:paraId="0FAA7063"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4BD22" w14:textId="77777777" w:rsidR="00EE6DD1" w:rsidRPr="00CC4280" w:rsidRDefault="00EE6DD1" w:rsidP="009B6216">
            <w:pPr>
              <w:rPr>
                <w:rFonts w:eastAsia="Times New Roman"/>
                <w:sz w:val="20"/>
                <w:szCs w:val="20"/>
              </w:rPr>
            </w:pPr>
            <w:r>
              <w:rPr>
                <w:rFonts w:eastAsia="Times New Roman" w:cs="Arial"/>
                <w:color w:val="000000"/>
                <w:sz w:val="20"/>
                <w:szCs w:val="20"/>
              </w:rPr>
              <w:t>Day in the Life</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8C501" w14:textId="77777777" w:rsidR="00EE6DD1" w:rsidRPr="00DF7EA1" w:rsidRDefault="00EE6DD1" w:rsidP="009B6216">
            <w:pPr>
              <w:rPr>
                <w:color w:val="0070C0"/>
              </w:rPr>
            </w:pPr>
            <w:r w:rsidRPr="00DF7EA1">
              <w:rPr>
                <w:color w:val="0070C0"/>
              </w:rPr>
              <w:t xml:space="preserve">A high-level description of their day to day experience – focused on </w:t>
            </w:r>
            <w:r>
              <w:rPr>
                <w:color w:val="0070C0"/>
              </w:rPr>
              <w:t xml:space="preserve">interaction with </w:t>
            </w:r>
            <w:r w:rsidRPr="00DF7EA1">
              <w:rPr>
                <w:color w:val="0070C0"/>
              </w:rPr>
              <w:t>our product</w:t>
            </w:r>
          </w:p>
        </w:tc>
      </w:tr>
      <w:tr w:rsidR="00EE6DD1" w:rsidRPr="00CC4280" w14:paraId="5F3D78CD"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64236"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Goals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6C698" w14:textId="77777777" w:rsidR="00EE6DD1" w:rsidRPr="00CC4280" w:rsidRDefault="00EE6DD1" w:rsidP="009B6216">
            <w:pPr>
              <w:rPr>
                <w:rFonts w:eastAsia="Times New Roman"/>
                <w:sz w:val="20"/>
                <w:szCs w:val="20"/>
              </w:rPr>
            </w:pPr>
            <w:r>
              <w:rPr>
                <w:color w:val="0070C0"/>
              </w:rPr>
              <w:t>Top 1-3 Goals of this Persona</w:t>
            </w:r>
          </w:p>
        </w:tc>
      </w:tr>
      <w:tr w:rsidR="00EE6DD1" w:rsidRPr="00CC4280" w14:paraId="13F8B2AD" w14:textId="77777777" w:rsidTr="009B6216">
        <w:trPr>
          <w:trHeight w:val="294"/>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04A88"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Challenges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81920" w14:textId="77777777" w:rsidR="00EE6DD1" w:rsidRPr="00CC4280" w:rsidRDefault="00EE6DD1" w:rsidP="009B6216">
            <w:pPr>
              <w:rPr>
                <w:rFonts w:eastAsia="Times New Roman"/>
                <w:sz w:val="20"/>
                <w:szCs w:val="20"/>
              </w:rPr>
            </w:pPr>
            <w:r>
              <w:rPr>
                <w:color w:val="0070C0"/>
              </w:rPr>
              <w:t>Top 1 -3 Challenges that our product could help overcome</w:t>
            </w:r>
          </w:p>
        </w:tc>
      </w:tr>
      <w:tr w:rsidR="00EE6DD1" w:rsidRPr="00CC4280" w14:paraId="78CA42D5"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A"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Likes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6CAAE" w14:textId="77777777" w:rsidR="00EE6DD1" w:rsidRPr="00CC4280" w:rsidRDefault="00EE6DD1" w:rsidP="009B6216">
            <w:pPr>
              <w:rPr>
                <w:rFonts w:eastAsia="Times New Roman"/>
                <w:sz w:val="20"/>
                <w:szCs w:val="20"/>
              </w:rPr>
            </w:pPr>
            <w:r w:rsidRPr="00060E0B">
              <w:rPr>
                <w:color w:val="0070C0"/>
              </w:rPr>
              <w:t>Preferences related to products and services that solve their challenges</w:t>
            </w:r>
            <w:r>
              <w:rPr>
                <w:color w:val="0070C0"/>
              </w:rPr>
              <w:t xml:space="preserve"> today</w:t>
            </w:r>
          </w:p>
        </w:tc>
      </w:tr>
      <w:tr w:rsidR="00EE6DD1" w:rsidRPr="00CC4280" w14:paraId="6A05BDAD"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2EC7B"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Dislikes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CAFB" w14:textId="77777777" w:rsidR="00EE6DD1" w:rsidRPr="00CC4280" w:rsidRDefault="00EE6DD1" w:rsidP="009B6216">
            <w:pPr>
              <w:rPr>
                <w:rFonts w:eastAsia="Times New Roman"/>
                <w:sz w:val="20"/>
                <w:szCs w:val="20"/>
              </w:rPr>
            </w:pPr>
            <w:r>
              <w:rPr>
                <w:color w:val="0070C0"/>
              </w:rPr>
              <w:t>Dislikes</w:t>
            </w:r>
            <w:r w:rsidRPr="00060E0B">
              <w:rPr>
                <w:color w:val="0070C0"/>
              </w:rPr>
              <w:t xml:space="preserve"> related to products and services that solve their challenges</w:t>
            </w:r>
            <w:r>
              <w:rPr>
                <w:color w:val="0070C0"/>
              </w:rPr>
              <w:t xml:space="preserve"> today</w:t>
            </w:r>
          </w:p>
        </w:tc>
      </w:tr>
      <w:tr w:rsidR="00EE6DD1" w:rsidRPr="00CC4280" w14:paraId="2C6BCB38"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A730E"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Trusts information from</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CDECA" w14:textId="77777777" w:rsidR="00EE6DD1" w:rsidRPr="00CC4280" w:rsidRDefault="00EE6DD1" w:rsidP="009B6216">
            <w:pPr>
              <w:rPr>
                <w:rFonts w:eastAsia="Times New Roman"/>
                <w:sz w:val="20"/>
                <w:szCs w:val="20"/>
              </w:rPr>
            </w:pPr>
            <w:r w:rsidRPr="001A08DD">
              <w:rPr>
                <w:color w:val="0070C0"/>
              </w:rPr>
              <w:t>Sources they receive information from and respect</w:t>
            </w:r>
          </w:p>
        </w:tc>
      </w:tr>
      <w:tr w:rsidR="00EE6DD1" w:rsidRPr="00CC4280" w14:paraId="2830ADF0"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E309"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Influence</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592E1" w14:textId="77777777" w:rsidR="00EE6DD1" w:rsidRPr="00CC4280" w:rsidRDefault="00EE6DD1" w:rsidP="009B6216">
            <w:pPr>
              <w:rPr>
                <w:rFonts w:eastAsia="Times New Roman"/>
                <w:sz w:val="20"/>
                <w:szCs w:val="20"/>
              </w:rPr>
            </w:pPr>
            <w:r w:rsidRPr="003169BF">
              <w:rPr>
                <w:color w:val="0070C0"/>
              </w:rPr>
              <w:t>Other people that they have influence over and share information with</w:t>
            </w:r>
          </w:p>
        </w:tc>
      </w:tr>
    </w:tbl>
    <w:p w14:paraId="6E8D8EC0" w14:textId="77777777" w:rsidR="00EE6DD1" w:rsidRDefault="00EE6DD1" w:rsidP="00EE6DD1"/>
    <w:p w14:paraId="47AA4F4A" w14:textId="77777777" w:rsidR="00EE6DD1" w:rsidRDefault="00EE6DD1" w:rsidP="00B57EDE">
      <w:pPr>
        <w:pStyle w:val="Heading2"/>
      </w:pPr>
      <w:bookmarkStart w:id="48" w:name="_Toc110968924"/>
      <w:r>
        <w:t>Other Stakeholders</w:t>
      </w:r>
      <w:bookmarkEnd w:id="48"/>
    </w:p>
    <w:p w14:paraId="6BB0A751" w14:textId="77777777" w:rsidR="00EE6DD1" w:rsidRPr="00DE4FA0" w:rsidRDefault="00EE6DD1" w:rsidP="00E40E55">
      <w:pPr>
        <w:pStyle w:val="Heading3"/>
        <w:rPr>
          <w:i/>
          <w:iCs/>
        </w:rPr>
      </w:pPr>
      <w:r w:rsidRPr="00DE4FA0">
        <w:t xml:space="preserve">&lt;Primary </w:t>
      </w:r>
      <w:r>
        <w:t>Stakeholder</w:t>
      </w:r>
      <w:r w:rsidRPr="00DE4FA0">
        <w:t xml:space="preserve">&gt; </w:t>
      </w:r>
    </w:p>
    <w:p w14:paraId="730FBBAB" w14:textId="77777777" w:rsidR="00EE6DD1" w:rsidRDefault="00EE6DD1" w:rsidP="00EE6DD1">
      <w:pPr>
        <w:rPr>
          <w:rStyle w:val="IntenseEmphasis"/>
        </w:rPr>
      </w:pPr>
      <w:r w:rsidRPr="002E0F23">
        <w:rPr>
          <w:rStyle w:val="IntenseEmphasis"/>
        </w:rPr>
        <w:t xml:space="preserve"> Are there others who will interact with this product?  </w:t>
      </w:r>
      <w:proofErr w:type="spellStart"/>
      <w:r w:rsidRPr="002E0F23">
        <w:rPr>
          <w:rStyle w:val="IntenseEmphasis"/>
        </w:rPr>
        <w:t>hich</w:t>
      </w:r>
      <w:proofErr w:type="spellEnd"/>
      <w:r w:rsidRPr="002E0F23">
        <w:rPr>
          <w:rStyle w:val="IntenseEmphasis"/>
        </w:rPr>
        <w:t xml:space="preserve"> type of clinician is most likely to recommend,</w:t>
      </w:r>
      <w:r>
        <w:rPr>
          <w:rStyle w:val="IntenseEmphasis"/>
        </w:rPr>
        <w:t xml:space="preserve"> prescribe and benefit this product? Repeat this block for up to 3 persona types</w:t>
      </w:r>
    </w:p>
    <w:p w14:paraId="3D9F8908" w14:textId="77777777" w:rsidR="00EE6DD1" w:rsidRPr="00CC4280" w:rsidRDefault="00EE6DD1" w:rsidP="00EE6DD1">
      <w:pPr>
        <w:rPr>
          <w:rStyle w:val="IntenseEmphasis"/>
        </w:rPr>
      </w:pPr>
    </w:p>
    <w:tbl>
      <w:tblPr>
        <w:tblW w:w="9360" w:type="dxa"/>
        <w:tblCellMar>
          <w:top w:w="15" w:type="dxa"/>
          <w:left w:w="15" w:type="dxa"/>
          <w:bottom w:w="15" w:type="dxa"/>
          <w:right w:w="15" w:type="dxa"/>
        </w:tblCellMar>
        <w:tblLook w:val="04A0" w:firstRow="1" w:lastRow="0" w:firstColumn="1" w:lastColumn="0" w:noHBand="0" w:noVBand="1"/>
      </w:tblPr>
      <w:tblGrid>
        <w:gridCol w:w="2150"/>
        <w:gridCol w:w="7210"/>
      </w:tblGrid>
      <w:tr w:rsidR="00EE6DD1" w:rsidRPr="00CC4280" w14:paraId="10E8F915"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8BFC4" w14:textId="77777777" w:rsidR="00EE6DD1" w:rsidRPr="00CC4280" w:rsidRDefault="00EE6DD1" w:rsidP="009B6216">
            <w:pPr>
              <w:rPr>
                <w:rFonts w:eastAsia="Times New Roman"/>
                <w:sz w:val="20"/>
                <w:szCs w:val="20"/>
              </w:rPr>
            </w:pPr>
            <w:r>
              <w:rPr>
                <w:rFonts w:eastAsia="Times New Roman" w:cs="Arial"/>
                <w:color w:val="000000"/>
                <w:sz w:val="20"/>
                <w:szCs w:val="20"/>
              </w:rPr>
              <w:t>Day in the Life</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17D18" w14:textId="77777777" w:rsidR="00EE6DD1" w:rsidRPr="00DF7EA1" w:rsidRDefault="00EE6DD1" w:rsidP="009B6216">
            <w:pPr>
              <w:rPr>
                <w:color w:val="0070C0"/>
              </w:rPr>
            </w:pPr>
            <w:r w:rsidRPr="00DF7EA1">
              <w:rPr>
                <w:color w:val="0070C0"/>
              </w:rPr>
              <w:t xml:space="preserve">A high-level description of their day to day experience – focused on </w:t>
            </w:r>
            <w:r>
              <w:rPr>
                <w:color w:val="0070C0"/>
              </w:rPr>
              <w:t xml:space="preserve">interaction with </w:t>
            </w:r>
            <w:r w:rsidRPr="00DF7EA1">
              <w:rPr>
                <w:color w:val="0070C0"/>
              </w:rPr>
              <w:t xml:space="preserve">our product </w:t>
            </w:r>
          </w:p>
        </w:tc>
      </w:tr>
      <w:tr w:rsidR="00EE6DD1" w:rsidRPr="00CC4280" w14:paraId="5491AD48"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85BAA"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Goals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7C12" w14:textId="77777777" w:rsidR="00EE6DD1" w:rsidRPr="00CC4280" w:rsidRDefault="00EE6DD1" w:rsidP="009B6216">
            <w:pPr>
              <w:rPr>
                <w:rFonts w:eastAsia="Times New Roman"/>
                <w:sz w:val="20"/>
                <w:szCs w:val="20"/>
              </w:rPr>
            </w:pPr>
            <w:r>
              <w:rPr>
                <w:color w:val="0070C0"/>
              </w:rPr>
              <w:t>Top 1-3 Goals of this Persona</w:t>
            </w:r>
          </w:p>
        </w:tc>
      </w:tr>
      <w:tr w:rsidR="00EE6DD1" w:rsidRPr="00CC4280" w14:paraId="782F6610" w14:textId="77777777" w:rsidTr="009B6216">
        <w:trPr>
          <w:trHeight w:val="294"/>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18ED3"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Challenges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13587" w14:textId="77777777" w:rsidR="00EE6DD1" w:rsidRPr="00CC4280" w:rsidRDefault="00EE6DD1" w:rsidP="009B6216">
            <w:pPr>
              <w:rPr>
                <w:rFonts w:eastAsia="Times New Roman"/>
                <w:sz w:val="20"/>
                <w:szCs w:val="20"/>
              </w:rPr>
            </w:pPr>
            <w:r>
              <w:rPr>
                <w:color w:val="0070C0"/>
              </w:rPr>
              <w:t>Top 1 -3 Challenges that our product could help overcome</w:t>
            </w:r>
          </w:p>
        </w:tc>
      </w:tr>
      <w:tr w:rsidR="00EE6DD1" w:rsidRPr="00CC4280" w14:paraId="42256E93"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B74EA"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Likes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10DA6" w14:textId="77777777" w:rsidR="00EE6DD1" w:rsidRPr="00CC4280" w:rsidRDefault="00EE6DD1" w:rsidP="009B6216">
            <w:pPr>
              <w:rPr>
                <w:rFonts w:eastAsia="Times New Roman"/>
                <w:sz w:val="20"/>
                <w:szCs w:val="20"/>
              </w:rPr>
            </w:pPr>
            <w:r w:rsidRPr="00060E0B">
              <w:rPr>
                <w:color w:val="0070C0"/>
              </w:rPr>
              <w:t>Preferences related to products and services that solve their challenges</w:t>
            </w:r>
            <w:r>
              <w:rPr>
                <w:color w:val="0070C0"/>
              </w:rPr>
              <w:t xml:space="preserve"> today</w:t>
            </w:r>
          </w:p>
        </w:tc>
      </w:tr>
      <w:tr w:rsidR="00EE6DD1" w:rsidRPr="00CC4280" w14:paraId="3D2D46F4"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FCC01"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Dislikes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20A98" w14:textId="77777777" w:rsidR="00EE6DD1" w:rsidRPr="00CC4280" w:rsidRDefault="00EE6DD1" w:rsidP="009B6216">
            <w:pPr>
              <w:rPr>
                <w:rFonts w:eastAsia="Times New Roman"/>
                <w:sz w:val="20"/>
                <w:szCs w:val="20"/>
              </w:rPr>
            </w:pPr>
            <w:r>
              <w:rPr>
                <w:color w:val="0070C0"/>
              </w:rPr>
              <w:t>Dislikes</w:t>
            </w:r>
            <w:r w:rsidRPr="00060E0B">
              <w:rPr>
                <w:color w:val="0070C0"/>
              </w:rPr>
              <w:t xml:space="preserve"> related to products and services that solve their challenges</w:t>
            </w:r>
            <w:r>
              <w:rPr>
                <w:color w:val="0070C0"/>
              </w:rPr>
              <w:t xml:space="preserve"> today</w:t>
            </w:r>
          </w:p>
        </w:tc>
      </w:tr>
      <w:tr w:rsidR="00EE6DD1" w:rsidRPr="00CC4280" w14:paraId="09508D71"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7E166"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Trusts information from</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EC8F8" w14:textId="77777777" w:rsidR="00EE6DD1" w:rsidRPr="00CC4280" w:rsidRDefault="00EE6DD1" w:rsidP="009B6216">
            <w:pPr>
              <w:rPr>
                <w:rFonts w:eastAsia="Times New Roman"/>
                <w:sz w:val="20"/>
                <w:szCs w:val="20"/>
              </w:rPr>
            </w:pPr>
            <w:r w:rsidRPr="001A08DD">
              <w:rPr>
                <w:color w:val="0070C0"/>
              </w:rPr>
              <w:t>Sources they receive information from and respect</w:t>
            </w:r>
          </w:p>
        </w:tc>
      </w:tr>
      <w:tr w:rsidR="00EE6DD1" w:rsidRPr="00CC4280" w14:paraId="3A2EE91A" w14:textId="77777777" w:rsidTr="009B6216">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622" w14:textId="77777777" w:rsidR="00EE6DD1" w:rsidRPr="00CC4280" w:rsidRDefault="00EE6DD1" w:rsidP="009B6216">
            <w:pPr>
              <w:rPr>
                <w:rFonts w:eastAsia="Times New Roman"/>
                <w:sz w:val="20"/>
                <w:szCs w:val="20"/>
              </w:rPr>
            </w:pPr>
            <w:r w:rsidRPr="00CC4280">
              <w:rPr>
                <w:rFonts w:eastAsia="Times New Roman" w:cs="Arial"/>
                <w:color w:val="000000"/>
                <w:sz w:val="20"/>
                <w:szCs w:val="20"/>
              </w:rPr>
              <w:t>Influence</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BC05" w14:textId="77777777" w:rsidR="00EE6DD1" w:rsidRPr="00CC4280" w:rsidRDefault="00EE6DD1" w:rsidP="009B6216">
            <w:pPr>
              <w:rPr>
                <w:rFonts w:eastAsia="Times New Roman"/>
                <w:sz w:val="20"/>
                <w:szCs w:val="20"/>
              </w:rPr>
            </w:pPr>
            <w:r w:rsidRPr="003169BF">
              <w:rPr>
                <w:color w:val="0070C0"/>
              </w:rPr>
              <w:t>Other people that they have influence over and share information with</w:t>
            </w:r>
          </w:p>
        </w:tc>
      </w:tr>
    </w:tbl>
    <w:p w14:paraId="34B169C1" w14:textId="77777777" w:rsidR="00EE6DD1" w:rsidRPr="008F3B40" w:rsidRDefault="00EE6DD1" w:rsidP="00EE6DD1"/>
    <w:p w14:paraId="09BDFAAB" w14:textId="6FC03837" w:rsidR="00486030" w:rsidRDefault="00486030" w:rsidP="006A0D0F">
      <w:pPr>
        <w:pStyle w:val="Heading1"/>
      </w:pPr>
      <w:bookmarkStart w:id="49" w:name="_Toc110968925"/>
      <w:r>
        <w:t>Competit</w:t>
      </w:r>
      <w:r w:rsidR="001C11C8">
        <w:t>or Analysis</w:t>
      </w:r>
      <w:bookmarkEnd w:id="49"/>
    </w:p>
    <w:p w14:paraId="3C3999DB" w14:textId="66B5513B" w:rsidR="006A224D" w:rsidRDefault="00637D45" w:rsidP="00B57EDE">
      <w:pPr>
        <w:pStyle w:val="Heading2"/>
      </w:pPr>
      <w:bookmarkStart w:id="50" w:name="_Toc110968926"/>
      <w:r>
        <w:t>&lt;</w:t>
      </w:r>
      <w:r w:rsidR="006A224D">
        <w:t>Competitor #1</w:t>
      </w:r>
      <w:r>
        <w:t>&gt;</w:t>
      </w:r>
      <w:bookmarkEnd w:id="50"/>
    </w:p>
    <w:p w14:paraId="222E6BB3" w14:textId="4EB1C03B" w:rsidR="00637D45" w:rsidRDefault="00637D45" w:rsidP="006A224D">
      <w:pPr>
        <w:rPr>
          <w:rStyle w:val="IntenseEmphasis"/>
        </w:rPr>
      </w:pPr>
      <w:r w:rsidRPr="00637D45">
        <w:rPr>
          <w:rStyle w:val="IntenseEmphasis"/>
        </w:rPr>
        <w:t xml:space="preserve">Think outside the box here – what is the most likely </w:t>
      </w:r>
      <w:r w:rsidR="00CB11BA">
        <w:rPr>
          <w:rStyle w:val="IntenseEmphasis"/>
        </w:rPr>
        <w:t>alternate solution</w:t>
      </w:r>
      <w:r w:rsidRPr="00637D45">
        <w:rPr>
          <w:rStyle w:val="IntenseEmphasis"/>
        </w:rPr>
        <w:t xml:space="preserve"> to our product?</w:t>
      </w:r>
      <w:r>
        <w:rPr>
          <w:rStyle w:val="IntenseEmphasis"/>
        </w:rPr>
        <w:t xml:space="preserve">  </w:t>
      </w:r>
      <w:r w:rsidR="00CB11BA">
        <w:rPr>
          <w:rStyle w:val="IntenseEmphasis"/>
        </w:rPr>
        <w:t>What would prevent a user from selecting our product for themselves. Repeat this block for up to 3 competitors”</w:t>
      </w:r>
    </w:p>
    <w:p w14:paraId="0C86099E" w14:textId="77777777" w:rsidR="00CB11BA" w:rsidRPr="00637D45" w:rsidRDefault="00CB11BA" w:rsidP="006A224D">
      <w:pPr>
        <w:rPr>
          <w:rStyle w:val="IntenseEmphasis"/>
        </w:rPr>
      </w:pPr>
    </w:p>
    <w:tbl>
      <w:tblPr>
        <w:tblW w:w="9360" w:type="dxa"/>
        <w:tblCellMar>
          <w:top w:w="15" w:type="dxa"/>
          <w:left w:w="15" w:type="dxa"/>
          <w:bottom w:w="15" w:type="dxa"/>
          <w:right w:w="15" w:type="dxa"/>
        </w:tblCellMar>
        <w:tblLook w:val="04A0" w:firstRow="1" w:lastRow="0" w:firstColumn="1" w:lastColumn="0" w:noHBand="0" w:noVBand="1"/>
      </w:tblPr>
      <w:tblGrid>
        <w:gridCol w:w="2150"/>
        <w:gridCol w:w="7210"/>
      </w:tblGrid>
      <w:tr w:rsidR="00EC6759" w:rsidRPr="00B82BFF" w14:paraId="31644352" w14:textId="77777777" w:rsidTr="00E3461E">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06784" w14:textId="77777777" w:rsidR="00EC6759" w:rsidRPr="00EC6759" w:rsidRDefault="00EC6759" w:rsidP="00E3461E">
            <w:pPr>
              <w:rPr>
                <w:rFonts w:eastAsia="Times New Roman" w:cs="Arial"/>
                <w:color w:val="000000"/>
                <w:sz w:val="20"/>
                <w:szCs w:val="20"/>
              </w:rPr>
            </w:pPr>
            <w:r w:rsidRPr="00EC6759">
              <w:rPr>
                <w:rFonts w:eastAsia="Times New Roman" w:cs="Arial"/>
                <w:color w:val="000000"/>
                <w:sz w:val="20"/>
                <w:szCs w:val="20"/>
              </w:rPr>
              <w:t>Description</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FF484" w14:textId="77777777" w:rsidR="00EC6759" w:rsidRPr="006A224D" w:rsidRDefault="00EC6759" w:rsidP="00E3461E">
            <w:pPr>
              <w:rPr>
                <w:rStyle w:val="IntenseEmphasis"/>
              </w:rPr>
            </w:pPr>
            <w:r w:rsidRPr="006A224D">
              <w:rPr>
                <w:rStyle w:val="IntenseEmphasis"/>
              </w:rPr>
              <w:t>A summary of the organization and any distinguishing features (often found on the company's "About us" page)</w:t>
            </w:r>
          </w:p>
        </w:tc>
      </w:tr>
      <w:tr w:rsidR="00EC6759" w:rsidRPr="00B82BFF" w14:paraId="4123D9E0" w14:textId="77777777" w:rsidTr="00E3461E">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772AF" w14:textId="77777777" w:rsidR="00EC6759" w:rsidRPr="00EC6759" w:rsidRDefault="00EC6759" w:rsidP="00E3461E">
            <w:pPr>
              <w:rPr>
                <w:rFonts w:eastAsia="Times New Roman" w:cs="Arial"/>
                <w:color w:val="000000"/>
                <w:sz w:val="20"/>
                <w:szCs w:val="20"/>
              </w:rPr>
            </w:pPr>
            <w:r w:rsidRPr="00EC6759">
              <w:rPr>
                <w:rFonts w:eastAsia="Times New Roman" w:cs="Arial"/>
                <w:color w:val="000000"/>
                <w:sz w:val="20"/>
                <w:szCs w:val="20"/>
              </w:rPr>
              <w:t>Products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791DE" w14:textId="77777777" w:rsidR="00EC6759" w:rsidRPr="006A224D" w:rsidRDefault="00EC6759" w:rsidP="00E3461E">
            <w:pPr>
              <w:rPr>
                <w:rStyle w:val="IntenseEmphasis"/>
              </w:rPr>
            </w:pPr>
            <w:r w:rsidRPr="006A224D">
              <w:rPr>
                <w:rStyle w:val="IntenseEmphasis"/>
              </w:rPr>
              <w:t>Products or services they provide</w:t>
            </w:r>
          </w:p>
        </w:tc>
      </w:tr>
      <w:tr w:rsidR="00EC6759" w:rsidRPr="00B82BFF" w14:paraId="0E636DDE" w14:textId="77777777" w:rsidTr="00E3461E">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A3354" w14:textId="77777777" w:rsidR="00EC6759" w:rsidRPr="00EC6759" w:rsidRDefault="00EC6759" w:rsidP="00E3461E">
            <w:pPr>
              <w:rPr>
                <w:rFonts w:eastAsia="Times New Roman" w:cs="Arial"/>
                <w:color w:val="000000"/>
                <w:sz w:val="20"/>
                <w:szCs w:val="20"/>
              </w:rPr>
            </w:pPr>
            <w:r w:rsidRPr="00EC6759">
              <w:rPr>
                <w:rFonts w:eastAsia="Times New Roman" w:cs="Arial"/>
                <w:color w:val="000000"/>
                <w:sz w:val="20"/>
                <w:szCs w:val="20"/>
              </w:rPr>
              <w:t>Revenue</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FE5E5" w14:textId="77777777" w:rsidR="00EC6759" w:rsidRPr="006A224D" w:rsidRDefault="00EC6759" w:rsidP="00E3461E">
            <w:pPr>
              <w:rPr>
                <w:rStyle w:val="IntenseEmphasis"/>
              </w:rPr>
            </w:pPr>
            <w:r w:rsidRPr="006A224D">
              <w:rPr>
                <w:rStyle w:val="IntenseEmphasis"/>
              </w:rPr>
              <w:t>A rough estimate of company revenue, if available</w:t>
            </w:r>
          </w:p>
        </w:tc>
      </w:tr>
      <w:tr w:rsidR="00EC6759" w:rsidRPr="00B82BFF" w14:paraId="098ED805" w14:textId="77777777" w:rsidTr="00E3461E">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A91CD" w14:textId="77777777" w:rsidR="00EC6759" w:rsidRPr="00EC6759" w:rsidRDefault="00EC6759" w:rsidP="00E3461E">
            <w:pPr>
              <w:rPr>
                <w:rFonts w:eastAsia="Times New Roman" w:cs="Arial"/>
                <w:color w:val="000000"/>
                <w:sz w:val="20"/>
                <w:szCs w:val="20"/>
              </w:rPr>
            </w:pPr>
            <w:r w:rsidRPr="00EC6759">
              <w:rPr>
                <w:rFonts w:eastAsia="Times New Roman" w:cs="Arial"/>
                <w:color w:val="000000"/>
                <w:sz w:val="20"/>
                <w:szCs w:val="20"/>
              </w:rPr>
              <w:t>Customers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2922" w14:textId="77777777" w:rsidR="00EC6759" w:rsidRPr="006A224D" w:rsidRDefault="00EC6759" w:rsidP="00E3461E">
            <w:pPr>
              <w:rPr>
                <w:rStyle w:val="IntenseEmphasis"/>
              </w:rPr>
            </w:pPr>
            <w:r w:rsidRPr="006A224D">
              <w:rPr>
                <w:rStyle w:val="IntenseEmphasis"/>
              </w:rPr>
              <w:t>Their target customers and how they differ from your own</w:t>
            </w:r>
          </w:p>
        </w:tc>
      </w:tr>
      <w:tr w:rsidR="00EC6759" w:rsidRPr="00B82BFF" w14:paraId="6BC029C9" w14:textId="77777777" w:rsidTr="00E3461E">
        <w:trPr>
          <w:trHeight w:val="411"/>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1E30D" w14:textId="77777777" w:rsidR="00EC6759" w:rsidRPr="00EC6759" w:rsidRDefault="00EC6759" w:rsidP="00E3461E">
            <w:pPr>
              <w:rPr>
                <w:rFonts w:eastAsia="Times New Roman" w:cs="Arial"/>
                <w:color w:val="000000"/>
                <w:sz w:val="20"/>
                <w:szCs w:val="20"/>
              </w:rPr>
            </w:pPr>
            <w:r w:rsidRPr="00EC6759">
              <w:rPr>
                <w:rFonts w:eastAsia="Times New Roman" w:cs="Arial"/>
                <w:color w:val="000000"/>
                <w:sz w:val="20"/>
                <w:szCs w:val="20"/>
              </w:rPr>
              <w:t>Strengths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03C26" w14:textId="5CD280FB" w:rsidR="00EC6759" w:rsidRPr="006A224D" w:rsidRDefault="00EC6759" w:rsidP="00E3461E">
            <w:pPr>
              <w:rPr>
                <w:rStyle w:val="IntenseEmphasis"/>
              </w:rPr>
            </w:pPr>
            <w:r w:rsidRPr="006A224D">
              <w:rPr>
                <w:rStyle w:val="IntenseEmphasis"/>
              </w:rPr>
              <w:t>Areas in which they excel</w:t>
            </w:r>
            <w:r w:rsidR="00594DC7">
              <w:rPr>
                <w:rStyle w:val="IntenseEmphasis"/>
              </w:rPr>
              <w:t xml:space="preserve"> – especially as related to our product</w:t>
            </w:r>
          </w:p>
        </w:tc>
      </w:tr>
      <w:tr w:rsidR="00EC6759" w:rsidRPr="00B82BFF" w14:paraId="4BFCDD79" w14:textId="77777777" w:rsidTr="00E3461E">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F5C3" w14:textId="77777777" w:rsidR="00EC6759" w:rsidRPr="00EC6759" w:rsidRDefault="00EC6759" w:rsidP="00E3461E">
            <w:pPr>
              <w:rPr>
                <w:rFonts w:eastAsia="Times New Roman" w:cs="Arial"/>
                <w:color w:val="000000"/>
                <w:sz w:val="20"/>
                <w:szCs w:val="20"/>
              </w:rPr>
            </w:pPr>
            <w:r w:rsidRPr="00EC6759">
              <w:rPr>
                <w:rFonts w:eastAsia="Times New Roman" w:cs="Arial"/>
                <w:color w:val="000000"/>
                <w:sz w:val="20"/>
                <w:szCs w:val="20"/>
              </w:rPr>
              <w:t>Weaknesses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4097C" w14:textId="31402C34" w:rsidR="00EC6759" w:rsidRPr="006A224D" w:rsidRDefault="00EC6759" w:rsidP="00E3461E">
            <w:pPr>
              <w:rPr>
                <w:rStyle w:val="IntenseEmphasis"/>
              </w:rPr>
            </w:pPr>
            <w:r w:rsidRPr="006A224D">
              <w:rPr>
                <w:rStyle w:val="IntenseEmphasis"/>
              </w:rPr>
              <w:t xml:space="preserve">Areas in which they are lacking </w:t>
            </w:r>
            <w:r w:rsidR="00594DC7">
              <w:rPr>
                <w:rStyle w:val="IntenseEmphasis"/>
              </w:rPr>
              <w:t>– especially as related to our product</w:t>
            </w:r>
          </w:p>
        </w:tc>
      </w:tr>
      <w:tr w:rsidR="00EC6759" w:rsidRPr="00B82BFF" w14:paraId="29BDCB5A" w14:textId="77777777" w:rsidTr="00E3461E">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93583" w14:textId="77777777" w:rsidR="00EC6759" w:rsidRPr="00EC6759" w:rsidRDefault="00EC6759" w:rsidP="00E3461E">
            <w:pPr>
              <w:rPr>
                <w:rFonts w:eastAsia="Times New Roman" w:cs="Arial"/>
                <w:color w:val="000000"/>
                <w:sz w:val="20"/>
                <w:szCs w:val="20"/>
              </w:rPr>
            </w:pPr>
            <w:r w:rsidRPr="00EC6759">
              <w:rPr>
                <w:rFonts w:eastAsia="Times New Roman" w:cs="Arial"/>
                <w:color w:val="000000"/>
                <w:sz w:val="20"/>
                <w:szCs w:val="20"/>
              </w:rPr>
              <w:t>Differentiators</w:t>
            </w:r>
          </w:p>
        </w:tc>
        <w:tc>
          <w:tcPr>
            <w:tcW w:w="7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6B22A" w14:textId="77777777" w:rsidR="00EC6759" w:rsidRPr="006A224D" w:rsidRDefault="00EC6759" w:rsidP="00E3461E">
            <w:pPr>
              <w:rPr>
                <w:rStyle w:val="IntenseEmphasis"/>
              </w:rPr>
            </w:pPr>
            <w:r w:rsidRPr="006A224D">
              <w:rPr>
                <w:rStyle w:val="IntenseEmphasis"/>
              </w:rPr>
              <w:t>Factors that make them unique or compelling in the market</w:t>
            </w:r>
          </w:p>
        </w:tc>
      </w:tr>
    </w:tbl>
    <w:p w14:paraId="584617F5" w14:textId="77777777" w:rsidR="00486030" w:rsidRDefault="00486030" w:rsidP="00486030"/>
    <w:p w14:paraId="45A1DFF8" w14:textId="0417602C" w:rsidR="00EE6DD1" w:rsidRDefault="00EE6DD1" w:rsidP="00EE6DD1">
      <w:pPr>
        <w:pStyle w:val="Heading1"/>
      </w:pPr>
      <w:bookmarkStart w:id="51" w:name="_Toc110968927"/>
      <w:r>
        <w:t>SWOT</w:t>
      </w:r>
      <w:bookmarkEnd w:id="51"/>
    </w:p>
    <w:p w14:paraId="0FD11DE7" w14:textId="639BCD4F" w:rsidR="009973E3" w:rsidRDefault="009973E3" w:rsidP="009973E3">
      <w:pPr>
        <w:rPr>
          <w:rStyle w:val="IntenseEmphasis"/>
        </w:rPr>
      </w:pPr>
      <w:r>
        <w:rPr>
          <w:rStyle w:val="IntenseEmphasis"/>
        </w:rPr>
        <w:t>Given what we know today, what are the strengths, weaknesses, opportunities and threats we foresee in this market with this product?</w:t>
      </w:r>
    </w:p>
    <w:p w14:paraId="6B204B2E" w14:textId="77777777" w:rsidR="009973E3" w:rsidRPr="009973E3" w:rsidRDefault="009973E3" w:rsidP="009973E3">
      <w:pPr>
        <w:rPr>
          <w:rStyle w:val="IntenseEmphasis"/>
        </w:rPr>
      </w:pP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5041"/>
        <w:gridCol w:w="5029"/>
      </w:tblGrid>
      <w:tr w:rsidR="004653D3" w:rsidRPr="009B610B" w14:paraId="7B90584A" w14:textId="77777777" w:rsidTr="009B610B">
        <w:trPr>
          <w:cnfStyle w:val="000000100000" w:firstRow="0" w:lastRow="0" w:firstColumn="0" w:lastColumn="0" w:oddVBand="0" w:evenVBand="0" w:oddHBand="1" w:evenHBand="0" w:firstRowFirstColumn="0" w:firstRowLastColumn="0" w:lastRowFirstColumn="0" w:lastRowLastColumn="0"/>
        </w:trPr>
        <w:tc>
          <w:tcPr>
            <w:tcW w:w="5508" w:type="dxa"/>
            <w:tcBorders>
              <w:left w:val="none" w:sz="0" w:space="0" w:color="auto"/>
              <w:right w:val="none" w:sz="0" w:space="0" w:color="auto"/>
            </w:tcBorders>
          </w:tcPr>
          <w:p w14:paraId="3F0B5031" w14:textId="77777777" w:rsidR="004653D3" w:rsidRPr="009B610B" w:rsidRDefault="004653D3" w:rsidP="00E3461E">
            <w:pPr>
              <w:rPr>
                <w:rFonts w:cs="Arial"/>
                <w:sz w:val="20"/>
                <w:szCs w:val="20"/>
              </w:rPr>
            </w:pPr>
            <w:r w:rsidRPr="009B610B">
              <w:rPr>
                <w:rFonts w:cs="Arial"/>
                <w:sz w:val="20"/>
                <w:szCs w:val="20"/>
              </w:rPr>
              <w:t>Strengths</w:t>
            </w:r>
          </w:p>
        </w:tc>
        <w:tc>
          <w:tcPr>
            <w:tcW w:w="5508" w:type="dxa"/>
            <w:tcBorders>
              <w:left w:val="none" w:sz="0" w:space="0" w:color="auto"/>
              <w:right w:val="none" w:sz="0" w:space="0" w:color="auto"/>
            </w:tcBorders>
          </w:tcPr>
          <w:p w14:paraId="30104769" w14:textId="77777777" w:rsidR="004653D3" w:rsidRPr="009B610B" w:rsidRDefault="004653D3" w:rsidP="00E3461E">
            <w:pPr>
              <w:rPr>
                <w:rFonts w:cs="Arial"/>
                <w:sz w:val="20"/>
                <w:szCs w:val="20"/>
              </w:rPr>
            </w:pPr>
            <w:r w:rsidRPr="009B610B">
              <w:rPr>
                <w:rFonts w:cs="Arial"/>
                <w:sz w:val="20"/>
                <w:szCs w:val="20"/>
              </w:rPr>
              <w:t>Weaknesses</w:t>
            </w:r>
          </w:p>
        </w:tc>
      </w:tr>
      <w:tr w:rsidR="004653D3" w:rsidRPr="009B610B" w14:paraId="08FB4279" w14:textId="77777777" w:rsidTr="009B610B">
        <w:tc>
          <w:tcPr>
            <w:tcW w:w="5508" w:type="dxa"/>
          </w:tcPr>
          <w:p w14:paraId="754A136B" w14:textId="3C2D9CC4" w:rsidR="004653D3" w:rsidRPr="009B610B" w:rsidRDefault="004653D3" w:rsidP="00856CDD">
            <w:pPr>
              <w:pStyle w:val="ListParagraph"/>
              <w:numPr>
                <w:ilvl w:val="0"/>
                <w:numId w:val="5"/>
              </w:numPr>
              <w:spacing w:after="0"/>
              <w:rPr>
                <w:rFonts w:cs="Arial"/>
                <w:sz w:val="20"/>
                <w:szCs w:val="20"/>
              </w:rPr>
            </w:pPr>
          </w:p>
        </w:tc>
        <w:tc>
          <w:tcPr>
            <w:tcW w:w="5508" w:type="dxa"/>
          </w:tcPr>
          <w:p w14:paraId="7E2C6A69" w14:textId="6F706F34" w:rsidR="004653D3" w:rsidRPr="009B610B" w:rsidRDefault="004653D3" w:rsidP="00856CDD">
            <w:pPr>
              <w:pStyle w:val="ListParagraph"/>
              <w:numPr>
                <w:ilvl w:val="0"/>
                <w:numId w:val="5"/>
              </w:numPr>
              <w:spacing w:after="0"/>
              <w:rPr>
                <w:rFonts w:cs="Arial"/>
                <w:sz w:val="20"/>
                <w:szCs w:val="20"/>
              </w:rPr>
            </w:pPr>
          </w:p>
        </w:tc>
      </w:tr>
      <w:tr w:rsidR="004653D3" w:rsidRPr="009B610B" w14:paraId="6D180A45" w14:textId="77777777" w:rsidTr="009B610B">
        <w:trPr>
          <w:cnfStyle w:val="000000100000" w:firstRow="0" w:lastRow="0" w:firstColumn="0" w:lastColumn="0" w:oddVBand="0" w:evenVBand="0" w:oddHBand="1" w:evenHBand="0" w:firstRowFirstColumn="0" w:firstRowLastColumn="0" w:lastRowFirstColumn="0" w:lastRowLastColumn="0"/>
        </w:trPr>
        <w:tc>
          <w:tcPr>
            <w:tcW w:w="5508" w:type="dxa"/>
            <w:tcBorders>
              <w:left w:val="none" w:sz="0" w:space="0" w:color="auto"/>
              <w:right w:val="none" w:sz="0" w:space="0" w:color="auto"/>
            </w:tcBorders>
          </w:tcPr>
          <w:p w14:paraId="2A31C70B" w14:textId="77777777" w:rsidR="004653D3" w:rsidRPr="009B610B" w:rsidRDefault="004653D3" w:rsidP="00E3461E">
            <w:pPr>
              <w:rPr>
                <w:rFonts w:cs="Arial"/>
                <w:sz w:val="20"/>
                <w:szCs w:val="20"/>
              </w:rPr>
            </w:pPr>
            <w:r w:rsidRPr="009B610B">
              <w:rPr>
                <w:rFonts w:cs="Arial"/>
                <w:sz w:val="20"/>
                <w:szCs w:val="20"/>
              </w:rPr>
              <w:t>Opportunities</w:t>
            </w:r>
          </w:p>
        </w:tc>
        <w:tc>
          <w:tcPr>
            <w:tcW w:w="5508" w:type="dxa"/>
            <w:tcBorders>
              <w:left w:val="none" w:sz="0" w:space="0" w:color="auto"/>
              <w:right w:val="none" w:sz="0" w:space="0" w:color="auto"/>
            </w:tcBorders>
          </w:tcPr>
          <w:p w14:paraId="52ADB57B" w14:textId="77777777" w:rsidR="004653D3" w:rsidRPr="009B610B" w:rsidRDefault="004653D3" w:rsidP="00E3461E">
            <w:pPr>
              <w:rPr>
                <w:rFonts w:cs="Arial"/>
                <w:sz w:val="20"/>
                <w:szCs w:val="20"/>
              </w:rPr>
            </w:pPr>
            <w:r w:rsidRPr="009B610B">
              <w:rPr>
                <w:rFonts w:cs="Arial"/>
                <w:sz w:val="20"/>
                <w:szCs w:val="20"/>
              </w:rPr>
              <w:t>Threats</w:t>
            </w:r>
          </w:p>
        </w:tc>
      </w:tr>
      <w:tr w:rsidR="004653D3" w:rsidRPr="009B610B" w14:paraId="64566360" w14:textId="77777777" w:rsidTr="009B610B">
        <w:tc>
          <w:tcPr>
            <w:tcW w:w="5508" w:type="dxa"/>
          </w:tcPr>
          <w:p w14:paraId="01833D40" w14:textId="204E1CF2" w:rsidR="004653D3" w:rsidRPr="009B610B" w:rsidRDefault="004653D3" w:rsidP="00856CDD">
            <w:pPr>
              <w:pStyle w:val="ListParagraph"/>
              <w:numPr>
                <w:ilvl w:val="0"/>
                <w:numId w:val="7"/>
              </w:numPr>
              <w:spacing w:after="0"/>
              <w:rPr>
                <w:rFonts w:cs="Arial"/>
                <w:sz w:val="20"/>
                <w:szCs w:val="20"/>
              </w:rPr>
            </w:pPr>
          </w:p>
        </w:tc>
        <w:tc>
          <w:tcPr>
            <w:tcW w:w="5508" w:type="dxa"/>
          </w:tcPr>
          <w:p w14:paraId="56ADCB20" w14:textId="67AE4D4B" w:rsidR="004653D3" w:rsidRPr="009B610B" w:rsidRDefault="004653D3" w:rsidP="00856CDD">
            <w:pPr>
              <w:pStyle w:val="ListParagraph"/>
              <w:numPr>
                <w:ilvl w:val="0"/>
                <w:numId w:val="6"/>
              </w:numPr>
              <w:spacing w:after="0"/>
              <w:rPr>
                <w:rFonts w:cs="Arial"/>
                <w:sz w:val="20"/>
                <w:szCs w:val="20"/>
              </w:rPr>
            </w:pPr>
          </w:p>
        </w:tc>
      </w:tr>
    </w:tbl>
    <w:p w14:paraId="3EB05C72" w14:textId="2D9C49D9" w:rsidR="006B4F1F" w:rsidRDefault="0038126A" w:rsidP="006B4F1F">
      <w:pPr>
        <w:pStyle w:val="Heading1"/>
      </w:pPr>
      <w:bookmarkStart w:id="52" w:name="_Toc110968928"/>
      <w:r>
        <w:t>Product Overview</w:t>
      </w:r>
      <w:bookmarkEnd w:id="52"/>
      <w:r>
        <w:t xml:space="preserve"> </w:t>
      </w:r>
    </w:p>
    <w:p w14:paraId="05D56DE8" w14:textId="78B5D80C" w:rsidR="003B2D75" w:rsidRDefault="00FC14C9" w:rsidP="00B57EDE">
      <w:pPr>
        <w:pStyle w:val="Heading2"/>
      </w:pPr>
      <w:bookmarkStart w:id="53" w:name="_Toc110968929"/>
      <w:r>
        <w:t xml:space="preserve">Product </w:t>
      </w:r>
      <w:r w:rsidR="0038126A">
        <w:t>Goals &amp; High Level Features</w:t>
      </w:r>
      <w:bookmarkEnd w:id="53"/>
    </w:p>
    <w:p w14:paraId="732E32CD" w14:textId="1B45CF89" w:rsidR="00CB7B77" w:rsidRPr="00504B1E" w:rsidRDefault="00CB7B77" w:rsidP="00CB7B77">
      <w:pPr>
        <w:rPr>
          <w:rStyle w:val="IntenseEmphasis"/>
        </w:rPr>
      </w:pPr>
      <w:r w:rsidRPr="00504B1E">
        <w:rPr>
          <w:rStyle w:val="IntenseEmphasis"/>
        </w:rPr>
        <w:t xml:space="preserve">Desired long-term impact of </w:t>
      </w:r>
      <w:r w:rsidR="00504B1E" w:rsidRPr="00504B1E">
        <w:rPr>
          <w:rStyle w:val="IntenseEmphasis"/>
        </w:rPr>
        <w:t xml:space="preserve">our </w:t>
      </w:r>
      <w:r w:rsidRPr="00504B1E">
        <w:rPr>
          <w:rStyle w:val="IntenseEmphasis"/>
        </w:rPr>
        <w:t>product or new feature set — including metrics for success</w:t>
      </w:r>
    </w:p>
    <w:p w14:paraId="324F39C0" w14:textId="7C23BF53" w:rsidR="00FC14C9" w:rsidRDefault="00FC14C9" w:rsidP="00B57EDE">
      <w:pPr>
        <w:pStyle w:val="Heading2"/>
      </w:pPr>
      <w:bookmarkStart w:id="54" w:name="_Toc110968930"/>
      <w:r>
        <w:t>Value Proposition</w:t>
      </w:r>
      <w:bookmarkEnd w:id="54"/>
    </w:p>
    <w:p w14:paraId="026FBC6E" w14:textId="59A9C434" w:rsidR="00504B1E" w:rsidRPr="00504B1E" w:rsidRDefault="00504B1E" w:rsidP="00504B1E">
      <w:pPr>
        <w:rPr>
          <w:rStyle w:val="IntenseEmphasis"/>
        </w:rPr>
      </w:pPr>
      <w:r>
        <w:rPr>
          <w:rStyle w:val="IntenseEmphasis"/>
        </w:rPr>
        <w:t>Why should someone chose our product?  Our company?</w:t>
      </w:r>
    </w:p>
    <w:p w14:paraId="2AE1A59F" w14:textId="164C2C24" w:rsidR="00B85E57" w:rsidRDefault="00B85E57" w:rsidP="00B57EDE">
      <w:pPr>
        <w:pStyle w:val="Heading2"/>
      </w:pPr>
      <w:bookmarkStart w:id="55" w:name="_Toc110968931"/>
      <w:r>
        <w:t xml:space="preserve">Regulatory, Claim &amp; </w:t>
      </w:r>
      <w:proofErr w:type="spellStart"/>
      <w:r>
        <w:t>Reimburesem</w:t>
      </w:r>
      <w:r w:rsidR="00BF61A2">
        <w:t>ent</w:t>
      </w:r>
      <w:proofErr w:type="spellEnd"/>
      <w:r w:rsidR="00BF61A2">
        <w:t xml:space="preserve"> </w:t>
      </w:r>
      <w:r>
        <w:t>Strategy</w:t>
      </w:r>
      <w:bookmarkEnd w:id="55"/>
    </w:p>
    <w:p w14:paraId="03461276" w14:textId="52850A6B" w:rsidR="00504B1E" w:rsidRPr="00504B1E" w:rsidRDefault="00504B1E" w:rsidP="00504B1E">
      <w:pPr>
        <w:rPr>
          <w:rStyle w:val="IntenseEmphasis"/>
        </w:rPr>
      </w:pPr>
      <w:r>
        <w:rPr>
          <w:rStyle w:val="IntenseEmphasis"/>
        </w:rPr>
        <w:t>What is the regulatory strategy</w:t>
      </w:r>
      <w:r w:rsidR="002B4983">
        <w:rPr>
          <w:rStyle w:val="IntenseEmphasis"/>
        </w:rPr>
        <w:t xml:space="preserve">? </w:t>
      </w:r>
      <w:r w:rsidR="00157726">
        <w:rPr>
          <w:rStyle w:val="IntenseEmphasis"/>
        </w:rPr>
        <w:t xml:space="preserve"> If there are predicate </w:t>
      </w:r>
      <w:r w:rsidR="0045009E">
        <w:rPr>
          <w:rStyle w:val="IntenseEmphasis"/>
        </w:rPr>
        <w:t>system</w:t>
      </w:r>
      <w:r w:rsidR="00157726">
        <w:rPr>
          <w:rStyle w:val="IntenseEmphasis"/>
        </w:rPr>
        <w:t>s, what are they?</w:t>
      </w:r>
      <w:r w:rsidR="002B4983">
        <w:rPr>
          <w:rStyle w:val="IntenseEmphasis"/>
        </w:rPr>
        <w:t xml:space="preserve"> If we are going to go for claims, what claims targets do we have?  How will we be paid for our product?</w:t>
      </w:r>
    </w:p>
    <w:p w14:paraId="0D1D587B" w14:textId="0773E15A" w:rsidR="00FC14C9" w:rsidRDefault="00FC14C9" w:rsidP="00B57EDE">
      <w:pPr>
        <w:pStyle w:val="Heading2"/>
      </w:pPr>
      <w:bookmarkStart w:id="56" w:name="_Toc110968932"/>
      <w:r>
        <w:t>Pricing Strategy</w:t>
      </w:r>
      <w:bookmarkEnd w:id="56"/>
      <w:r>
        <w:t xml:space="preserve"> </w:t>
      </w:r>
    </w:p>
    <w:p w14:paraId="37C6F410" w14:textId="77777777" w:rsidR="00743F2E" w:rsidRPr="00E22A05" w:rsidRDefault="00743F2E" w:rsidP="00743F2E">
      <w:pPr>
        <w:rPr>
          <w:rStyle w:val="IntenseEmphasis"/>
        </w:rPr>
      </w:pPr>
      <w:r w:rsidRPr="00E22A05">
        <w:rPr>
          <w:rStyle w:val="IntenseEmphasis"/>
        </w:rPr>
        <w:t>Product pricing (or new pricing based on added functionality)</w:t>
      </w:r>
    </w:p>
    <w:p w14:paraId="2A9EED8C" w14:textId="0EC45BEC" w:rsidR="00F8094D" w:rsidRDefault="00F8094D" w:rsidP="00B57EDE">
      <w:pPr>
        <w:pStyle w:val="Heading2"/>
      </w:pPr>
      <w:bookmarkStart w:id="57" w:name="_Toc110968933"/>
      <w:r>
        <w:t>Branding &amp; Naming</w:t>
      </w:r>
      <w:bookmarkEnd w:id="57"/>
    </w:p>
    <w:p w14:paraId="1E072FCC" w14:textId="2A8FA519" w:rsidR="00E22A05" w:rsidRDefault="00E22A05" w:rsidP="00E22A05">
      <w:pPr>
        <w:rPr>
          <w:rStyle w:val="IntenseEmphasis"/>
        </w:rPr>
      </w:pPr>
      <w:r>
        <w:rPr>
          <w:rStyle w:val="IntenseEmphasis"/>
        </w:rPr>
        <w:t>What is the name of this product?  Why was this name chosen.  How will it fit into the larger brand architecture of our company?</w:t>
      </w:r>
    </w:p>
    <w:p w14:paraId="1299053D" w14:textId="77777777" w:rsidR="00A73811" w:rsidRPr="00E22A05" w:rsidRDefault="00A73811" w:rsidP="00FE7F89">
      <w:pPr>
        <w:rPr>
          <w:rStyle w:val="IntenseEmphasis"/>
        </w:rPr>
      </w:pPr>
    </w:p>
    <w:p w14:paraId="308F5D0F" w14:textId="381D5932" w:rsidR="00A73811" w:rsidRDefault="00FE7F89" w:rsidP="00D3112B">
      <w:pPr>
        <w:pStyle w:val="Heading1"/>
      </w:pPr>
      <w:bookmarkStart w:id="58" w:name="_Toc110968934"/>
      <w:r>
        <w:t>Commercialization Plan</w:t>
      </w:r>
      <w:bookmarkEnd w:id="58"/>
    </w:p>
    <w:p w14:paraId="58F3AE33" w14:textId="77417C92" w:rsidR="00FE7F89" w:rsidRDefault="00F827F9" w:rsidP="00B57EDE">
      <w:pPr>
        <w:pStyle w:val="Heading2"/>
      </w:pPr>
      <w:bookmarkStart w:id="59" w:name="_Toc110968935"/>
      <w:r>
        <w:t>Trademark Plan</w:t>
      </w:r>
      <w:bookmarkEnd w:id="59"/>
    </w:p>
    <w:p w14:paraId="2654EE98" w14:textId="7B1951C2" w:rsidR="003D43B4" w:rsidRPr="003D43B4" w:rsidRDefault="003D43B4" w:rsidP="003D43B4">
      <w:pPr>
        <w:rPr>
          <w:rStyle w:val="IntenseEmphasis"/>
        </w:rPr>
      </w:pPr>
      <w:r>
        <w:rPr>
          <w:rStyle w:val="IntenseEmphasis"/>
        </w:rPr>
        <w:t>What, when will be trademarked?</w:t>
      </w:r>
    </w:p>
    <w:p w14:paraId="1171DCD3" w14:textId="77777777" w:rsidR="00A36E7A" w:rsidRDefault="00A36E7A" w:rsidP="00B57EDE">
      <w:pPr>
        <w:pStyle w:val="Heading2"/>
      </w:pPr>
      <w:bookmarkStart w:id="60" w:name="_Toc110968936"/>
      <w:r>
        <w:t>Launch</w:t>
      </w:r>
      <w:bookmarkEnd w:id="60"/>
      <w:r>
        <w:t xml:space="preserve"> </w:t>
      </w:r>
    </w:p>
    <w:p w14:paraId="583156A1" w14:textId="77777777" w:rsidR="00A36E7A" w:rsidRPr="00D31305" w:rsidRDefault="00A36E7A" w:rsidP="00A36E7A">
      <w:pPr>
        <w:rPr>
          <w:rStyle w:val="IntenseEmphasis"/>
        </w:rPr>
      </w:pPr>
      <w:r>
        <w:rPr>
          <w:rStyle w:val="IntenseEmphasis"/>
        </w:rPr>
        <w:t>How and where will this product be launched?  Is there an ideal event to be targeted?  Are there timelines the project team needs to consider?</w:t>
      </w:r>
    </w:p>
    <w:p w14:paraId="5EC81139" w14:textId="3DDF813E" w:rsidR="003D43B4" w:rsidRDefault="003D43B4" w:rsidP="00B57EDE">
      <w:pPr>
        <w:pStyle w:val="Heading2"/>
      </w:pPr>
      <w:bookmarkStart w:id="61" w:name="_Toc110968937"/>
      <w:r>
        <w:t xml:space="preserve">Sales </w:t>
      </w:r>
      <w:proofErr w:type="spellStart"/>
      <w:r>
        <w:t>Cannels</w:t>
      </w:r>
      <w:proofErr w:type="spellEnd"/>
      <w:r>
        <w:t>/Distribution Plan</w:t>
      </w:r>
      <w:bookmarkEnd w:id="61"/>
    </w:p>
    <w:p w14:paraId="426E0E1A" w14:textId="58518DD1" w:rsidR="0062075A" w:rsidRPr="0062075A" w:rsidRDefault="0062075A" w:rsidP="0062075A">
      <w:pPr>
        <w:rPr>
          <w:rStyle w:val="IntenseEmphasis"/>
        </w:rPr>
      </w:pPr>
      <w:r>
        <w:rPr>
          <w:rStyle w:val="IntenseEmphasis"/>
        </w:rPr>
        <w:t>How do we anticipate selling this product?  Will this approach change over time?</w:t>
      </w:r>
    </w:p>
    <w:p w14:paraId="2068D216" w14:textId="4BBA63A4" w:rsidR="003D43B4" w:rsidRDefault="003D43B4" w:rsidP="00B57EDE">
      <w:pPr>
        <w:pStyle w:val="Heading2"/>
      </w:pPr>
      <w:bookmarkStart w:id="62" w:name="_Toc110968938"/>
      <w:r>
        <w:t>Training Plan</w:t>
      </w:r>
      <w:bookmarkEnd w:id="62"/>
    </w:p>
    <w:p w14:paraId="488D66D1" w14:textId="2B0ECF6C" w:rsidR="0062075A" w:rsidRPr="00D2360E" w:rsidRDefault="00D2360E" w:rsidP="0062075A">
      <w:pPr>
        <w:rPr>
          <w:rStyle w:val="IntenseEmphasis"/>
        </w:rPr>
      </w:pPr>
      <w:r>
        <w:rPr>
          <w:rStyle w:val="IntenseEmphasis"/>
        </w:rPr>
        <w:t xml:space="preserve">Who will be trained and how?  Internal stakeholders include: sales, marketing &amp; service teams.  External stakeholders include all </w:t>
      </w:r>
      <w:r w:rsidR="00947888">
        <w:rPr>
          <w:rStyle w:val="IntenseEmphasis"/>
        </w:rPr>
        <w:t>training required for regulatory compliance.</w:t>
      </w:r>
    </w:p>
    <w:p w14:paraId="40735053" w14:textId="77777777" w:rsidR="00A36E7A" w:rsidRDefault="00A36E7A" w:rsidP="00B57EDE">
      <w:pPr>
        <w:pStyle w:val="Heading2"/>
      </w:pPr>
      <w:bookmarkStart w:id="63" w:name="_Toc110968939"/>
      <w:r>
        <w:t>Post Market Clinical or Product Research Plan</w:t>
      </w:r>
      <w:bookmarkEnd w:id="63"/>
    </w:p>
    <w:p w14:paraId="22DD68E7" w14:textId="77777777" w:rsidR="00A36E7A" w:rsidRPr="003D43B4" w:rsidRDefault="00A36E7A" w:rsidP="00A36E7A">
      <w:pPr>
        <w:rPr>
          <w:rStyle w:val="IntenseEmphasis"/>
        </w:rPr>
      </w:pPr>
      <w:r>
        <w:rPr>
          <w:rStyle w:val="IntenseEmphasis"/>
        </w:rPr>
        <w:t>Once launched, do we intend to do additional research on the product to measure its effect in the market?</w:t>
      </w:r>
    </w:p>
    <w:p w14:paraId="3332DB9A" w14:textId="77777777" w:rsidR="00A36E7A" w:rsidRDefault="00A36E7A" w:rsidP="00B57EDE">
      <w:pPr>
        <w:pStyle w:val="Heading2"/>
      </w:pPr>
      <w:bookmarkStart w:id="64" w:name="_Toc110968940"/>
      <w:r>
        <w:t>Service &amp; Warranty</w:t>
      </w:r>
      <w:bookmarkEnd w:id="64"/>
    </w:p>
    <w:p w14:paraId="411F6BDA" w14:textId="77777777" w:rsidR="00A36E7A" w:rsidRPr="00C02128" w:rsidRDefault="00A36E7A" w:rsidP="00A36E7A">
      <w:pPr>
        <w:rPr>
          <w:rStyle w:val="IntenseEmphasis"/>
        </w:rPr>
      </w:pPr>
      <w:r>
        <w:rPr>
          <w:rStyle w:val="IntenseEmphasis"/>
        </w:rPr>
        <w:t>How do we expect to support this product post sale?  What will the initial factory warranty be?  Will there be extended warranties?  How will we service this product once in the market?</w:t>
      </w:r>
    </w:p>
    <w:p w14:paraId="1ADB095D" w14:textId="5BF5F491" w:rsidR="00FC14C9" w:rsidRDefault="00BA1280" w:rsidP="00D3112B">
      <w:pPr>
        <w:pStyle w:val="Heading1"/>
      </w:pPr>
      <w:bookmarkStart w:id="65" w:name="_Toc110968941"/>
      <w:r>
        <w:t xml:space="preserve">Product </w:t>
      </w:r>
      <w:r w:rsidR="00D3112B">
        <w:t>Requirements</w:t>
      </w:r>
      <w:bookmarkEnd w:id="65"/>
    </w:p>
    <w:p w14:paraId="78741D6D" w14:textId="2CBC750A" w:rsidR="008016A6" w:rsidRDefault="00921A6D" w:rsidP="008016A6">
      <w:bookmarkStart w:id="66" w:name="_Toc103373998"/>
      <w:r>
        <w:rPr>
          <w:noProof/>
        </w:rPr>
        <mc:AlternateContent>
          <mc:Choice Requires="wps">
            <w:drawing>
              <wp:anchor distT="0" distB="0" distL="114300" distR="114300" simplePos="0" relativeHeight="251658240" behindDoc="0" locked="0" layoutInCell="1" allowOverlap="1" wp14:anchorId="4EC41A98" wp14:editId="15349F0E">
                <wp:simplePos x="0" y="0"/>
                <wp:positionH relativeFrom="column">
                  <wp:posOffset>3362446</wp:posOffset>
                </wp:positionH>
                <wp:positionV relativeFrom="paragraph">
                  <wp:posOffset>185693</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F816CF7" w14:textId="54E2DDEB" w:rsidR="00921A6D" w:rsidRPr="00431406" w:rsidRDefault="00921A6D" w:rsidP="00921A6D">
                            <w:pPr>
                              <w:jc w:val="center"/>
                              <w:rPr>
                                <w:rFonts w:eastAsia="Times New Roman" w:cs="Arial"/>
                                <w:b/>
                                <w:color w:val="FF0000"/>
                                <w:sz w:val="72"/>
                                <w:szCs w:val="72"/>
                                <w14:textOutline w14:w="11112" w14:cap="flat" w14:cmpd="sng" w14:algn="ctr">
                                  <w14:solidFill>
                                    <w14:schemeClr w14:val="accent2"/>
                                  </w14:solidFill>
                                  <w14:prstDash w14:val="solid"/>
                                  <w14:round/>
                                </w14:textOutline>
                              </w:rPr>
                            </w:pPr>
                            <w:r w:rsidRPr="00431406">
                              <w:rPr>
                                <w:rFonts w:eastAsia="Times New Roman" w:cs="Arial"/>
                                <w:b/>
                                <w:color w:val="FF0000"/>
                                <w:sz w:val="72"/>
                                <w:szCs w:val="72"/>
                                <w14:textOutline w14:w="11112" w14:cap="flat" w14:cmpd="sng" w14:algn="ctr">
                                  <w14:solidFill>
                                    <w14:schemeClr w14:val="accent2"/>
                                  </w14:solidFill>
                                  <w14:prstDash w14:val="solid"/>
                                  <w14:round/>
                                </w14:textOutline>
                              </w:rPr>
                              <w:t>WHAT not how!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EC41A98" id="_x0000_t202" coordsize="21600,21600" o:spt="202" path="m,l,21600r21600,l21600,xe">
                <v:stroke joinstyle="miter"/>
                <v:path gradientshapeok="t" o:connecttype="rect"/>
              </v:shapetype>
              <v:shape id="Text Box 1" o:spid="_x0000_s1026" type="#_x0000_t202" style="position:absolute;margin-left:264.75pt;margin-top:14.6pt;width:2in;height:2in;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" filled="f" stroked="f">
                <v:textbox style="mso-fit-shape-to-text:t">
                  <w:txbxContent>
                    <w:p w14:paraId="2F816CF7" w14:textId="54E2DDEB" w:rsidR="00921A6D" w:rsidRPr="00431406" w:rsidRDefault="00921A6D" w:rsidP="00921A6D">
                      <w:pPr>
                        <w:jc w:val="center"/>
                        <w:rPr>
                          <w:rFonts w:eastAsia="Times New Roman" w:cs="Arial"/>
                          <w:b/>
                          <w:color w:val="FF0000"/>
                          <w:sz w:val="72"/>
                          <w:szCs w:val="72"/>
                          <w14:textOutline w14:w="11112" w14:cap="flat" w14:cmpd="sng" w14:algn="ctr">
                            <w14:solidFill>
                              <w14:schemeClr w14:val="accent2"/>
                            </w14:solidFill>
                            <w14:prstDash w14:val="solid"/>
                            <w14:round/>
                          </w14:textOutline>
                        </w:rPr>
                      </w:pPr>
                      <w:r w:rsidRPr="00431406">
                        <w:rPr>
                          <w:rFonts w:eastAsia="Times New Roman" w:cs="Arial"/>
                          <w:b/>
                          <w:color w:val="FF0000"/>
                          <w:sz w:val="72"/>
                          <w:szCs w:val="72"/>
                          <w14:textOutline w14:w="11112" w14:cap="flat" w14:cmpd="sng" w14:algn="ctr">
                            <w14:solidFill>
                              <w14:schemeClr w14:val="accent2"/>
                            </w14:solidFill>
                            <w14:prstDash w14:val="solid"/>
                            <w14:round/>
                          </w14:textOutline>
                        </w:rPr>
                        <w:t>WHAT not how!</w:t>
                      </w:r>
                    </w:p>
                  </w:txbxContent>
                </v:textbox>
              </v:shape>
            </w:pict>
          </mc:Fallback>
        </mc:AlternateContent>
      </w:r>
      <w:r w:rsidR="008016A6">
        <w:t xml:space="preserve">The following section outlines the market and customer requirements for this product.  </w:t>
      </w:r>
      <w:r w:rsidR="00EB2C92">
        <w:t xml:space="preserve">The </w:t>
      </w:r>
      <w:r w:rsidR="004177BB">
        <w:t>priority</w:t>
      </w:r>
      <w:r w:rsidR="00704C30">
        <w:t xml:space="preserve"> ratings are as follows:</w:t>
      </w:r>
    </w:p>
    <w:p w14:paraId="1C31538C" w14:textId="73E1B091" w:rsidR="00704C30" w:rsidRDefault="00704C30" w:rsidP="00704C30">
      <w:pPr>
        <w:ind w:left="144"/>
      </w:pPr>
      <w:r>
        <w:t>1 = Must Have</w:t>
      </w:r>
      <w:r w:rsidR="001246DB">
        <w:t xml:space="preserve"> – Minimum Viable Product</w:t>
      </w:r>
    </w:p>
    <w:p w14:paraId="2B5EE3F3" w14:textId="52DFADD1" w:rsidR="00704C30" w:rsidRDefault="00704C30" w:rsidP="00704C30">
      <w:pPr>
        <w:ind w:left="144"/>
      </w:pPr>
      <w:r>
        <w:t xml:space="preserve">2 = Desired </w:t>
      </w:r>
      <w:r w:rsidR="001246DB">
        <w:t>– Target Goals</w:t>
      </w:r>
    </w:p>
    <w:p w14:paraId="0D2AD099" w14:textId="41426F81" w:rsidR="00704C30" w:rsidRDefault="00704C30" w:rsidP="00704C30">
      <w:pPr>
        <w:ind w:left="144"/>
      </w:pPr>
      <w:r>
        <w:t>3 = Delighters</w:t>
      </w:r>
      <w:r w:rsidR="001246DB">
        <w:t xml:space="preserve"> – Stretch Goals</w:t>
      </w:r>
      <w:r w:rsidR="00921A6D" w:rsidRPr="00921A6D">
        <w:rPr>
          <w:noProof/>
        </w:rPr>
        <w:t xml:space="preserve"> </w:t>
      </w:r>
    </w:p>
    <w:p w14:paraId="6390D268" w14:textId="77777777" w:rsidR="00305C24" w:rsidRDefault="00305C24" w:rsidP="00305C24">
      <w:pPr>
        <w:rPr>
          <w:i/>
          <w:iCs/>
        </w:rPr>
      </w:pPr>
    </w:p>
    <w:p w14:paraId="3B485935" w14:textId="4A3E3229" w:rsidR="00305C24" w:rsidRPr="00305C24" w:rsidRDefault="00305C24" w:rsidP="00305C24">
      <w:pPr>
        <w:rPr>
          <w:i/>
          <w:iCs/>
          <w:color w:val="1F497D" w:themeColor="text2"/>
        </w:rPr>
      </w:pPr>
      <w:r w:rsidRPr="00305C24">
        <w:rPr>
          <w:i/>
          <w:iCs/>
          <w:color w:val="1F497D" w:themeColor="text2"/>
        </w:rPr>
        <w:t>&lt;</w:t>
      </w:r>
      <w:r w:rsidR="00230686">
        <w:rPr>
          <w:i/>
          <w:iCs/>
          <w:color w:val="1F497D" w:themeColor="text2"/>
        </w:rPr>
        <w:t>Add or delete rows as needed – use Style “Heading 3” to auto-number!</w:t>
      </w:r>
      <w:r w:rsidRPr="00305C24">
        <w:rPr>
          <w:i/>
          <w:iCs/>
          <w:color w:val="1F497D" w:themeColor="text2"/>
        </w:rPr>
        <w:t>&gt;</w:t>
      </w:r>
    </w:p>
    <w:bookmarkEnd w:id="66"/>
    <w:p w14:paraId="21582C34" w14:textId="74A961E4" w:rsidR="008300B0" w:rsidRDefault="00853596" w:rsidP="00DA3288">
      <w:pPr>
        <w:pStyle w:val="Heading2"/>
      </w:pPr>
      <w:r>
        <w:t xml:space="preserve">Physical Design </w:t>
      </w:r>
      <w:r w:rsidR="0029765A">
        <w:t xml:space="preserve">| </w:t>
      </w:r>
      <w:r>
        <w:t>External Design</w:t>
      </w:r>
    </w:p>
    <w:p w14:paraId="3F41FB84" w14:textId="77777777" w:rsidR="00B70FA8" w:rsidRDefault="00B70FA8" w:rsidP="00B70FA8">
      <w:pPr>
        <w:keepNext/>
        <w:rPr>
          <w:i/>
          <w:iCs/>
        </w:rPr>
      </w:pPr>
      <w:r w:rsidRPr="00B70FA8">
        <w:rPr>
          <w:i/>
          <w:iCs/>
        </w:rPr>
        <w:t>&lt;Insert Section Description&gt;</w:t>
      </w:r>
    </w:p>
    <w:p w14:paraId="615AC04E" w14:textId="77777777" w:rsidR="00B70FA8" w:rsidRPr="00B70FA8" w:rsidRDefault="00B70FA8" w:rsidP="00B70FA8">
      <w:pPr>
        <w:keepNext/>
        <w:rPr>
          <w:i/>
          <w:iCs/>
        </w:rPr>
      </w:pPr>
    </w:p>
    <w:tbl>
      <w:tblPr>
        <w:tblW w:w="5000" w:type="pct"/>
        <w:tblCellMar>
          <w:top w:w="15" w:type="dxa"/>
          <w:left w:w="15" w:type="dxa"/>
          <w:bottom w:w="15" w:type="dxa"/>
          <w:right w:w="15" w:type="dxa"/>
        </w:tblCellMar>
        <w:tblLook w:val="04A0" w:firstRow="1" w:lastRow="0" w:firstColumn="1" w:lastColumn="0" w:noHBand="0" w:noVBand="1"/>
      </w:tblPr>
      <w:tblGrid>
        <w:gridCol w:w="890"/>
        <w:gridCol w:w="7290"/>
        <w:gridCol w:w="900"/>
        <w:gridCol w:w="980"/>
      </w:tblGrid>
      <w:tr w:rsidR="00B70FA8" w:rsidRPr="00B82BFF" w14:paraId="72448A5D" w14:textId="77777777" w:rsidTr="00E3461E">
        <w:trPr>
          <w:tblHeader/>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9069DE" w14:textId="77777777" w:rsidR="00B70FA8" w:rsidRPr="00B82BFF" w:rsidRDefault="00B70FA8" w:rsidP="00E3461E">
            <w:pPr>
              <w:keepNext/>
              <w:jc w:val="center"/>
              <w:rPr>
                <w:rFonts w:eastAsia="Times New Roman"/>
              </w:rPr>
            </w:pPr>
            <w:r w:rsidRPr="00B82BFF">
              <w:rPr>
                <w:rFonts w:eastAsia="Times New Roman" w:cs="Arial"/>
                <w:color w:val="000000"/>
              </w:rPr>
              <w:t>Req #</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3A5B50" w14:textId="77777777" w:rsidR="00B70FA8" w:rsidRPr="00B82BFF" w:rsidRDefault="00B70FA8" w:rsidP="00E3461E">
            <w:pPr>
              <w:keepNext/>
              <w:jc w:val="center"/>
              <w:rPr>
                <w:rFonts w:eastAsia="Times New Roman"/>
              </w:rPr>
            </w:pPr>
            <w:r w:rsidRPr="00B82BFF">
              <w:rPr>
                <w:rFonts w:eastAsia="Times New Roman" w:cs="Arial"/>
                <w:color w:val="000000"/>
              </w:rPr>
              <w:t>Requirement Description</w:t>
            </w:r>
          </w:p>
        </w:tc>
        <w:tc>
          <w:tcPr>
            <w:tcW w:w="900" w:type="dxa"/>
            <w:tcBorders>
              <w:top w:val="single" w:sz="8" w:space="0" w:color="000000"/>
              <w:left w:val="single" w:sz="8" w:space="0" w:color="000000"/>
              <w:bottom w:val="single" w:sz="8" w:space="0" w:color="000000"/>
              <w:right w:val="single" w:sz="8" w:space="0" w:color="000000"/>
            </w:tcBorders>
            <w:vAlign w:val="center"/>
          </w:tcPr>
          <w:p w14:paraId="75CDFB07" w14:textId="77777777" w:rsidR="00B70FA8" w:rsidRDefault="00B70FA8" w:rsidP="00E3461E">
            <w:pPr>
              <w:keepNext/>
              <w:jc w:val="center"/>
              <w:rPr>
                <w:rFonts w:eastAsia="Times New Roman" w:cs="Arial"/>
                <w:color w:val="000000"/>
              </w:rPr>
            </w:pPr>
            <w:r w:rsidRPr="00B82BFF">
              <w:rPr>
                <w:rFonts w:eastAsia="Times New Roman" w:cs="Arial"/>
                <w:color w:val="000000"/>
              </w:rPr>
              <w:t>Priority</w:t>
            </w:r>
          </w:p>
          <w:p w14:paraId="7A243C1E" w14:textId="77777777" w:rsidR="00B70FA8" w:rsidRPr="00B82BFF" w:rsidRDefault="00B70FA8" w:rsidP="00E3461E">
            <w:pPr>
              <w:keepNext/>
              <w:jc w:val="center"/>
              <w:rPr>
                <w:rFonts w:eastAsia="Times New Roman" w:cs="Arial"/>
                <w:color w:val="000000"/>
              </w:rPr>
            </w:pPr>
            <w:r w:rsidRPr="00B82BFF">
              <w:rPr>
                <w:rFonts w:eastAsia="Times New Roman" w:cs="Arial"/>
                <w:color w:val="000000"/>
              </w:rPr>
              <w:t>(1,2,3)</w:t>
            </w:r>
          </w:p>
        </w:tc>
        <w:tc>
          <w:tcPr>
            <w:tcW w:w="980" w:type="dxa"/>
            <w:tcBorders>
              <w:top w:val="single" w:sz="8" w:space="0" w:color="000000"/>
              <w:left w:val="single" w:sz="8" w:space="0" w:color="000000"/>
              <w:bottom w:val="single" w:sz="8" w:space="0" w:color="000000"/>
              <w:right w:val="single" w:sz="8" w:space="0" w:color="000000"/>
            </w:tcBorders>
          </w:tcPr>
          <w:p w14:paraId="5B233F69" w14:textId="77777777" w:rsidR="00B70FA8" w:rsidRPr="00B82BFF" w:rsidRDefault="00B70FA8" w:rsidP="00E3461E">
            <w:pPr>
              <w:keepNext/>
              <w:jc w:val="center"/>
              <w:rPr>
                <w:rFonts w:eastAsia="Times New Roman" w:cs="Arial"/>
                <w:color w:val="000000"/>
              </w:rPr>
            </w:pPr>
            <w:r>
              <w:rPr>
                <w:rFonts w:eastAsia="Times New Roman" w:cs="Arial"/>
                <w:color w:val="000000"/>
              </w:rPr>
              <w:t>PRD #</w:t>
            </w:r>
          </w:p>
        </w:tc>
      </w:tr>
      <w:tr w:rsidR="00B70FA8" w:rsidRPr="00B82BFF" w14:paraId="4A264900" w14:textId="77777777" w:rsidTr="00E3461E">
        <w:trPr>
          <w:trHeight w:val="393"/>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D0F37" w14:textId="77777777" w:rsidR="00B70FA8" w:rsidRPr="00B82BFF" w:rsidRDefault="00B70FA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BD8D84" w14:textId="20B0EB18" w:rsidR="00B70FA8" w:rsidRPr="00371262" w:rsidRDefault="006C291B" w:rsidP="00E3461E">
            <w:pPr>
              <w:keepNext/>
              <w:rPr>
                <w:rFonts w:eastAsia="Times New Roman"/>
              </w:rPr>
            </w:pPr>
            <w:r>
              <w:rPr>
                <w:rFonts w:eastAsia="Times New Roman"/>
              </w:rPr>
              <w:t xml:space="preserve">The </w:t>
            </w:r>
            <w:r w:rsidR="0045009E">
              <w:rPr>
                <w:rFonts w:eastAsia="Times New Roman"/>
              </w:rPr>
              <w:t>system</w:t>
            </w:r>
            <w:r>
              <w:rPr>
                <w:rFonts w:eastAsia="Times New Roman"/>
              </w:rPr>
              <w:t xml:space="preserve"> should be comfortable to wear for 1 – 2 hours.</w:t>
            </w:r>
          </w:p>
        </w:tc>
        <w:tc>
          <w:tcPr>
            <w:tcW w:w="900" w:type="dxa"/>
            <w:tcBorders>
              <w:top w:val="single" w:sz="8" w:space="0" w:color="000000"/>
              <w:left w:val="single" w:sz="8" w:space="0" w:color="000000"/>
              <w:bottom w:val="single" w:sz="8" w:space="0" w:color="000000"/>
              <w:right w:val="single" w:sz="8" w:space="0" w:color="000000"/>
            </w:tcBorders>
            <w:vAlign w:val="center"/>
          </w:tcPr>
          <w:p w14:paraId="14EAE74F" w14:textId="7F572C45" w:rsidR="00B70FA8" w:rsidRPr="00371262" w:rsidRDefault="00BA2632" w:rsidP="00E3461E">
            <w:pPr>
              <w:keepNext/>
              <w:jc w:val="center"/>
              <w:rPr>
                <w:rFonts w:eastAsia="Times New Roman" w:cs="Arial"/>
              </w:rPr>
            </w:pPr>
            <w:r>
              <w:rPr>
                <w:rFonts w:eastAsia="Times New Roman" w:cs="Arial"/>
              </w:rPr>
              <w:t>1</w:t>
            </w:r>
          </w:p>
        </w:tc>
        <w:tc>
          <w:tcPr>
            <w:tcW w:w="980" w:type="dxa"/>
            <w:tcBorders>
              <w:top w:val="single" w:sz="8" w:space="0" w:color="000000"/>
              <w:left w:val="single" w:sz="8" w:space="0" w:color="000000"/>
              <w:bottom w:val="single" w:sz="8" w:space="0" w:color="000000"/>
              <w:right w:val="single" w:sz="8" w:space="0" w:color="000000"/>
            </w:tcBorders>
          </w:tcPr>
          <w:p w14:paraId="12B879D3" w14:textId="77777777" w:rsidR="00B70FA8" w:rsidRPr="00371262" w:rsidRDefault="00B70FA8" w:rsidP="00E3461E">
            <w:pPr>
              <w:keepNext/>
              <w:jc w:val="center"/>
              <w:rPr>
                <w:rFonts w:eastAsia="Times New Roman" w:cs="Arial"/>
              </w:rPr>
            </w:pPr>
          </w:p>
        </w:tc>
      </w:tr>
      <w:tr w:rsidR="00515DF7" w:rsidRPr="00B82BFF" w14:paraId="1446F73E"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647DC9" w14:textId="77777777" w:rsidR="00515DF7" w:rsidRPr="00B82BFF" w:rsidRDefault="00515DF7"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3A56D8" w14:textId="759FC99C" w:rsidR="00515DF7" w:rsidRDefault="00515DF7" w:rsidP="00E3461E">
            <w:pPr>
              <w:rPr>
                <w:rFonts w:eastAsia="Times New Roman"/>
              </w:rPr>
            </w:pPr>
            <w:r>
              <w:rPr>
                <w:rFonts w:eastAsia="Times New Roman"/>
              </w:rPr>
              <w:t>The system should be comfortable to wear for 6-8 hours.</w:t>
            </w:r>
          </w:p>
        </w:tc>
        <w:tc>
          <w:tcPr>
            <w:tcW w:w="900" w:type="dxa"/>
            <w:tcBorders>
              <w:top w:val="single" w:sz="8" w:space="0" w:color="000000"/>
              <w:left w:val="single" w:sz="8" w:space="0" w:color="000000"/>
              <w:bottom w:val="single" w:sz="8" w:space="0" w:color="000000"/>
              <w:right w:val="single" w:sz="8" w:space="0" w:color="000000"/>
            </w:tcBorders>
            <w:vAlign w:val="center"/>
          </w:tcPr>
          <w:p w14:paraId="7E22799A" w14:textId="43D8AD73" w:rsidR="00515DF7" w:rsidRDefault="00776F3A" w:rsidP="00E3461E">
            <w:pPr>
              <w:jc w:val="center"/>
              <w:rPr>
                <w:rFonts w:eastAsia="Times New Roman" w:cs="Arial"/>
              </w:rPr>
            </w:pPr>
            <w:r>
              <w:rPr>
                <w:rFonts w:eastAsia="Times New Roman" w:cs="Arial"/>
              </w:rPr>
              <w:t>3</w:t>
            </w:r>
          </w:p>
        </w:tc>
        <w:tc>
          <w:tcPr>
            <w:tcW w:w="980" w:type="dxa"/>
            <w:tcBorders>
              <w:top w:val="single" w:sz="8" w:space="0" w:color="000000"/>
              <w:left w:val="single" w:sz="8" w:space="0" w:color="000000"/>
              <w:bottom w:val="single" w:sz="8" w:space="0" w:color="000000"/>
              <w:right w:val="single" w:sz="8" w:space="0" w:color="000000"/>
            </w:tcBorders>
          </w:tcPr>
          <w:p w14:paraId="0BA000AF" w14:textId="77777777" w:rsidR="00515DF7" w:rsidRPr="00371262" w:rsidRDefault="00515DF7" w:rsidP="00E3461E">
            <w:pPr>
              <w:jc w:val="center"/>
              <w:rPr>
                <w:rFonts w:eastAsia="Times New Roman" w:cs="Arial"/>
              </w:rPr>
            </w:pPr>
          </w:p>
        </w:tc>
      </w:tr>
      <w:tr w:rsidR="00B70FA8" w:rsidRPr="00B82BFF" w14:paraId="6A729337"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CB6B6D" w14:textId="77777777" w:rsidR="00B70FA8" w:rsidRPr="00B82BFF" w:rsidRDefault="00B70FA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E51A0D" w14:textId="02AFF3E5" w:rsidR="00B70FA8" w:rsidRPr="00371262" w:rsidRDefault="006C291B" w:rsidP="00E3461E">
            <w:pPr>
              <w:rPr>
                <w:rFonts w:eastAsia="Times New Roman"/>
              </w:rPr>
            </w:pPr>
            <w:r>
              <w:rPr>
                <w:rFonts w:eastAsia="Times New Roman"/>
              </w:rPr>
              <w:t xml:space="preserve">The </w:t>
            </w:r>
            <w:r w:rsidR="0045009E">
              <w:rPr>
                <w:rFonts w:eastAsia="Times New Roman"/>
              </w:rPr>
              <w:t>system</w:t>
            </w:r>
            <w:r>
              <w:rPr>
                <w:rFonts w:eastAsia="Times New Roman"/>
              </w:rPr>
              <w:t xml:space="preserve"> should fit </w:t>
            </w:r>
            <w:ins w:id="67" w:author="Astrid McNellis" w:date="2022-10-24T11:54:00Z">
              <w:r w:rsidR="008D07C7">
                <w:rPr>
                  <w:rFonts w:eastAsia="Times New Roman"/>
                </w:rPr>
                <w:t xml:space="preserve">at least </w:t>
              </w:r>
            </w:ins>
            <w:ins w:id="68" w:author="Astrid McNellis" w:date="2022-10-24T11:57:00Z">
              <w:r w:rsidR="00A475AE">
                <w:rPr>
                  <w:rFonts w:eastAsia="Times New Roman"/>
                </w:rPr>
                <w:t>95</w:t>
              </w:r>
            </w:ins>
            <w:del w:id="69" w:author="Astrid McNellis" w:date="2022-10-24T11:57:00Z">
              <w:r w:rsidDel="00A475AE">
                <w:rPr>
                  <w:rFonts w:eastAsia="Times New Roman"/>
                </w:rPr>
                <w:delText>80</w:delText>
              </w:r>
            </w:del>
            <w:r>
              <w:rPr>
                <w:rFonts w:eastAsia="Times New Roman"/>
              </w:rPr>
              <w:t>% of adult heads</w:t>
            </w:r>
            <w:ins w:id="70" w:author="Astrid McNellis" w:date="2022-10-24T11:57:00Z">
              <w:r w:rsidR="00A475AE">
                <w:rPr>
                  <w:rFonts w:eastAsia="Times New Roman"/>
                </w:rPr>
                <w:t xml:space="preserve"> within normal limits</w:t>
              </w:r>
            </w:ins>
            <w:r>
              <w:rPr>
                <w:rFonts w:eastAsia="Times New Roman"/>
              </w:rPr>
              <w:t>.</w:t>
            </w:r>
          </w:p>
        </w:tc>
        <w:tc>
          <w:tcPr>
            <w:tcW w:w="900" w:type="dxa"/>
            <w:tcBorders>
              <w:top w:val="single" w:sz="8" w:space="0" w:color="000000"/>
              <w:left w:val="single" w:sz="8" w:space="0" w:color="000000"/>
              <w:bottom w:val="single" w:sz="8" w:space="0" w:color="000000"/>
              <w:right w:val="single" w:sz="8" w:space="0" w:color="000000"/>
            </w:tcBorders>
            <w:vAlign w:val="center"/>
          </w:tcPr>
          <w:p w14:paraId="2F253C51" w14:textId="1634B6D8" w:rsidR="00B70FA8" w:rsidRPr="00371262" w:rsidRDefault="00BA2632" w:rsidP="00E3461E">
            <w:pPr>
              <w:jc w:val="center"/>
              <w:rPr>
                <w:rFonts w:eastAsia="Times New Roman" w:cs="Arial"/>
              </w:rPr>
            </w:pPr>
            <w:r>
              <w:rPr>
                <w:rFonts w:eastAsia="Times New Roman" w:cs="Arial"/>
              </w:rPr>
              <w:t>2</w:t>
            </w:r>
          </w:p>
        </w:tc>
        <w:tc>
          <w:tcPr>
            <w:tcW w:w="980" w:type="dxa"/>
            <w:tcBorders>
              <w:top w:val="single" w:sz="8" w:space="0" w:color="000000"/>
              <w:left w:val="single" w:sz="8" w:space="0" w:color="000000"/>
              <w:bottom w:val="single" w:sz="8" w:space="0" w:color="000000"/>
              <w:right w:val="single" w:sz="8" w:space="0" w:color="000000"/>
            </w:tcBorders>
          </w:tcPr>
          <w:p w14:paraId="4287AFDD" w14:textId="77777777" w:rsidR="00B70FA8" w:rsidRPr="00371262" w:rsidRDefault="00B70FA8" w:rsidP="00E3461E">
            <w:pPr>
              <w:jc w:val="center"/>
              <w:rPr>
                <w:rFonts w:eastAsia="Times New Roman" w:cs="Arial"/>
              </w:rPr>
            </w:pPr>
          </w:p>
        </w:tc>
      </w:tr>
      <w:tr w:rsidR="00B70FA8" w:rsidRPr="00B82BFF" w14:paraId="42767B9A"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868E54" w14:textId="77777777" w:rsidR="00B70FA8" w:rsidRDefault="00B70FA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0F1530" w14:textId="0052B389" w:rsidR="00B70FA8" w:rsidRPr="00371262" w:rsidRDefault="00AD473B" w:rsidP="00E3461E">
            <w:pPr>
              <w:rPr>
                <w:rFonts w:eastAsia="Times New Roman" w:cs="Arial"/>
              </w:rPr>
            </w:pPr>
            <w:r>
              <w:rPr>
                <w:rFonts w:eastAsia="Times New Roman" w:cs="Arial"/>
              </w:rPr>
              <w:t xml:space="preserve">The </w:t>
            </w:r>
            <w:r w:rsidR="0045009E">
              <w:rPr>
                <w:rFonts w:eastAsia="Times New Roman" w:cs="Arial"/>
              </w:rPr>
              <w:t>system</w:t>
            </w:r>
            <w:r>
              <w:rPr>
                <w:rFonts w:eastAsia="Times New Roman" w:cs="Arial"/>
              </w:rPr>
              <w:t xml:space="preserve"> should have a </w:t>
            </w:r>
            <w:r w:rsidR="00FF088E">
              <w:rPr>
                <w:rFonts w:eastAsia="Times New Roman" w:cs="Arial"/>
              </w:rPr>
              <w:t xml:space="preserve">self-contained </w:t>
            </w:r>
            <w:r>
              <w:rPr>
                <w:rFonts w:eastAsia="Times New Roman" w:cs="Arial"/>
              </w:rPr>
              <w:t>battery life of 2 hours</w:t>
            </w:r>
          </w:p>
        </w:tc>
        <w:tc>
          <w:tcPr>
            <w:tcW w:w="900" w:type="dxa"/>
            <w:tcBorders>
              <w:top w:val="single" w:sz="8" w:space="0" w:color="000000"/>
              <w:left w:val="single" w:sz="8" w:space="0" w:color="000000"/>
              <w:bottom w:val="single" w:sz="8" w:space="0" w:color="000000"/>
              <w:right w:val="single" w:sz="8" w:space="0" w:color="000000"/>
            </w:tcBorders>
            <w:vAlign w:val="center"/>
          </w:tcPr>
          <w:p w14:paraId="76ACC91F" w14:textId="17213EC7" w:rsidR="00B70FA8" w:rsidRDefault="00BA2632" w:rsidP="00E3461E">
            <w:pPr>
              <w:jc w:val="center"/>
              <w:rPr>
                <w:rFonts w:eastAsia="Times New Roman" w:cs="Arial"/>
              </w:rPr>
            </w:pPr>
            <w:r>
              <w:rPr>
                <w:rFonts w:eastAsia="Times New Roman" w:cs="Arial"/>
              </w:rPr>
              <w:t>1</w:t>
            </w:r>
          </w:p>
        </w:tc>
        <w:tc>
          <w:tcPr>
            <w:tcW w:w="980" w:type="dxa"/>
            <w:tcBorders>
              <w:top w:val="single" w:sz="8" w:space="0" w:color="000000"/>
              <w:left w:val="single" w:sz="8" w:space="0" w:color="000000"/>
              <w:bottom w:val="single" w:sz="8" w:space="0" w:color="000000"/>
              <w:right w:val="single" w:sz="8" w:space="0" w:color="000000"/>
            </w:tcBorders>
          </w:tcPr>
          <w:p w14:paraId="5DAC9FAC" w14:textId="77777777" w:rsidR="00B70FA8" w:rsidRDefault="00B70FA8" w:rsidP="00E3461E">
            <w:pPr>
              <w:jc w:val="center"/>
              <w:rPr>
                <w:rFonts w:eastAsia="Times New Roman" w:cs="Arial"/>
              </w:rPr>
            </w:pPr>
          </w:p>
        </w:tc>
      </w:tr>
      <w:tr w:rsidR="00B70FA8" w:rsidRPr="00B82BFF" w14:paraId="0CBD8A89"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708EEC" w14:textId="77777777" w:rsidR="00B70FA8" w:rsidRDefault="00B70FA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27D49E" w14:textId="20621938" w:rsidR="00B70FA8" w:rsidRPr="00371262" w:rsidRDefault="0010540D" w:rsidP="00E3461E">
            <w:pPr>
              <w:rPr>
                <w:rFonts w:eastAsia="Times New Roman" w:cs="Arial"/>
              </w:rPr>
            </w:pPr>
            <w:r>
              <w:rPr>
                <w:rFonts w:eastAsia="Times New Roman" w:cs="Arial"/>
              </w:rPr>
              <w:t xml:space="preserve">The </w:t>
            </w:r>
            <w:r w:rsidR="00BA2632">
              <w:rPr>
                <w:rFonts w:eastAsia="Times New Roman" w:cs="Arial"/>
              </w:rPr>
              <w:t>system should provide an extended battery option for 8 hours of standard use.</w:t>
            </w:r>
          </w:p>
        </w:tc>
        <w:tc>
          <w:tcPr>
            <w:tcW w:w="900" w:type="dxa"/>
            <w:tcBorders>
              <w:top w:val="single" w:sz="8" w:space="0" w:color="000000"/>
              <w:left w:val="single" w:sz="8" w:space="0" w:color="000000"/>
              <w:bottom w:val="single" w:sz="8" w:space="0" w:color="000000"/>
              <w:right w:val="single" w:sz="8" w:space="0" w:color="000000"/>
            </w:tcBorders>
            <w:vAlign w:val="center"/>
          </w:tcPr>
          <w:p w14:paraId="0E1485EC" w14:textId="6E6E4385" w:rsidR="00B70FA8" w:rsidRDefault="00BA2632" w:rsidP="00E3461E">
            <w:pPr>
              <w:jc w:val="center"/>
              <w:rPr>
                <w:rFonts w:eastAsia="Times New Roman" w:cs="Arial"/>
              </w:rPr>
            </w:pPr>
            <w:r>
              <w:rPr>
                <w:rFonts w:eastAsia="Times New Roman" w:cs="Arial"/>
              </w:rPr>
              <w:t>3</w:t>
            </w:r>
          </w:p>
        </w:tc>
        <w:tc>
          <w:tcPr>
            <w:tcW w:w="980" w:type="dxa"/>
            <w:tcBorders>
              <w:top w:val="single" w:sz="8" w:space="0" w:color="000000"/>
              <w:left w:val="single" w:sz="8" w:space="0" w:color="000000"/>
              <w:bottom w:val="single" w:sz="8" w:space="0" w:color="000000"/>
              <w:right w:val="single" w:sz="8" w:space="0" w:color="000000"/>
            </w:tcBorders>
          </w:tcPr>
          <w:p w14:paraId="44625E04" w14:textId="77777777" w:rsidR="00B70FA8" w:rsidRDefault="00B70FA8" w:rsidP="00E3461E">
            <w:pPr>
              <w:jc w:val="center"/>
              <w:rPr>
                <w:rFonts w:eastAsia="Times New Roman" w:cs="Arial"/>
              </w:rPr>
            </w:pPr>
          </w:p>
        </w:tc>
      </w:tr>
      <w:tr w:rsidR="0010540D" w:rsidRPr="00B82BFF" w14:paraId="6ABE76DE"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785D65" w14:textId="77777777" w:rsidR="0010540D" w:rsidRDefault="0010540D"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A3CB4D" w14:textId="4C6DD221" w:rsidR="0010540D" w:rsidRPr="00371262" w:rsidRDefault="0010540D" w:rsidP="0010540D">
            <w:pPr>
              <w:rPr>
                <w:rFonts w:eastAsia="Times New Roman" w:cs="Arial"/>
              </w:rPr>
            </w:pPr>
            <w:r>
              <w:rPr>
                <w:rFonts w:eastAsia="Times New Roman" w:cs="Arial"/>
              </w:rPr>
              <w:t>The screen on the system should be legible to the user in an indoor and outdoor setting.</w:t>
            </w:r>
          </w:p>
        </w:tc>
        <w:tc>
          <w:tcPr>
            <w:tcW w:w="900" w:type="dxa"/>
            <w:tcBorders>
              <w:top w:val="single" w:sz="8" w:space="0" w:color="000000"/>
              <w:left w:val="single" w:sz="8" w:space="0" w:color="000000"/>
              <w:bottom w:val="single" w:sz="8" w:space="0" w:color="000000"/>
              <w:right w:val="single" w:sz="8" w:space="0" w:color="000000"/>
            </w:tcBorders>
            <w:vAlign w:val="center"/>
          </w:tcPr>
          <w:p w14:paraId="08BB1A20" w14:textId="0C0DA666" w:rsidR="0010540D" w:rsidRDefault="006902AF" w:rsidP="0010540D">
            <w:pPr>
              <w:jc w:val="center"/>
              <w:rPr>
                <w:rFonts w:eastAsia="Times New Roman" w:cs="Arial"/>
              </w:rPr>
            </w:pPr>
            <w:r>
              <w:rPr>
                <w:rFonts w:eastAsia="Times New Roman" w:cs="Arial"/>
              </w:rPr>
              <w:t>2</w:t>
            </w:r>
          </w:p>
        </w:tc>
        <w:tc>
          <w:tcPr>
            <w:tcW w:w="980" w:type="dxa"/>
            <w:tcBorders>
              <w:top w:val="single" w:sz="8" w:space="0" w:color="000000"/>
              <w:left w:val="single" w:sz="8" w:space="0" w:color="000000"/>
              <w:bottom w:val="single" w:sz="8" w:space="0" w:color="000000"/>
              <w:right w:val="single" w:sz="8" w:space="0" w:color="000000"/>
            </w:tcBorders>
          </w:tcPr>
          <w:p w14:paraId="0CE5E63D" w14:textId="77777777" w:rsidR="0010540D" w:rsidRDefault="0010540D" w:rsidP="0010540D">
            <w:pPr>
              <w:jc w:val="center"/>
              <w:rPr>
                <w:rFonts w:eastAsia="Times New Roman" w:cs="Arial"/>
              </w:rPr>
            </w:pPr>
          </w:p>
        </w:tc>
      </w:tr>
      <w:tr w:rsidR="0010540D" w:rsidRPr="00B82BFF" w14:paraId="05EDDD64"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E31225" w14:textId="77777777" w:rsidR="0010540D" w:rsidRDefault="0010540D"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BD3B5" w14:textId="2C23287C" w:rsidR="0010540D" w:rsidRDefault="0010540D" w:rsidP="0010540D">
            <w:pPr>
              <w:rPr>
                <w:rFonts w:eastAsia="Times New Roman" w:cs="Arial"/>
              </w:rPr>
            </w:pPr>
            <w:r>
              <w:rPr>
                <w:rFonts w:eastAsia="Times New Roman" w:cs="Arial"/>
              </w:rPr>
              <w:t>The displayed text on the outside of the screen should be legible to people interacting with the user in an indoor and outdoor setting.</w:t>
            </w:r>
          </w:p>
        </w:tc>
        <w:tc>
          <w:tcPr>
            <w:tcW w:w="900" w:type="dxa"/>
            <w:tcBorders>
              <w:top w:val="single" w:sz="8" w:space="0" w:color="000000"/>
              <w:left w:val="single" w:sz="8" w:space="0" w:color="000000"/>
              <w:bottom w:val="single" w:sz="8" w:space="0" w:color="000000"/>
              <w:right w:val="single" w:sz="8" w:space="0" w:color="000000"/>
            </w:tcBorders>
            <w:vAlign w:val="center"/>
          </w:tcPr>
          <w:p w14:paraId="0B359E6C" w14:textId="6C68D058" w:rsidR="0010540D" w:rsidRDefault="006902AF" w:rsidP="0010540D">
            <w:pPr>
              <w:jc w:val="center"/>
              <w:rPr>
                <w:rFonts w:eastAsia="Times New Roman" w:cs="Arial"/>
              </w:rPr>
            </w:pPr>
            <w:r>
              <w:rPr>
                <w:rFonts w:eastAsia="Times New Roman" w:cs="Arial"/>
              </w:rPr>
              <w:t>2</w:t>
            </w:r>
          </w:p>
        </w:tc>
        <w:tc>
          <w:tcPr>
            <w:tcW w:w="980" w:type="dxa"/>
            <w:tcBorders>
              <w:top w:val="single" w:sz="8" w:space="0" w:color="000000"/>
              <w:left w:val="single" w:sz="8" w:space="0" w:color="000000"/>
              <w:bottom w:val="single" w:sz="8" w:space="0" w:color="000000"/>
              <w:right w:val="single" w:sz="8" w:space="0" w:color="000000"/>
            </w:tcBorders>
          </w:tcPr>
          <w:p w14:paraId="230B5CA5" w14:textId="77777777" w:rsidR="0010540D" w:rsidRDefault="0010540D" w:rsidP="0010540D">
            <w:pPr>
              <w:jc w:val="center"/>
              <w:rPr>
                <w:rFonts w:eastAsia="Times New Roman" w:cs="Arial"/>
              </w:rPr>
            </w:pPr>
          </w:p>
        </w:tc>
      </w:tr>
      <w:tr w:rsidR="0010540D" w:rsidRPr="00B82BFF" w14:paraId="751EAB1A"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5308B1" w14:textId="77777777" w:rsidR="0010540D" w:rsidRDefault="0010540D"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812D17" w14:textId="5BD4F77C" w:rsidR="0010540D" w:rsidRDefault="0010540D" w:rsidP="0010540D">
            <w:pPr>
              <w:rPr>
                <w:rFonts w:eastAsia="Times New Roman" w:cs="Arial"/>
              </w:rPr>
            </w:pPr>
            <w:r>
              <w:rPr>
                <w:rFonts w:eastAsia="Times New Roman" w:cs="Arial"/>
              </w:rPr>
              <w:t>The audio should be adjustable to be loud enough to be heard in an indoor and outdoor setting.</w:t>
            </w:r>
          </w:p>
        </w:tc>
        <w:tc>
          <w:tcPr>
            <w:tcW w:w="900" w:type="dxa"/>
            <w:tcBorders>
              <w:top w:val="single" w:sz="8" w:space="0" w:color="000000"/>
              <w:left w:val="single" w:sz="8" w:space="0" w:color="000000"/>
              <w:bottom w:val="single" w:sz="8" w:space="0" w:color="000000"/>
              <w:right w:val="single" w:sz="8" w:space="0" w:color="000000"/>
            </w:tcBorders>
            <w:vAlign w:val="center"/>
          </w:tcPr>
          <w:p w14:paraId="2BABAD70" w14:textId="1C470A74" w:rsidR="0010540D" w:rsidRDefault="006902AF" w:rsidP="0010540D">
            <w:pPr>
              <w:jc w:val="center"/>
              <w:rPr>
                <w:rFonts w:eastAsia="Times New Roman" w:cs="Arial"/>
              </w:rPr>
            </w:pPr>
            <w:r>
              <w:rPr>
                <w:rFonts w:eastAsia="Times New Roman" w:cs="Arial"/>
              </w:rPr>
              <w:t>2</w:t>
            </w:r>
          </w:p>
        </w:tc>
        <w:tc>
          <w:tcPr>
            <w:tcW w:w="980" w:type="dxa"/>
            <w:tcBorders>
              <w:top w:val="single" w:sz="8" w:space="0" w:color="000000"/>
              <w:left w:val="single" w:sz="8" w:space="0" w:color="000000"/>
              <w:bottom w:val="single" w:sz="8" w:space="0" w:color="000000"/>
              <w:right w:val="single" w:sz="8" w:space="0" w:color="000000"/>
            </w:tcBorders>
          </w:tcPr>
          <w:p w14:paraId="7429729B" w14:textId="77777777" w:rsidR="0010540D" w:rsidRDefault="0010540D" w:rsidP="0010540D">
            <w:pPr>
              <w:jc w:val="center"/>
              <w:rPr>
                <w:rFonts w:eastAsia="Times New Roman" w:cs="Arial"/>
              </w:rPr>
            </w:pPr>
          </w:p>
        </w:tc>
      </w:tr>
      <w:tr w:rsidR="0010540D" w:rsidRPr="00B82BFF" w14:paraId="4CA89D9F"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96FBF5" w14:textId="77777777" w:rsidR="0010540D" w:rsidRDefault="0010540D"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4CB50E" w14:textId="57AE6F77" w:rsidR="0010540D" w:rsidRDefault="00557C1B" w:rsidP="0010540D">
            <w:pPr>
              <w:rPr>
                <w:rFonts w:eastAsia="Times New Roman" w:cs="Arial"/>
              </w:rPr>
            </w:pPr>
            <w:r>
              <w:rPr>
                <w:rFonts w:eastAsia="Times New Roman" w:cs="Arial"/>
              </w:rPr>
              <w:t>The system should be comfortable in a seated</w:t>
            </w:r>
            <w:r w:rsidR="006904DC">
              <w:rPr>
                <w:rFonts w:eastAsia="Times New Roman" w:cs="Arial"/>
              </w:rPr>
              <w:t xml:space="preserve"> and </w:t>
            </w:r>
            <w:commentRangeStart w:id="71"/>
            <w:r w:rsidR="006904DC">
              <w:rPr>
                <w:rFonts w:eastAsia="Times New Roman" w:cs="Arial"/>
              </w:rPr>
              <w:t xml:space="preserve">reclined </w:t>
            </w:r>
            <w:commentRangeEnd w:id="71"/>
            <w:r w:rsidR="00E74AAE">
              <w:rPr>
                <w:rStyle w:val="CommentReference"/>
              </w:rPr>
              <w:commentReference w:id="71"/>
            </w:r>
            <w:r w:rsidR="006904DC">
              <w:rPr>
                <w:rFonts w:eastAsia="Times New Roman" w:cs="Arial"/>
              </w:rPr>
              <w:t>position.</w:t>
            </w:r>
          </w:p>
        </w:tc>
        <w:tc>
          <w:tcPr>
            <w:tcW w:w="900" w:type="dxa"/>
            <w:tcBorders>
              <w:top w:val="single" w:sz="8" w:space="0" w:color="000000"/>
              <w:left w:val="single" w:sz="8" w:space="0" w:color="000000"/>
              <w:bottom w:val="single" w:sz="8" w:space="0" w:color="000000"/>
              <w:right w:val="single" w:sz="8" w:space="0" w:color="000000"/>
            </w:tcBorders>
            <w:vAlign w:val="center"/>
          </w:tcPr>
          <w:p w14:paraId="5CCAA5C3" w14:textId="7E516850" w:rsidR="0010540D" w:rsidRDefault="00586A5B" w:rsidP="0010540D">
            <w:pPr>
              <w:jc w:val="center"/>
              <w:rPr>
                <w:rFonts w:eastAsia="Times New Roman" w:cs="Arial"/>
              </w:rPr>
            </w:pPr>
            <w:r>
              <w:rPr>
                <w:rFonts w:eastAsia="Times New Roman" w:cs="Arial"/>
              </w:rPr>
              <w:t>2</w:t>
            </w:r>
          </w:p>
        </w:tc>
        <w:tc>
          <w:tcPr>
            <w:tcW w:w="980" w:type="dxa"/>
            <w:tcBorders>
              <w:top w:val="single" w:sz="8" w:space="0" w:color="000000"/>
              <w:left w:val="single" w:sz="8" w:space="0" w:color="000000"/>
              <w:bottom w:val="single" w:sz="8" w:space="0" w:color="000000"/>
              <w:right w:val="single" w:sz="8" w:space="0" w:color="000000"/>
            </w:tcBorders>
          </w:tcPr>
          <w:p w14:paraId="65461536" w14:textId="77777777" w:rsidR="0010540D" w:rsidRDefault="0010540D" w:rsidP="0010540D">
            <w:pPr>
              <w:jc w:val="center"/>
              <w:rPr>
                <w:rFonts w:eastAsia="Times New Roman" w:cs="Arial"/>
              </w:rPr>
            </w:pPr>
          </w:p>
        </w:tc>
      </w:tr>
      <w:tr w:rsidR="006904DC" w:rsidRPr="00B82BFF" w14:paraId="0B3D136F"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094638" w14:textId="77777777" w:rsidR="006904DC" w:rsidRDefault="006904DC"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D795B3" w14:textId="447DEC6B" w:rsidR="006904DC" w:rsidRDefault="006904DC" w:rsidP="0010540D">
            <w:pPr>
              <w:rPr>
                <w:rFonts w:eastAsia="Times New Roman" w:cs="Arial"/>
              </w:rPr>
            </w:pPr>
            <w:r>
              <w:rPr>
                <w:rFonts w:eastAsia="Times New Roman" w:cs="Arial"/>
              </w:rPr>
              <w:t>The system should be comfortable for use in a wheelchair with a headrest.</w:t>
            </w:r>
          </w:p>
        </w:tc>
        <w:tc>
          <w:tcPr>
            <w:tcW w:w="900" w:type="dxa"/>
            <w:tcBorders>
              <w:top w:val="single" w:sz="8" w:space="0" w:color="000000"/>
              <w:left w:val="single" w:sz="8" w:space="0" w:color="000000"/>
              <w:bottom w:val="single" w:sz="8" w:space="0" w:color="000000"/>
              <w:right w:val="single" w:sz="8" w:space="0" w:color="000000"/>
            </w:tcBorders>
            <w:vAlign w:val="center"/>
          </w:tcPr>
          <w:p w14:paraId="5296FF8B" w14:textId="141BAF2A" w:rsidR="006904DC" w:rsidRDefault="00586A5B" w:rsidP="0010540D">
            <w:pPr>
              <w:jc w:val="center"/>
              <w:rPr>
                <w:rFonts w:eastAsia="Times New Roman" w:cs="Arial"/>
              </w:rPr>
            </w:pPr>
            <w:r>
              <w:rPr>
                <w:rFonts w:eastAsia="Times New Roman" w:cs="Arial"/>
              </w:rPr>
              <w:t>1</w:t>
            </w:r>
          </w:p>
        </w:tc>
        <w:tc>
          <w:tcPr>
            <w:tcW w:w="980" w:type="dxa"/>
            <w:tcBorders>
              <w:top w:val="single" w:sz="8" w:space="0" w:color="000000"/>
              <w:left w:val="single" w:sz="8" w:space="0" w:color="000000"/>
              <w:bottom w:val="single" w:sz="8" w:space="0" w:color="000000"/>
              <w:right w:val="single" w:sz="8" w:space="0" w:color="000000"/>
            </w:tcBorders>
          </w:tcPr>
          <w:p w14:paraId="05D659BB" w14:textId="77777777" w:rsidR="006904DC" w:rsidRDefault="006904DC" w:rsidP="0010540D">
            <w:pPr>
              <w:jc w:val="center"/>
              <w:rPr>
                <w:rFonts w:eastAsia="Times New Roman" w:cs="Arial"/>
              </w:rPr>
            </w:pPr>
          </w:p>
        </w:tc>
      </w:tr>
      <w:tr w:rsidR="00DE21BF" w:rsidRPr="00B82BFF" w14:paraId="0EA38D5D"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988024" w14:textId="77777777" w:rsidR="00DE21BF" w:rsidRDefault="00DE21BF"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78B8B3" w14:textId="434CFFC4" w:rsidR="00DE21BF" w:rsidRDefault="00DE21BF" w:rsidP="0010540D">
            <w:pPr>
              <w:rPr>
                <w:rFonts w:eastAsia="Times New Roman" w:cs="Arial"/>
              </w:rPr>
            </w:pPr>
            <w:r>
              <w:rPr>
                <w:rFonts w:eastAsia="Times New Roman" w:cs="Arial"/>
              </w:rPr>
              <w:t xml:space="preserve">The </w:t>
            </w:r>
            <w:r w:rsidR="00FF20C1">
              <w:rPr>
                <w:rFonts w:eastAsia="Times New Roman" w:cs="Arial"/>
              </w:rPr>
              <w:t>use of the headset should be a pleasant</w:t>
            </w:r>
            <w:r w:rsidR="00A25B2E">
              <w:rPr>
                <w:rFonts w:eastAsia="Times New Roman" w:cs="Arial"/>
              </w:rPr>
              <w:t xml:space="preserve"> and relaxing</w:t>
            </w:r>
            <w:r w:rsidR="00FF20C1">
              <w:rPr>
                <w:rFonts w:eastAsia="Times New Roman" w:cs="Arial"/>
              </w:rPr>
              <w:t xml:space="preserve"> experience both from a feel of the headset and the design of the user interface</w:t>
            </w:r>
          </w:p>
        </w:tc>
        <w:tc>
          <w:tcPr>
            <w:tcW w:w="900" w:type="dxa"/>
            <w:tcBorders>
              <w:top w:val="single" w:sz="8" w:space="0" w:color="000000"/>
              <w:left w:val="single" w:sz="8" w:space="0" w:color="000000"/>
              <w:bottom w:val="single" w:sz="8" w:space="0" w:color="000000"/>
              <w:right w:val="single" w:sz="8" w:space="0" w:color="000000"/>
            </w:tcBorders>
            <w:vAlign w:val="center"/>
          </w:tcPr>
          <w:p w14:paraId="2D5279C7" w14:textId="2B31CDDC" w:rsidR="00DE21BF" w:rsidRDefault="00FF20C1" w:rsidP="0010540D">
            <w:pPr>
              <w:jc w:val="center"/>
              <w:rPr>
                <w:rFonts w:eastAsia="Times New Roman" w:cs="Arial"/>
              </w:rPr>
            </w:pPr>
            <w:r>
              <w:rPr>
                <w:rFonts w:eastAsia="Times New Roman" w:cs="Arial"/>
              </w:rPr>
              <w:t>2</w:t>
            </w:r>
          </w:p>
        </w:tc>
        <w:tc>
          <w:tcPr>
            <w:tcW w:w="980" w:type="dxa"/>
            <w:tcBorders>
              <w:top w:val="single" w:sz="8" w:space="0" w:color="000000"/>
              <w:left w:val="single" w:sz="8" w:space="0" w:color="000000"/>
              <w:bottom w:val="single" w:sz="8" w:space="0" w:color="000000"/>
              <w:right w:val="single" w:sz="8" w:space="0" w:color="000000"/>
            </w:tcBorders>
          </w:tcPr>
          <w:p w14:paraId="50169D76" w14:textId="77777777" w:rsidR="00DE21BF" w:rsidRDefault="00DE21BF" w:rsidP="0010540D">
            <w:pPr>
              <w:jc w:val="center"/>
              <w:rPr>
                <w:rFonts w:eastAsia="Times New Roman" w:cs="Arial"/>
              </w:rPr>
            </w:pPr>
          </w:p>
        </w:tc>
      </w:tr>
      <w:tr w:rsidR="00EB72C7" w:rsidRPr="00B82BFF" w14:paraId="4C639560"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B0A2DE" w14:textId="77777777" w:rsidR="00EB72C7" w:rsidRDefault="00EB72C7"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64C5FD" w14:textId="2DA64D50" w:rsidR="00EB72C7" w:rsidRDefault="00EB72C7" w:rsidP="0010540D">
            <w:pPr>
              <w:rPr>
                <w:rFonts w:eastAsia="Times New Roman" w:cs="Arial"/>
              </w:rPr>
            </w:pPr>
            <w:ins w:id="72" w:author="Astrid McNellis" w:date="2022-10-20T22:34:00Z">
              <w:r>
                <w:rPr>
                  <w:rFonts w:eastAsia="Times New Roman" w:cs="Arial"/>
                </w:rPr>
                <w:t xml:space="preserve">The system </w:t>
              </w:r>
              <w:r w:rsidR="000B1868">
                <w:rPr>
                  <w:rFonts w:eastAsia="Times New Roman" w:cs="Arial"/>
                </w:rPr>
                <w:t>should enab</w:t>
              </w:r>
            </w:ins>
            <w:ins w:id="73" w:author="Astrid McNellis" w:date="2022-10-20T22:35:00Z">
              <w:r w:rsidR="000B1868">
                <w:rPr>
                  <w:rFonts w:eastAsia="Times New Roman" w:cs="Arial"/>
                </w:rPr>
                <w:t xml:space="preserve">le </w:t>
              </w:r>
            </w:ins>
            <w:ins w:id="74" w:author="Astrid McNellis" w:date="2022-10-24T12:01:00Z">
              <w:r w:rsidR="00A27AE4">
                <w:rPr>
                  <w:rFonts w:eastAsia="Times New Roman" w:cs="Arial"/>
                </w:rPr>
                <w:t xml:space="preserve">the user </w:t>
              </w:r>
            </w:ins>
            <w:ins w:id="75" w:author="Astrid McNellis" w:date="2022-10-20T22:35:00Z">
              <w:r w:rsidR="000B1868">
                <w:rPr>
                  <w:rFonts w:eastAsia="Times New Roman" w:cs="Arial"/>
                </w:rPr>
                <w:t xml:space="preserve">to see their surroundings as well as the </w:t>
              </w:r>
              <w:r w:rsidR="00FB46BE">
                <w:rPr>
                  <w:rFonts w:eastAsia="Times New Roman" w:cs="Arial"/>
                </w:rPr>
                <w:t>graphical interface.</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1B0C3C40" w14:textId="5E436DA8" w:rsidR="00EB72C7" w:rsidRDefault="006F6E57" w:rsidP="0010540D">
            <w:pPr>
              <w:jc w:val="center"/>
              <w:rPr>
                <w:rFonts w:eastAsia="Times New Roman" w:cs="Arial"/>
              </w:rPr>
            </w:pPr>
            <w:ins w:id="76" w:author="Astrid McNellis" w:date="2022-10-20T22:36:00Z">
              <w:r>
                <w:rPr>
                  <w:rFonts w:eastAsia="Times New Roman" w:cs="Arial"/>
                </w:rPr>
                <w:t>1</w:t>
              </w:r>
            </w:ins>
          </w:p>
        </w:tc>
        <w:tc>
          <w:tcPr>
            <w:tcW w:w="980" w:type="dxa"/>
            <w:tcBorders>
              <w:top w:val="single" w:sz="8" w:space="0" w:color="000000"/>
              <w:left w:val="single" w:sz="8" w:space="0" w:color="000000"/>
              <w:bottom w:val="single" w:sz="8" w:space="0" w:color="000000"/>
              <w:right w:val="single" w:sz="8" w:space="0" w:color="000000"/>
            </w:tcBorders>
          </w:tcPr>
          <w:p w14:paraId="3F7025B6" w14:textId="77777777" w:rsidR="00EB72C7" w:rsidRDefault="00EB72C7" w:rsidP="0010540D">
            <w:pPr>
              <w:jc w:val="center"/>
              <w:rPr>
                <w:rFonts w:eastAsia="Times New Roman" w:cs="Arial"/>
              </w:rPr>
            </w:pPr>
          </w:p>
        </w:tc>
      </w:tr>
    </w:tbl>
    <w:p w14:paraId="7A08C925" w14:textId="77777777" w:rsidR="00B70FA8" w:rsidRDefault="00B70FA8" w:rsidP="008300B0">
      <w:pPr>
        <w:rPr>
          <w:rFonts w:eastAsia="Times New Roman" w:cs="Arial"/>
          <w:b/>
          <w:bCs/>
          <w:color w:val="000000"/>
          <w:sz w:val="24"/>
          <w:szCs w:val="24"/>
        </w:rPr>
      </w:pPr>
    </w:p>
    <w:p w14:paraId="17714408" w14:textId="77777777" w:rsidR="00125BC3" w:rsidRDefault="00125BC3" w:rsidP="00125BC3">
      <w:pPr>
        <w:pStyle w:val="Heading2"/>
      </w:pPr>
      <w:r>
        <w:t xml:space="preserve">Input Mode Design </w:t>
      </w:r>
    </w:p>
    <w:p w14:paraId="6F4BAA30" w14:textId="77777777" w:rsidR="00125BC3" w:rsidRDefault="00125BC3" w:rsidP="00125BC3">
      <w:pPr>
        <w:rPr>
          <w:rFonts w:eastAsia="Times New Roman" w:cs="Arial"/>
          <w:b/>
          <w:bCs/>
          <w:color w:val="000000"/>
          <w:sz w:val="24"/>
          <w:szCs w:val="24"/>
        </w:rPr>
      </w:pPr>
    </w:p>
    <w:p w14:paraId="44CCF7FC" w14:textId="77777777" w:rsidR="00125BC3" w:rsidRDefault="00125BC3" w:rsidP="00125BC3">
      <w:pPr>
        <w:keepNext/>
        <w:rPr>
          <w:i/>
          <w:iCs/>
        </w:rPr>
      </w:pPr>
      <w:r w:rsidRPr="00B70FA8">
        <w:rPr>
          <w:i/>
          <w:iCs/>
        </w:rPr>
        <w:t>&lt;Insert Section Description&gt;</w:t>
      </w:r>
    </w:p>
    <w:p w14:paraId="065264D4" w14:textId="77777777" w:rsidR="00125BC3" w:rsidRPr="00B70FA8" w:rsidRDefault="00125BC3" w:rsidP="00125BC3">
      <w:pPr>
        <w:keepNext/>
        <w:rPr>
          <w:i/>
          <w:iCs/>
        </w:rPr>
      </w:pPr>
    </w:p>
    <w:tbl>
      <w:tblPr>
        <w:tblW w:w="5000" w:type="pct"/>
        <w:tblCellMar>
          <w:top w:w="15" w:type="dxa"/>
          <w:left w:w="15" w:type="dxa"/>
          <w:bottom w:w="15" w:type="dxa"/>
          <w:right w:w="15" w:type="dxa"/>
        </w:tblCellMar>
        <w:tblLook w:val="04A0" w:firstRow="1" w:lastRow="0" w:firstColumn="1" w:lastColumn="0" w:noHBand="0" w:noVBand="1"/>
      </w:tblPr>
      <w:tblGrid>
        <w:gridCol w:w="890"/>
        <w:gridCol w:w="7290"/>
        <w:gridCol w:w="900"/>
        <w:gridCol w:w="980"/>
      </w:tblGrid>
      <w:tr w:rsidR="00125BC3" w:rsidRPr="00B82BFF" w14:paraId="2D216735" w14:textId="77777777" w:rsidTr="6414BCD1">
        <w:trPr>
          <w:tblHeader/>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1F2CA2C" w14:textId="77777777" w:rsidR="00125BC3" w:rsidRPr="00B82BFF" w:rsidRDefault="00125BC3" w:rsidP="005A4433">
            <w:pPr>
              <w:keepNext/>
              <w:jc w:val="center"/>
              <w:rPr>
                <w:rFonts w:eastAsia="Times New Roman"/>
              </w:rPr>
            </w:pPr>
            <w:r w:rsidRPr="00B82BFF">
              <w:rPr>
                <w:rFonts w:eastAsia="Times New Roman" w:cs="Arial"/>
                <w:color w:val="000000"/>
              </w:rPr>
              <w:t>Req #</w:t>
            </w: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A42B373" w14:textId="77777777" w:rsidR="00125BC3" w:rsidRPr="00B82BFF" w:rsidRDefault="00125BC3" w:rsidP="005A4433">
            <w:pPr>
              <w:keepNext/>
              <w:jc w:val="center"/>
              <w:rPr>
                <w:rFonts w:eastAsia="Times New Roman"/>
              </w:rPr>
            </w:pPr>
            <w:r w:rsidRPr="00B82BFF">
              <w:rPr>
                <w:rFonts w:eastAsia="Times New Roman" w:cs="Arial"/>
                <w:color w:val="000000"/>
              </w:rPr>
              <w:t>Requirement Description</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EB4F31" w14:textId="77777777" w:rsidR="00125BC3" w:rsidRDefault="00125BC3" w:rsidP="005A4433">
            <w:pPr>
              <w:keepNext/>
              <w:jc w:val="center"/>
              <w:rPr>
                <w:rFonts w:eastAsia="Times New Roman" w:cs="Arial"/>
                <w:color w:val="000000"/>
              </w:rPr>
            </w:pPr>
            <w:r w:rsidRPr="00B82BFF">
              <w:rPr>
                <w:rFonts w:eastAsia="Times New Roman" w:cs="Arial"/>
                <w:color w:val="000000"/>
              </w:rPr>
              <w:t>Priority</w:t>
            </w:r>
          </w:p>
          <w:p w14:paraId="3D49F3ED" w14:textId="77777777" w:rsidR="00125BC3" w:rsidRPr="00B82BFF" w:rsidRDefault="00125BC3" w:rsidP="005A4433">
            <w:pPr>
              <w:keepNext/>
              <w:jc w:val="center"/>
              <w:rPr>
                <w:rFonts w:eastAsia="Times New Roman" w:cs="Arial"/>
                <w:color w:val="000000"/>
              </w:rPr>
            </w:pPr>
            <w:r w:rsidRPr="00B82BFF">
              <w:rPr>
                <w:rFonts w:eastAsia="Times New Roman" w:cs="Arial"/>
                <w:color w:val="000000"/>
              </w:rPr>
              <w:t>(1,2,3)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1F9EF1" w14:textId="77777777" w:rsidR="00125BC3" w:rsidRPr="00B82BFF" w:rsidRDefault="00125BC3" w:rsidP="005A4433">
            <w:pPr>
              <w:keepNext/>
              <w:jc w:val="center"/>
              <w:rPr>
                <w:rFonts w:eastAsia="Times New Roman" w:cs="Arial"/>
                <w:color w:val="000000"/>
              </w:rPr>
            </w:pPr>
            <w:r>
              <w:rPr>
                <w:rFonts w:eastAsia="Times New Roman" w:cs="Arial"/>
                <w:color w:val="000000"/>
              </w:rPr>
              <w:t>PRD #</w:t>
            </w:r>
          </w:p>
        </w:tc>
      </w:tr>
      <w:tr w:rsidR="00125BC3" w:rsidRPr="00B82BFF" w14:paraId="1023F733" w14:textId="77777777" w:rsidTr="6414BCD1">
        <w:trPr>
          <w:trHeight w:val="393"/>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581260E" w14:textId="77777777" w:rsidR="00125BC3" w:rsidRPr="00B82BFF"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69DE410" w14:textId="28E97ACF" w:rsidR="00125BC3" w:rsidRPr="00371262" w:rsidRDefault="00125BC3" w:rsidP="005A4433">
            <w:pPr>
              <w:keepNext/>
              <w:rPr>
                <w:rFonts w:eastAsia="Times New Roman"/>
              </w:rPr>
            </w:pPr>
            <w:r>
              <w:rPr>
                <w:rFonts w:eastAsia="Times New Roman"/>
              </w:rPr>
              <w:t xml:space="preserve">The system should allow for input modes of head movement and </w:t>
            </w:r>
            <w:ins w:id="77" w:author="Astrid McNellis" w:date="2022-10-24T12:02:00Z">
              <w:r w:rsidR="00E41399">
                <w:rPr>
                  <w:rFonts w:eastAsia="Times New Roman"/>
                </w:rPr>
                <w:t xml:space="preserve">visual </w:t>
              </w:r>
            </w:ins>
            <w:r>
              <w:rPr>
                <w:rFonts w:eastAsia="Times New Roman"/>
              </w:rPr>
              <w:t>evoked potentials.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43391E" w14:textId="77777777" w:rsidR="00125BC3" w:rsidRPr="00371262" w:rsidRDefault="00125BC3" w:rsidP="005A4433">
            <w:pPr>
              <w:keepNext/>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FEC1" w14:textId="77777777" w:rsidR="00125BC3" w:rsidRPr="00371262" w:rsidRDefault="00125BC3" w:rsidP="005A4433">
            <w:pPr>
              <w:keepNext/>
              <w:jc w:val="center"/>
              <w:rPr>
                <w:rFonts w:eastAsia="Times New Roman" w:cs="Arial"/>
              </w:rPr>
            </w:pPr>
          </w:p>
        </w:tc>
      </w:tr>
      <w:tr w:rsidR="00125BC3" w:rsidRPr="00B82BFF" w14:paraId="04B6B0B0"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ECF2523" w14:textId="77777777" w:rsidR="00125BC3" w:rsidRPr="00B82BFF"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BD07FBC" w14:textId="77777777" w:rsidR="00125BC3" w:rsidRPr="00371262" w:rsidRDefault="00125BC3" w:rsidP="005A4433">
            <w:pPr>
              <w:rPr>
                <w:rFonts w:eastAsia="Times New Roman"/>
              </w:rPr>
            </w:pPr>
            <w:r>
              <w:rPr>
                <w:rFonts w:eastAsia="Times New Roman"/>
              </w:rPr>
              <w:t>The system should allow for input modes of eye tracking</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C14F34" w14:textId="77777777" w:rsidR="00125BC3" w:rsidRPr="00371262" w:rsidRDefault="00125BC3" w:rsidP="005A4433">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0833C3" w14:textId="77777777" w:rsidR="00125BC3" w:rsidRPr="00371262" w:rsidRDefault="00125BC3" w:rsidP="005A4433">
            <w:pPr>
              <w:jc w:val="center"/>
              <w:rPr>
                <w:rFonts w:eastAsia="Times New Roman" w:cs="Arial"/>
              </w:rPr>
            </w:pPr>
          </w:p>
        </w:tc>
      </w:tr>
      <w:tr w:rsidR="00125BC3" w:rsidRPr="00B82BFF" w14:paraId="31F8C1E3"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FA4F254" w14:textId="77777777" w:rsidR="00125BC3"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5F168AB" w14:textId="6FABFAE8" w:rsidR="00125BC3" w:rsidRPr="00371262" w:rsidRDefault="00125BC3" w:rsidP="005A4433">
            <w:pPr>
              <w:rPr>
                <w:rFonts w:eastAsia="Times New Roman" w:cs="Arial"/>
              </w:rPr>
            </w:pPr>
            <w:r>
              <w:rPr>
                <w:rFonts w:eastAsia="Times New Roman"/>
              </w:rPr>
              <w:t xml:space="preserve">The system should allow </w:t>
            </w:r>
            <w:ins w:id="78" w:author="Astrid McNellis" w:date="2022-10-24T12:06:00Z">
              <w:r w:rsidR="008E7C5A">
                <w:rPr>
                  <w:rFonts w:eastAsia="Times New Roman"/>
                </w:rPr>
                <w:t xml:space="preserve">the user </w:t>
              </w:r>
            </w:ins>
            <w:del w:id="79" w:author="Astrid McNellis" w:date="2022-10-24T12:06:00Z">
              <w:r w:rsidDel="000078E3">
                <w:rPr>
                  <w:rFonts w:eastAsia="Times New Roman"/>
                </w:rPr>
                <w:delText xml:space="preserve">for input modes of </w:delText>
              </w:r>
            </w:del>
            <w:r>
              <w:rPr>
                <w:rFonts w:eastAsia="Times New Roman"/>
              </w:rPr>
              <w:t>physical methods such as a</w:t>
            </w:r>
            <w:del w:id="80" w:author="Astrid McNellis" w:date="2022-10-24T12:06:00Z">
              <w:r w:rsidDel="000078E3">
                <w:rPr>
                  <w:rFonts w:eastAsia="Times New Roman"/>
                </w:rPr>
                <w:delText xml:space="preserve"> </w:delText>
              </w:r>
            </w:del>
            <w:ins w:id="81" w:author="Astrid McNellis" w:date="2022-10-24T12:03:00Z">
              <w:r w:rsidR="00677EB4">
                <w:rPr>
                  <w:rFonts w:eastAsia="Times New Roman"/>
                </w:rPr>
                <w:t xml:space="preserve"> </w:t>
              </w:r>
            </w:ins>
            <w:r>
              <w:rPr>
                <w:rFonts w:eastAsia="Times New Roman"/>
              </w:rPr>
              <w:t>joystick or mouse</w:t>
            </w:r>
            <w:ins w:id="82" w:author="Astrid McNellis" w:date="2022-10-24T12:06:00Z">
              <w:r w:rsidR="000078E3">
                <w:rPr>
                  <w:rFonts w:eastAsia="Times New Roman"/>
                </w:rPr>
                <w:t xml:space="preserve"> to focus </w:t>
              </w:r>
            </w:ins>
            <w:ins w:id="83" w:author="Astrid McNellis" w:date="2022-10-24T12:07:00Z">
              <w:r w:rsidR="000078E3">
                <w:rPr>
                  <w:rFonts w:eastAsia="Times New Roman"/>
                </w:rPr>
                <w:t>on a visual target (instead of head pose, for example)</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492E2E" w14:textId="77777777" w:rsidR="00125BC3" w:rsidRDefault="00125BC3" w:rsidP="005A4433">
            <w:pPr>
              <w:jc w:val="center"/>
              <w:rPr>
                <w:rFonts w:eastAsia="Times New Roman" w:cs="Arial"/>
              </w:rPr>
            </w:pPr>
            <w:r>
              <w:rPr>
                <w:rFonts w:eastAsia="Times New Roman" w:cs="Arial"/>
              </w:rPr>
              <w:t>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7D6E2E" w14:textId="77777777" w:rsidR="00125BC3" w:rsidRDefault="00125BC3" w:rsidP="005A4433">
            <w:pPr>
              <w:jc w:val="center"/>
              <w:rPr>
                <w:rFonts w:eastAsia="Times New Roman" w:cs="Arial"/>
              </w:rPr>
            </w:pPr>
          </w:p>
        </w:tc>
      </w:tr>
      <w:tr w:rsidR="00125BC3" w:rsidRPr="00B82BFF" w14:paraId="21232CE3"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32FFE0" w14:textId="77777777" w:rsidR="00125BC3"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28F091E" w14:textId="77777777" w:rsidR="00125BC3" w:rsidRPr="00371262" w:rsidRDefault="00125BC3" w:rsidP="005A4433">
            <w:pPr>
              <w:rPr>
                <w:rFonts w:eastAsia="Times New Roman" w:cs="Arial"/>
              </w:rPr>
            </w:pPr>
            <w:r>
              <w:rPr>
                <w:rFonts w:eastAsia="Times New Roman" w:cs="Arial"/>
              </w:rPr>
              <w:t>The system should enable the use of a switch for quicker selection regardless of input mode being used.</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5DAE72" w14:textId="77777777" w:rsidR="00125BC3" w:rsidRDefault="00125BC3" w:rsidP="005A4433">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FA307E" w14:textId="77777777" w:rsidR="00125BC3" w:rsidRDefault="00125BC3" w:rsidP="005A4433">
            <w:pPr>
              <w:jc w:val="center"/>
              <w:rPr>
                <w:rFonts w:eastAsia="Times New Roman" w:cs="Arial"/>
              </w:rPr>
            </w:pPr>
          </w:p>
        </w:tc>
      </w:tr>
      <w:tr w:rsidR="00125BC3" w:rsidRPr="00B82BFF" w14:paraId="2F7312C3"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D7DD582" w14:textId="77777777" w:rsidR="00125BC3"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74BC49" w14:textId="115FEBB0" w:rsidR="00125BC3" w:rsidRPr="00371262" w:rsidRDefault="00125BC3" w:rsidP="005A4433">
            <w:pPr>
              <w:rPr>
                <w:rFonts w:eastAsia="Times New Roman" w:cs="Arial"/>
              </w:rPr>
            </w:pPr>
            <w:r>
              <w:rPr>
                <w:rFonts w:eastAsia="Times New Roman" w:cs="Arial"/>
              </w:rPr>
              <w:t>The system should be able to measure user’s ability to use the i</w:t>
            </w:r>
            <w:ins w:id="84" w:author="Astrid McNellis" w:date="2022-11-02T13:13:00Z">
              <w:r w:rsidR="00D87A0C">
                <w:rPr>
                  <w:rFonts w:eastAsia="Times New Roman" w:cs="Arial"/>
                </w:rPr>
                <w:t>n</w:t>
              </w:r>
            </w:ins>
            <w:del w:id="85" w:author="Astrid McNellis" w:date="2022-11-02T13:13:00Z">
              <w:r w:rsidDel="00D87A0C">
                <w:rPr>
                  <w:rFonts w:eastAsia="Times New Roman" w:cs="Arial"/>
                </w:rPr>
                <w:delText>m</w:delText>
              </w:r>
            </w:del>
            <w:r>
              <w:rPr>
                <w:rFonts w:eastAsia="Times New Roman" w:cs="Arial"/>
              </w:rPr>
              <w:t>put modes available and transition between them with minimum interaction from the user.</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68111C" w14:textId="77777777" w:rsidR="00125BC3" w:rsidRDefault="00125BC3" w:rsidP="005A4433">
            <w:pPr>
              <w:jc w:val="center"/>
              <w:rPr>
                <w:rFonts w:eastAsia="Times New Roman" w:cs="Arial"/>
              </w:rPr>
            </w:pPr>
            <w:r>
              <w:rPr>
                <w:rFonts w:eastAsia="Times New Roman" w:cs="Arial"/>
              </w:rPr>
              <w:t>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656226" w14:textId="77777777" w:rsidR="00125BC3" w:rsidRDefault="00125BC3" w:rsidP="005A4433">
            <w:pPr>
              <w:jc w:val="center"/>
              <w:rPr>
                <w:rFonts w:eastAsia="Times New Roman" w:cs="Arial"/>
              </w:rPr>
            </w:pPr>
          </w:p>
        </w:tc>
      </w:tr>
      <w:tr w:rsidR="00125BC3" w:rsidRPr="00B82BFF" w14:paraId="7F5D8839"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CA39D33" w14:textId="77777777" w:rsidR="00125BC3"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BD2AFFA" w14:textId="77777777" w:rsidR="00125BC3" w:rsidRDefault="00125BC3" w:rsidP="005A4433">
            <w:pPr>
              <w:rPr>
                <w:rFonts w:eastAsia="Times New Roman" w:cs="Arial"/>
              </w:rPr>
            </w:pPr>
            <w:r>
              <w:rPr>
                <w:rFonts w:eastAsia="Times New Roman" w:cs="Arial"/>
              </w:rPr>
              <w:t>The system should allow a number of different vocabulary approaches (language systems) including alphabetic, schematic and visual scene (assisted reality – eg bottle of water on table – system ids water)</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B5ECCD" w14:textId="77777777" w:rsidR="00125BC3" w:rsidRDefault="00125BC3" w:rsidP="005A4433">
            <w:pPr>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4A4C4A" w14:textId="77777777" w:rsidR="00125BC3" w:rsidRDefault="00125BC3" w:rsidP="005A4433">
            <w:pPr>
              <w:jc w:val="center"/>
              <w:rPr>
                <w:rFonts w:eastAsia="Times New Roman" w:cs="Arial"/>
              </w:rPr>
            </w:pPr>
          </w:p>
        </w:tc>
      </w:tr>
      <w:tr w:rsidR="00125BC3" w:rsidRPr="00B82BFF" w14:paraId="27AE0A4C"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23FEEA3" w14:textId="77777777" w:rsidR="00125BC3"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B2CDD7" w14:textId="77777777" w:rsidR="00125BC3" w:rsidRDefault="00125BC3" w:rsidP="005A4433">
            <w:pPr>
              <w:rPr>
                <w:rFonts w:eastAsia="Times New Roman" w:cs="Arial"/>
              </w:rPr>
            </w:pPr>
            <w:r>
              <w:rPr>
                <w:rFonts w:eastAsia="Times New Roman" w:cs="Arial"/>
              </w:rPr>
              <w:t>The system should allow the user to customize the layout of the internal screen</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8F76CA" w14:textId="77777777" w:rsidR="00125BC3" w:rsidRDefault="00125BC3" w:rsidP="005A4433">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CFA60" w14:textId="77777777" w:rsidR="00125BC3" w:rsidRDefault="00125BC3" w:rsidP="005A4433">
            <w:pPr>
              <w:jc w:val="center"/>
              <w:rPr>
                <w:rFonts w:eastAsia="Times New Roman" w:cs="Arial"/>
              </w:rPr>
            </w:pPr>
          </w:p>
        </w:tc>
      </w:tr>
      <w:tr w:rsidR="00125BC3" w:rsidRPr="00B82BFF" w14:paraId="341E8CF2"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ACDBBC8" w14:textId="77777777" w:rsidR="00125BC3"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1A9CE03" w14:textId="7157E1CB" w:rsidR="00125BC3" w:rsidRDefault="00125BC3" w:rsidP="005A4433">
            <w:pPr>
              <w:rPr>
                <w:rFonts w:eastAsia="Times New Roman" w:cs="Arial"/>
              </w:rPr>
            </w:pPr>
            <w:r>
              <w:rPr>
                <w:rFonts w:eastAsia="Times New Roman" w:cs="Arial"/>
              </w:rPr>
              <w:t xml:space="preserve">The system should be </w:t>
            </w:r>
            <w:del w:id="86" w:author="Astrid McNellis" w:date="2022-10-24T12:13:00Z">
              <w:r w:rsidDel="005031E2">
                <w:rPr>
                  <w:rFonts w:eastAsia="Times New Roman" w:cs="Arial"/>
                </w:rPr>
                <w:delText xml:space="preserve">adjustable </w:delText>
              </w:r>
            </w:del>
            <w:ins w:id="87" w:author="Astrid McNellis" w:date="2022-10-24T12:13:00Z">
              <w:r w:rsidR="005031E2">
                <w:rPr>
                  <w:rFonts w:eastAsia="Times New Roman" w:cs="Arial"/>
                </w:rPr>
                <w:t xml:space="preserve">able </w:t>
              </w:r>
            </w:ins>
            <w:r>
              <w:rPr>
                <w:rFonts w:eastAsia="Times New Roman" w:cs="Arial"/>
              </w:rPr>
              <w:t>to accommodate users with excessive movement and difficulty moving.</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510137" w14:textId="77777777" w:rsidR="00125BC3" w:rsidRDefault="00125BC3" w:rsidP="005A4433">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A85054" w14:textId="77777777" w:rsidR="00125BC3" w:rsidRDefault="00125BC3" w:rsidP="005A4433">
            <w:pPr>
              <w:jc w:val="center"/>
              <w:rPr>
                <w:rFonts w:eastAsia="Times New Roman" w:cs="Arial"/>
              </w:rPr>
            </w:pPr>
          </w:p>
        </w:tc>
      </w:tr>
      <w:tr w:rsidR="00125BC3" w:rsidRPr="006E2A12" w14:paraId="5FD18588"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311DF02" w14:textId="77777777" w:rsidR="00125BC3" w:rsidRPr="008A2E15"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A500F5" w14:textId="77777777" w:rsidR="00125BC3" w:rsidRPr="008A2E15" w:rsidRDefault="00125BC3" w:rsidP="005A4433">
            <w:pPr>
              <w:rPr>
                <w:rFonts w:eastAsia="Times New Roman" w:cs="Arial"/>
              </w:rPr>
            </w:pPr>
            <w:r w:rsidRPr="008A2E15">
              <w:rPr>
                <w:rFonts w:eastAsia="Times New Roman" w:cs="Arial"/>
              </w:rPr>
              <w:t>The system should be adaptable for color-blind users or vision issues (e.g. lazy eye)</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227771" w14:textId="77777777" w:rsidR="00125BC3" w:rsidRPr="008A2E15" w:rsidRDefault="00125BC3" w:rsidP="005A4433">
            <w:pPr>
              <w:jc w:val="center"/>
              <w:rPr>
                <w:rFonts w:eastAsia="Times New Roman" w:cs="Arial"/>
              </w:rPr>
            </w:pPr>
            <w:r w:rsidRPr="008A2E15">
              <w:rPr>
                <w:rFonts w:eastAsia="Times New Roman" w:cs="Arial"/>
              </w:rPr>
              <w:t>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4D0BFC" w14:textId="77777777" w:rsidR="00125BC3" w:rsidRPr="006E2A12" w:rsidRDefault="00125BC3" w:rsidP="005A4433">
            <w:pPr>
              <w:jc w:val="center"/>
              <w:rPr>
                <w:rFonts w:eastAsia="Times New Roman" w:cs="Arial"/>
                <w:highlight w:val="red"/>
                <w:rPrChange w:id="88" w:author="Astrid McNellis" w:date="2022-10-20T14:43:00Z">
                  <w:rPr>
                    <w:rFonts w:eastAsia="Times New Roman" w:cs="Arial"/>
                  </w:rPr>
                </w:rPrChange>
              </w:rPr>
            </w:pPr>
          </w:p>
        </w:tc>
      </w:tr>
      <w:tr w:rsidR="00125BC3" w:rsidRPr="006E2A12" w14:paraId="2DB6BA32"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3FC9B16" w14:textId="77777777" w:rsidR="00125BC3" w:rsidRPr="008A2E15"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CD644F5" w14:textId="77777777" w:rsidR="00125BC3" w:rsidRPr="008A2E15" w:rsidRDefault="00125BC3" w:rsidP="005A4433">
            <w:pPr>
              <w:rPr>
                <w:rFonts w:eastAsia="Times New Roman" w:cs="Arial"/>
              </w:rPr>
            </w:pPr>
            <w:r w:rsidRPr="008A2E15">
              <w:rPr>
                <w:rFonts w:eastAsia="Times New Roman" w:cs="Arial"/>
              </w:rPr>
              <w:t>The system should be adaptable for users who wear glasses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2013B1" w14:textId="63E58828" w:rsidR="00125BC3" w:rsidRPr="008A2E15" w:rsidRDefault="003F021D" w:rsidP="005A4433">
            <w:pPr>
              <w:jc w:val="center"/>
              <w:rPr>
                <w:rFonts w:eastAsia="Times New Roman" w:cs="Arial"/>
              </w:rPr>
            </w:pPr>
            <w:ins w:id="89" w:author="Astrid McNellis" w:date="2022-10-24T12:18:00Z">
              <w:r>
                <w:rPr>
                  <w:rFonts w:eastAsia="Times New Roman" w:cs="Arial"/>
                </w:rPr>
                <w:t>2</w:t>
              </w:r>
            </w:ins>
            <w:del w:id="90" w:author="Astrid McNellis" w:date="2022-10-24T12:18:00Z">
              <w:r w:rsidR="00125BC3" w:rsidRPr="008A2E15" w:rsidDel="003F021D">
                <w:rPr>
                  <w:rFonts w:eastAsia="Times New Roman" w:cs="Arial"/>
                </w:rPr>
                <w:delText>1</w:delText>
              </w:r>
            </w:del>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A038FA" w14:textId="77777777" w:rsidR="00125BC3" w:rsidRPr="006E2A12" w:rsidRDefault="00125BC3" w:rsidP="005A4433">
            <w:pPr>
              <w:jc w:val="center"/>
              <w:rPr>
                <w:rFonts w:eastAsia="Times New Roman" w:cs="Arial"/>
                <w:highlight w:val="red"/>
                <w:rPrChange w:id="91" w:author="Astrid McNellis" w:date="2022-10-20T14:43:00Z">
                  <w:rPr>
                    <w:rFonts w:eastAsia="Times New Roman" w:cs="Arial"/>
                  </w:rPr>
                </w:rPrChange>
              </w:rPr>
            </w:pPr>
          </w:p>
        </w:tc>
      </w:tr>
      <w:tr w:rsidR="00125BC3" w:rsidRPr="006E2A12" w14:paraId="0CA95D92"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611CECE" w14:textId="77777777" w:rsidR="00125BC3" w:rsidRPr="008A2E15"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43788FC" w14:textId="20677BB2" w:rsidR="00125BC3" w:rsidRPr="008A2E15" w:rsidRDefault="00125BC3" w:rsidP="005A4433">
            <w:pPr>
              <w:rPr>
                <w:rFonts w:eastAsia="Times New Roman" w:cs="Arial"/>
              </w:rPr>
            </w:pPr>
            <w:r w:rsidRPr="008A2E15">
              <w:rPr>
                <w:rFonts w:eastAsia="Times New Roman" w:cs="Arial"/>
              </w:rPr>
              <w:t xml:space="preserve">The system should be adaptable for users with hearing </w:t>
            </w:r>
            <w:del w:id="92" w:author="Astrid McNellis" w:date="2022-10-24T12:24:00Z">
              <w:r w:rsidRPr="008A2E15" w:rsidDel="00033438">
                <w:rPr>
                  <w:rFonts w:eastAsia="Times New Roman" w:cs="Arial"/>
                </w:rPr>
                <w:delText>impairments</w:delText>
              </w:r>
            </w:del>
            <w:ins w:id="93" w:author="Astrid McNellis" w:date="2022-10-24T12:24:00Z">
              <w:r w:rsidR="00033438">
                <w:rPr>
                  <w:rFonts w:eastAsia="Times New Roman" w:cs="Arial"/>
                </w:rPr>
                <w:t>peripherals</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8EDE59" w14:textId="77777777" w:rsidR="00125BC3" w:rsidRPr="008A2E15" w:rsidRDefault="00125BC3" w:rsidP="005A4433">
            <w:pPr>
              <w:jc w:val="center"/>
              <w:rPr>
                <w:rFonts w:eastAsia="Times New Roman" w:cs="Arial"/>
              </w:rPr>
            </w:pPr>
            <w:r w:rsidRPr="008A2E15">
              <w:rPr>
                <w:rFonts w:eastAsia="Times New Roman" w:cs="Arial"/>
              </w:rPr>
              <w:t>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4DC04" w14:textId="77777777" w:rsidR="00125BC3" w:rsidRPr="006E2A12" w:rsidRDefault="00125BC3" w:rsidP="005A4433">
            <w:pPr>
              <w:jc w:val="center"/>
              <w:rPr>
                <w:rFonts w:eastAsia="Times New Roman" w:cs="Arial"/>
                <w:highlight w:val="red"/>
              </w:rPr>
            </w:pPr>
          </w:p>
        </w:tc>
      </w:tr>
      <w:tr w:rsidR="00125BC3" w:rsidRPr="006E2A12" w14:paraId="46F11E76"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87774E4" w14:textId="77777777" w:rsidR="00125BC3" w:rsidRPr="008A2E15"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CC3A46" w14:textId="77777777" w:rsidR="00125BC3" w:rsidRPr="008A2E15" w:rsidRDefault="00125BC3" w:rsidP="005A4433">
            <w:pPr>
              <w:rPr>
                <w:rFonts w:eastAsia="Times New Roman" w:cs="Arial"/>
              </w:rPr>
            </w:pPr>
            <w:r w:rsidRPr="008A2E15">
              <w:rPr>
                <w:rFonts w:ascii="Calibri" w:hAnsi="Calibri" w:cs="Calibri"/>
                <w:color w:val="000000"/>
              </w:rPr>
              <w:t xml:space="preserve">The system should provide an opportunity for the user to rest between selections (e.g. empty space) and pause providing input altogether.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E47B67" w14:textId="77777777" w:rsidR="00125BC3" w:rsidRPr="008A2E15" w:rsidRDefault="00125BC3" w:rsidP="005A4433">
            <w:pPr>
              <w:jc w:val="center"/>
              <w:rPr>
                <w:rFonts w:eastAsia="Times New Roman" w:cs="Arial"/>
              </w:rPr>
            </w:pPr>
            <w:r w:rsidRPr="008A2E15">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EEE85" w14:textId="77777777" w:rsidR="00125BC3" w:rsidRPr="006E2A12" w:rsidRDefault="00125BC3" w:rsidP="005A4433">
            <w:pPr>
              <w:jc w:val="center"/>
              <w:rPr>
                <w:rFonts w:eastAsia="Times New Roman" w:cs="Arial"/>
                <w:highlight w:val="red"/>
                <w:rPrChange w:id="94" w:author="Astrid McNellis" w:date="2022-10-20T14:43:00Z">
                  <w:rPr>
                    <w:rFonts w:eastAsia="Times New Roman" w:cs="Arial"/>
                  </w:rPr>
                </w:rPrChange>
              </w:rPr>
            </w:pPr>
          </w:p>
        </w:tc>
      </w:tr>
      <w:tr w:rsidR="00125BC3" w:rsidRPr="00B82BFF" w14:paraId="7A8F529C"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2A6CE9" w14:textId="77777777" w:rsidR="00125BC3" w:rsidRPr="008A2E15"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5A0EA88" w14:textId="77777777" w:rsidR="00125BC3" w:rsidRPr="008A2E15" w:rsidRDefault="00125BC3" w:rsidP="005A4433">
            <w:pPr>
              <w:rPr>
                <w:rFonts w:ascii="Calibri" w:hAnsi="Calibri" w:cs="Calibri"/>
                <w:color w:val="000000"/>
              </w:rPr>
            </w:pPr>
            <w:r w:rsidRPr="008A2E15">
              <w:rPr>
                <w:rFonts w:ascii="Calibri" w:hAnsi="Calibri" w:cs="Calibri"/>
                <w:color w:val="000000"/>
              </w:rPr>
              <w:t>The system should leverage the user’s entire visual field capacity, preferably adjustable by the user.</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522C9C" w14:textId="77777777" w:rsidR="00125BC3" w:rsidRPr="008A2E15" w:rsidRDefault="00125BC3" w:rsidP="005A4433">
            <w:pPr>
              <w:jc w:val="center"/>
              <w:rPr>
                <w:rFonts w:eastAsia="Times New Roman" w:cs="Arial"/>
              </w:rPr>
            </w:pPr>
            <w:r w:rsidRPr="008A2E15">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864845" w14:textId="77777777" w:rsidR="00125BC3" w:rsidRDefault="00125BC3" w:rsidP="005A4433">
            <w:pPr>
              <w:jc w:val="center"/>
              <w:rPr>
                <w:rFonts w:eastAsia="Times New Roman" w:cs="Arial"/>
              </w:rPr>
            </w:pPr>
          </w:p>
        </w:tc>
      </w:tr>
      <w:tr w:rsidR="00125BC3" w:rsidRPr="00B82BFF" w14:paraId="3416500D"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76118D0" w14:textId="77777777" w:rsidR="00125BC3"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301E45E" w14:textId="464C6766" w:rsidR="00125BC3" w:rsidRDefault="00125BC3" w:rsidP="005A4433">
            <w:pPr>
              <w:rPr>
                <w:rFonts w:ascii="Calibri" w:hAnsi="Calibri" w:cs="Calibri"/>
                <w:color w:val="000000"/>
              </w:rPr>
            </w:pPr>
            <w:commentRangeStart w:id="95"/>
            <w:commentRangeStart w:id="96"/>
            <w:r w:rsidRPr="6414BCD1">
              <w:rPr>
                <w:rFonts w:ascii="Calibri" w:hAnsi="Calibri" w:cs="Calibri"/>
                <w:color w:val="000000" w:themeColor="text1"/>
              </w:rPr>
              <w:t xml:space="preserve">The system should allow a setting that auto magnifies buttons as they are selected/”moused over”, </w:t>
            </w:r>
            <w:r w:rsidR="35770869" w:rsidRPr="6414BCD1">
              <w:rPr>
                <w:rFonts w:ascii="Calibri" w:hAnsi="Calibri" w:cs="Calibri"/>
                <w:color w:val="000000" w:themeColor="text1"/>
              </w:rPr>
              <w:t xml:space="preserve">(e.g. </w:t>
            </w:r>
            <w:r w:rsidRPr="6414BCD1">
              <w:rPr>
                <w:rFonts w:ascii="Calibri" w:hAnsi="Calibri" w:cs="Calibri"/>
                <w:color w:val="000000" w:themeColor="text1"/>
              </w:rPr>
              <w:t>creating a larger dwell target</w:t>
            </w:r>
            <w:r w:rsidR="4FFCF29F" w:rsidRPr="6414BCD1">
              <w:rPr>
                <w:rFonts w:ascii="Calibri" w:hAnsi="Calibri" w:cs="Calibri"/>
                <w:color w:val="000000" w:themeColor="text1"/>
              </w:rPr>
              <w:t>,</w:t>
            </w:r>
            <w:r w:rsidRPr="6414BCD1">
              <w:rPr>
                <w:rFonts w:ascii="Calibri" w:hAnsi="Calibri" w:cs="Calibri"/>
                <w:color w:val="000000" w:themeColor="text1"/>
              </w:rPr>
              <w:t xml:space="preserve"> when the cursor rests on the “a” button, the button enlarges and “pops out” by a set percentage, as selected in a setting menu)</w:t>
            </w:r>
            <w:commentRangeEnd w:id="95"/>
            <w:r w:rsidR="00CF0FBF">
              <w:rPr>
                <w:rStyle w:val="CommentReference"/>
              </w:rPr>
              <w:commentReference w:id="95"/>
            </w:r>
            <w:commentRangeEnd w:id="96"/>
            <w:r>
              <w:rPr>
                <w:rStyle w:val="CommentReference"/>
              </w:rPr>
              <w:commentReference w:id="96"/>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A2A6D7" w14:textId="77777777" w:rsidR="00125BC3" w:rsidRDefault="00125BC3" w:rsidP="005A4433">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764E3" w14:textId="77777777" w:rsidR="00125BC3" w:rsidRDefault="00125BC3" w:rsidP="005A4433">
            <w:pPr>
              <w:jc w:val="center"/>
              <w:rPr>
                <w:rFonts w:eastAsia="Times New Roman" w:cs="Arial"/>
              </w:rPr>
            </w:pPr>
          </w:p>
        </w:tc>
      </w:tr>
      <w:tr w:rsidR="00125BC3" w:rsidRPr="00B82BFF" w14:paraId="28739113"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709D8AA" w14:textId="77777777" w:rsidR="00125BC3" w:rsidRDefault="00125BC3" w:rsidP="005A4433">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C9D8B6" w14:textId="44710220" w:rsidR="00125BC3" w:rsidRDefault="00125BC3" w:rsidP="005A4433">
            <w:pPr>
              <w:rPr>
                <w:rFonts w:ascii="Calibri" w:hAnsi="Calibri" w:cs="Calibri"/>
                <w:color w:val="000000"/>
              </w:rPr>
            </w:pPr>
            <w:commentRangeStart w:id="97"/>
            <w:r>
              <w:rPr>
                <w:rFonts w:ascii="Calibri" w:hAnsi="Calibri" w:cs="Calibri"/>
                <w:color w:val="000000"/>
              </w:rPr>
              <w:t>The system should show examples of the setting change while in the setting menu (e.g. font changes as font is adjusted without requiring the user to exit out of the settings menu)</w:t>
            </w:r>
            <w:commentRangeEnd w:id="97"/>
            <w:r w:rsidR="008107A3">
              <w:rPr>
                <w:rStyle w:val="CommentReference"/>
              </w:rPr>
              <w:commentReference w:id="97"/>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8B879F" w14:textId="77777777" w:rsidR="00125BC3" w:rsidRDefault="00125BC3" w:rsidP="005A4433">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EBFDF" w14:textId="77777777" w:rsidR="00125BC3" w:rsidRDefault="00125BC3" w:rsidP="005A4433">
            <w:pPr>
              <w:jc w:val="center"/>
              <w:rPr>
                <w:rFonts w:eastAsia="Times New Roman" w:cs="Arial"/>
              </w:rPr>
            </w:pPr>
          </w:p>
        </w:tc>
      </w:tr>
    </w:tbl>
    <w:p w14:paraId="74914F2E" w14:textId="77777777" w:rsidR="00125BC3" w:rsidRDefault="00125BC3" w:rsidP="00125BC3">
      <w:pPr>
        <w:rPr>
          <w:rFonts w:eastAsia="Times New Roman" w:cs="Arial"/>
          <w:b/>
          <w:bCs/>
          <w:color w:val="000000"/>
          <w:sz w:val="24"/>
          <w:szCs w:val="24"/>
        </w:rPr>
      </w:pPr>
    </w:p>
    <w:p w14:paraId="4AA61B8A" w14:textId="77777777" w:rsidR="00406D52" w:rsidRDefault="00406D52" w:rsidP="00406D52">
      <w:pPr>
        <w:pStyle w:val="Heading2"/>
      </w:pPr>
      <w:r>
        <w:t>Display &amp; Navigation</w:t>
      </w:r>
    </w:p>
    <w:p w14:paraId="617B4A02" w14:textId="77777777" w:rsidR="00406D52" w:rsidRDefault="00406D52" w:rsidP="00406D52">
      <w:pPr>
        <w:rPr>
          <w:rFonts w:eastAsia="Times New Roman" w:cs="Arial"/>
          <w:b/>
          <w:bCs/>
          <w:color w:val="000000"/>
          <w:sz w:val="24"/>
          <w:szCs w:val="24"/>
        </w:rPr>
      </w:pPr>
    </w:p>
    <w:p w14:paraId="51D31680" w14:textId="77777777" w:rsidR="00406D52" w:rsidRDefault="00406D52" w:rsidP="00406D52">
      <w:pPr>
        <w:keepNext/>
        <w:rPr>
          <w:i/>
          <w:iCs/>
        </w:rPr>
      </w:pPr>
      <w:r w:rsidRPr="00B70FA8">
        <w:rPr>
          <w:i/>
          <w:iCs/>
        </w:rPr>
        <w:t>&lt;Insert Section Description&gt;</w:t>
      </w:r>
    </w:p>
    <w:p w14:paraId="2A131C4B" w14:textId="77777777" w:rsidR="00406D52" w:rsidRPr="00B70FA8" w:rsidRDefault="00406D52" w:rsidP="00406D52">
      <w:pPr>
        <w:keepNext/>
        <w:rPr>
          <w:i/>
          <w:iCs/>
        </w:rPr>
      </w:pPr>
    </w:p>
    <w:tbl>
      <w:tblPr>
        <w:tblW w:w="5000" w:type="pct"/>
        <w:tblCellMar>
          <w:top w:w="15" w:type="dxa"/>
          <w:left w:w="15" w:type="dxa"/>
          <w:bottom w:w="15" w:type="dxa"/>
          <w:right w:w="15" w:type="dxa"/>
        </w:tblCellMar>
        <w:tblLook w:val="04A0" w:firstRow="1" w:lastRow="0" w:firstColumn="1" w:lastColumn="0" w:noHBand="0" w:noVBand="1"/>
      </w:tblPr>
      <w:tblGrid>
        <w:gridCol w:w="890"/>
        <w:gridCol w:w="7290"/>
        <w:gridCol w:w="900"/>
        <w:gridCol w:w="980"/>
      </w:tblGrid>
      <w:tr w:rsidR="00406D52" w:rsidRPr="00B82BFF" w14:paraId="3AC84400" w14:textId="77777777" w:rsidTr="6414BCD1">
        <w:trPr>
          <w:tblHeader/>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A314363" w14:textId="77777777" w:rsidR="00406D52" w:rsidRPr="00B82BFF" w:rsidRDefault="00406D52" w:rsidP="00B36DCB">
            <w:pPr>
              <w:keepNext/>
              <w:jc w:val="center"/>
              <w:rPr>
                <w:rFonts w:eastAsia="Times New Roman"/>
              </w:rPr>
            </w:pPr>
            <w:r w:rsidRPr="00B82BFF">
              <w:rPr>
                <w:rFonts w:eastAsia="Times New Roman" w:cs="Arial"/>
                <w:color w:val="000000"/>
              </w:rPr>
              <w:t>Req #</w:t>
            </w: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EF2F426" w14:textId="77777777" w:rsidR="00406D52" w:rsidRPr="00B82BFF" w:rsidRDefault="00406D52" w:rsidP="00B36DCB">
            <w:pPr>
              <w:keepNext/>
              <w:jc w:val="center"/>
              <w:rPr>
                <w:rFonts w:eastAsia="Times New Roman"/>
              </w:rPr>
            </w:pPr>
            <w:r w:rsidRPr="00B82BFF">
              <w:rPr>
                <w:rFonts w:eastAsia="Times New Roman" w:cs="Arial"/>
                <w:color w:val="000000"/>
              </w:rPr>
              <w:t>Requirement Description</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8D1EB6" w14:textId="77777777" w:rsidR="00406D52" w:rsidRDefault="00406D52" w:rsidP="00B36DCB">
            <w:pPr>
              <w:keepNext/>
              <w:jc w:val="center"/>
              <w:rPr>
                <w:rFonts w:eastAsia="Times New Roman" w:cs="Arial"/>
                <w:color w:val="000000"/>
              </w:rPr>
            </w:pPr>
            <w:r w:rsidRPr="00B82BFF">
              <w:rPr>
                <w:rFonts w:eastAsia="Times New Roman" w:cs="Arial"/>
                <w:color w:val="000000"/>
              </w:rPr>
              <w:t>Priority</w:t>
            </w:r>
          </w:p>
          <w:p w14:paraId="55DFFBD7" w14:textId="77777777" w:rsidR="00406D52" w:rsidRPr="00B82BFF" w:rsidRDefault="00406D52" w:rsidP="00B36DCB">
            <w:pPr>
              <w:keepNext/>
              <w:jc w:val="center"/>
              <w:rPr>
                <w:rFonts w:eastAsia="Times New Roman" w:cs="Arial"/>
                <w:color w:val="000000"/>
              </w:rPr>
            </w:pPr>
            <w:r w:rsidRPr="00B82BFF">
              <w:rPr>
                <w:rFonts w:eastAsia="Times New Roman" w:cs="Arial"/>
                <w:color w:val="000000"/>
              </w:rPr>
              <w:t>(1,2,3)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CD4B23" w14:textId="77777777" w:rsidR="00406D52" w:rsidRPr="00B82BFF" w:rsidRDefault="00406D52" w:rsidP="00B36DCB">
            <w:pPr>
              <w:keepNext/>
              <w:jc w:val="center"/>
              <w:rPr>
                <w:rFonts w:eastAsia="Times New Roman" w:cs="Arial"/>
                <w:color w:val="000000"/>
              </w:rPr>
            </w:pPr>
            <w:r>
              <w:rPr>
                <w:rFonts w:eastAsia="Times New Roman" w:cs="Arial"/>
                <w:color w:val="000000"/>
              </w:rPr>
              <w:t>PRD #</w:t>
            </w:r>
          </w:p>
        </w:tc>
      </w:tr>
      <w:tr w:rsidR="00406D52" w:rsidRPr="00B82BFF" w14:paraId="29631509" w14:textId="77777777" w:rsidTr="6414BCD1">
        <w:trPr>
          <w:trHeight w:val="393"/>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FE57603" w14:textId="77777777" w:rsidR="00406D52" w:rsidRPr="00B82BFF" w:rsidRDefault="00406D52" w:rsidP="00B36D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0ED2BE8" w14:textId="77777777" w:rsidR="00406D52" w:rsidRPr="00371262" w:rsidRDefault="00406D52" w:rsidP="00B36DCB">
            <w:pPr>
              <w:keepNext/>
              <w:rPr>
                <w:rFonts w:eastAsia="Times New Roman"/>
              </w:rPr>
            </w:pPr>
            <w:r>
              <w:rPr>
                <w:rFonts w:eastAsia="Times New Roman"/>
              </w:rPr>
              <w:t>The system should help the user understand where they are “pointing” and what is being selected</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BA1C73" w14:textId="77777777" w:rsidR="00406D52" w:rsidRPr="00371262" w:rsidRDefault="00406D52" w:rsidP="00B36DCB">
            <w:pPr>
              <w:keepNext/>
              <w:jc w:val="center"/>
              <w:rPr>
                <w:rFonts w:eastAsia="Times New Roman" w:cs="Arial"/>
              </w:rPr>
            </w:pPr>
            <w:ins w:id="98" w:author="Astrid McNellis" w:date="2022-10-20T21:09:00Z">
              <w:r>
                <w:rPr>
                  <w:rFonts w:eastAsia="Times New Roman" w:cs="Arial"/>
                </w:rPr>
                <w:t>1</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E25851" w14:textId="77777777" w:rsidR="00406D52" w:rsidRPr="00371262" w:rsidRDefault="00406D52" w:rsidP="00B36DCB">
            <w:pPr>
              <w:keepNext/>
              <w:jc w:val="center"/>
              <w:rPr>
                <w:rFonts w:eastAsia="Times New Roman" w:cs="Arial"/>
              </w:rPr>
            </w:pPr>
          </w:p>
        </w:tc>
      </w:tr>
      <w:tr w:rsidR="00406D52" w:rsidRPr="00B82BFF" w14:paraId="424E9CA8"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2ACC9D" w14:textId="77777777" w:rsidR="00406D52" w:rsidRPr="00B82BFF" w:rsidRDefault="00406D52" w:rsidP="00B36D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F894C6" w14:textId="195B0DA5" w:rsidR="00406D52" w:rsidRPr="00371262" w:rsidRDefault="00406D52" w:rsidP="00B36DCB">
            <w:pPr>
              <w:rPr>
                <w:rFonts w:eastAsia="Times New Roman"/>
              </w:rPr>
            </w:pPr>
            <w:r>
              <w:rPr>
                <w:rFonts w:eastAsia="Times New Roman"/>
              </w:rPr>
              <w:t xml:space="preserve">The system should </w:t>
            </w:r>
            <w:ins w:id="99" w:author="Chris Ullrich" w:date="2022-10-25T12:18:00Z">
              <w:r w:rsidR="00D117FE">
                <w:rPr>
                  <w:rFonts w:eastAsia="Times New Roman"/>
                </w:rPr>
                <w:t xml:space="preserve">be able to </w:t>
              </w:r>
            </w:ins>
            <w:r>
              <w:rPr>
                <w:rFonts w:eastAsia="Times New Roman"/>
              </w:rPr>
              <w:t>provide visual, auditory and/or haptic feedback to indicate key information</w:t>
            </w:r>
            <w:del w:id="100" w:author="Chris Ullrich" w:date="2022-10-25T12:18:00Z">
              <w:r w:rsidRPr="00D117FE" w:rsidDel="00D117FE">
                <w:rPr>
                  <w:rFonts w:eastAsia="Times New Roman"/>
                </w:rPr>
                <w:delText xml:space="preserve">, </w:delText>
              </w:r>
            </w:del>
            <w:ins w:id="101" w:author="Chris Ullrich" w:date="2022-10-25T12:18:00Z">
              <w:r w:rsidR="00D117FE">
                <w:rPr>
                  <w:rFonts w:eastAsia="Times New Roman"/>
                </w:rPr>
                <w:t xml:space="preserve"> (</w:t>
              </w:r>
            </w:ins>
            <w:ins w:id="102" w:author="Chris Ullrich" w:date="2022-10-25T12:19:00Z">
              <w:r w:rsidR="00D117FE">
                <w:rPr>
                  <w:rFonts w:eastAsia="Times New Roman"/>
                </w:rPr>
                <w:t xml:space="preserve">e.g. </w:t>
              </w:r>
            </w:ins>
            <w:r w:rsidRPr="00D117FE">
              <w:rPr>
                <w:rFonts w:eastAsia="Times New Roman"/>
              </w:rPr>
              <w:t>such as knowing that a selection is being made and/or has been selected.</w:t>
            </w:r>
            <w:ins w:id="103" w:author="Chris Ullrich" w:date="2022-10-25T12:19:00Z">
              <w:r w:rsidR="006F748B">
                <w:rPr>
                  <w:rFonts w:eastAsia="Times New Roman"/>
                </w:rPr>
                <w:t>)</w:t>
              </w:r>
            </w:ins>
            <w:r w:rsidRPr="00D117FE">
              <w:rPr>
                <w:rFonts w:eastAsia="Times New Roman"/>
              </w:rPr>
              <w:t xml:space="preserve">  The type of feedback provided should be adjustable in settings.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7065CB" w14:textId="77777777" w:rsidR="00406D52" w:rsidRPr="00371262" w:rsidRDefault="00406D52" w:rsidP="00B36DCB">
            <w:pPr>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DEBDE" w14:textId="77777777" w:rsidR="00406D52" w:rsidRPr="00371262" w:rsidRDefault="00406D52" w:rsidP="00B36DCB">
            <w:pPr>
              <w:jc w:val="center"/>
              <w:rPr>
                <w:rFonts w:eastAsia="Times New Roman" w:cs="Arial"/>
              </w:rPr>
            </w:pPr>
          </w:p>
        </w:tc>
      </w:tr>
      <w:tr w:rsidR="00EC39BD" w:rsidRPr="00B82BFF" w14:paraId="624D89E9" w14:textId="77777777" w:rsidTr="6414BCD1">
        <w:trPr>
          <w:ins w:id="104" w:author="Chris Ullrich" w:date="2022-10-25T12:31: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6C6B9CA" w14:textId="77777777" w:rsidR="00EC39BD" w:rsidRPr="00B82BFF" w:rsidRDefault="00EC39BD" w:rsidP="00B36DCB">
            <w:pPr>
              <w:pStyle w:val="Heading3"/>
              <w:rPr>
                <w:ins w:id="105" w:author="Chris Ullrich" w:date="2022-10-25T12:31: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0D24EC0" w14:textId="5AA9AD0B" w:rsidR="00EC39BD" w:rsidRDefault="00EC39BD" w:rsidP="00B36DCB">
            <w:pPr>
              <w:rPr>
                <w:ins w:id="106" w:author="Chris Ullrich" w:date="2022-10-25T12:31:00Z"/>
                <w:rFonts w:eastAsia="Times New Roman"/>
              </w:rPr>
            </w:pPr>
            <w:ins w:id="107" w:author="Chris Ullrich" w:date="2022-10-25T12:31:00Z">
              <w:r>
                <w:rPr>
                  <w:rFonts w:eastAsia="Times New Roman"/>
                </w:rPr>
                <w:t xml:space="preserve">The system should employ </w:t>
              </w:r>
              <w:commentRangeStart w:id="108"/>
              <w:r>
                <w:rPr>
                  <w:rFonts w:eastAsia="Times New Roman"/>
                </w:rPr>
                <w:t xml:space="preserve">assistive aids </w:t>
              </w:r>
            </w:ins>
            <w:commentRangeEnd w:id="108"/>
            <w:r w:rsidR="008B1D14">
              <w:rPr>
                <w:rStyle w:val="CommentReference"/>
              </w:rPr>
              <w:commentReference w:id="108"/>
            </w:r>
            <w:ins w:id="109" w:author="Chris Ullrich" w:date="2022-10-25T12:31:00Z">
              <w:r>
                <w:rPr>
                  <w:rFonts w:eastAsia="Times New Roman"/>
                </w:rPr>
                <w:t>for target selection.</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2409D2" w14:textId="683FEB5A" w:rsidR="00EC39BD" w:rsidRDefault="00EC39BD" w:rsidP="00B36DCB">
            <w:pPr>
              <w:jc w:val="center"/>
              <w:rPr>
                <w:ins w:id="110" w:author="Chris Ullrich" w:date="2022-10-25T12:31:00Z"/>
                <w:rFonts w:eastAsia="Times New Roman" w:cs="Arial"/>
              </w:rPr>
            </w:pPr>
            <w:ins w:id="111" w:author="Chris Ullrich" w:date="2022-10-25T12:31:00Z">
              <w:r>
                <w:rPr>
                  <w:rFonts w:eastAsia="Times New Roman" w:cs="Arial"/>
                </w:rPr>
                <w:t>1</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99909D" w14:textId="77777777" w:rsidR="00EC39BD" w:rsidRPr="00371262" w:rsidRDefault="00EC39BD" w:rsidP="00B36DCB">
            <w:pPr>
              <w:jc w:val="center"/>
              <w:rPr>
                <w:ins w:id="112" w:author="Chris Ullrich" w:date="2022-10-25T12:31:00Z"/>
                <w:rFonts w:eastAsia="Times New Roman" w:cs="Arial"/>
              </w:rPr>
            </w:pPr>
          </w:p>
        </w:tc>
      </w:tr>
      <w:tr w:rsidR="00406D52" w:rsidRPr="00B82BFF" w14:paraId="1250A6CF"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CDCC048" w14:textId="77777777" w:rsidR="00406D52" w:rsidRDefault="00406D52" w:rsidP="00B36D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C96F89" w14:textId="06F9351A" w:rsidR="00406D52" w:rsidRPr="00371262" w:rsidRDefault="00406D52" w:rsidP="00B36DCB">
            <w:pPr>
              <w:rPr>
                <w:rFonts w:eastAsia="Times New Roman" w:cs="Arial"/>
              </w:rPr>
            </w:pPr>
            <w:r>
              <w:rPr>
                <w:rFonts w:eastAsia="Times New Roman"/>
              </w:rPr>
              <w:t xml:space="preserve">The system should allow the user to control display elements such as font size, speed of cursor, selection method and </w:t>
            </w:r>
            <w:del w:id="113" w:author="Chris Ullrich" w:date="2022-10-25T12:31:00Z">
              <w:r w:rsidDel="00DA239C">
                <w:rPr>
                  <w:rFonts w:eastAsia="Times New Roman"/>
                </w:rPr>
                <w:delText>“stickiness” of cursor</w:delText>
              </w:r>
            </w:del>
            <w:ins w:id="114" w:author="Chris Ullrich" w:date="2022-10-25T12:31:00Z">
              <w:r w:rsidR="00DA239C">
                <w:rPr>
                  <w:rFonts w:eastAsia="Times New Roman"/>
                </w:rPr>
                <w:t>assistive aids</w:t>
              </w:r>
            </w:ins>
            <w:r>
              <w:rPr>
                <w:rFonts w:eastAsia="Times New Roman"/>
              </w:rPr>
              <w:t>.</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C8AB65" w14:textId="77777777" w:rsidR="00406D52" w:rsidRDefault="00406D52" w:rsidP="00B36DCB">
            <w:pPr>
              <w:jc w:val="center"/>
              <w:rPr>
                <w:rFonts w:eastAsia="Times New Roman" w:cs="Arial"/>
              </w:rPr>
            </w:pPr>
            <w:ins w:id="115" w:author="Astrid McNellis" w:date="2022-10-20T21:09:00Z">
              <w:r>
                <w:rPr>
                  <w:rFonts w:eastAsia="Times New Roman" w:cs="Arial"/>
                </w:rPr>
                <w:t>1</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40640" w14:textId="77777777" w:rsidR="00406D52" w:rsidRDefault="00406D52" w:rsidP="00B36DCB">
            <w:pPr>
              <w:jc w:val="center"/>
              <w:rPr>
                <w:rFonts w:eastAsia="Times New Roman" w:cs="Arial"/>
              </w:rPr>
            </w:pPr>
          </w:p>
        </w:tc>
      </w:tr>
      <w:tr w:rsidR="00406D52" w:rsidRPr="00B82BFF" w14:paraId="209B0CAA"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B1C19B5" w14:textId="77777777" w:rsidR="00406D52" w:rsidRDefault="00406D52" w:rsidP="00B36D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0130BAC" w14:textId="77777777" w:rsidR="00406D52" w:rsidRPr="00371262" w:rsidRDefault="00406D52" w:rsidP="00B36DCB">
            <w:pPr>
              <w:rPr>
                <w:rFonts w:eastAsia="Times New Roman" w:cs="Arial"/>
              </w:rPr>
            </w:pPr>
            <w:r>
              <w:rPr>
                <w:rFonts w:eastAsia="Times New Roman" w:cs="Arial"/>
              </w:rPr>
              <w:t>The menu and display elements should consistently be in front of the user’s eyes.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B393EF" w14:textId="77777777" w:rsidR="00406D52" w:rsidRDefault="00406D52" w:rsidP="00B36DCB">
            <w:pPr>
              <w:jc w:val="center"/>
              <w:rPr>
                <w:rFonts w:eastAsia="Times New Roman" w:cs="Arial"/>
              </w:rPr>
            </w:pPr>
            <w:ins w:id="116" w:author="Astrid McNellis" w:date="2022-10-20T21:09:00Z">
              <w:r>
                <w:rPr>
                  <w:rFonts w:eastAsia="Times New Roman" w:cs="Arial"/>
                </w:rPr>
                <w:t>1</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F187B" w14:textId="77777777" w:rsidR="00406D52" w:rsidRDefault="00406D52" w:rsidP="00B36DCB">
            <w:pPr>
              <w:jc w:val="center"/>
              <w:rPr>
                <w:rFonts w:eastAsia="Times New Roman" w:cs="Arial"/>
              </w:rPr>
            </w:pPr>
          </w:p>
        </w:tc>
      </w:tr>
      <w:tr w:rsidR="00406D52" w:rsidRPr="00B82BFF" w14:paraId="014E99CC"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7419166" w14:textId="77777777" w:rsidR="00406D52" w:rsidRDefault="00406D52" w:rsidP="00B36D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73E660" w14:textId="4F90210F" w:rsidR="00406D52" w:rsidRDefault="00406D52" w:rsidP="00B36DCB">
            <w:pPr>
              <w:rPr>
                <w:rFonts w:eastAsia="Times New Roman" w:cs="Arial"/>
              </w:rPr>
            </w:pPr>
            <w:r>
              <w:rPr>
                <w:rFonts w:eastAsia="Times New Roman" w:cs="Arial"/>
              </w:rPr>
              <w:t xml:space="preserve">The menu and display elements should easily be toggled on and off screen </w:t>
            </w:r>
            <w:del w:id="117" w:author="Astrid McNellis" w:date="2022-10-20T20:28:00Z">
              <w:r w:rsidDel="00646742">
                <w:rPr>
                  <w:rFonts w:eastAsia="Times New Roman" w:cs="Arial"/>
                </w:rPr>
                <w:delText xml:space="preserve">with a head movement, </w:delText>
              </w:r>
            </w:del>
            <w:r>
              <w:rPr>
                <w:rFonts w:eastAsia="Times New Roman" w:cs="Arial"/>
              </w:rPr>
              <w:t xml:space="preserve">to allow user to look at the outside world </w:t>
            </w:r>
            <w:ins w:id="118" w:author="Chris Ullrich" w:date="2022-10-25T12:33:00Z">
              <w:r w:rsidR="003014A5">
                <w:rPr>
                  <w:rFonts w:eastAsia="Times New Roman" w:cs="Arial"/>
                </w:rPr>
                <w:t>unobstructed</w:t>
              </w:r>
            </w:ins>
            <w:del w:id="119" w:author="Chris Ullrich" w:date="2022-10-25T12:33:00Z">
              <w:r w:rsidDel="003014A5">
                <w:rPr>
                  <w:rFonts w:eastAsia="Times New Roman" w:cs="Arial"/>
                </w:rPr>
                <w:delText>without impedence</w:delText>
              </w:r>
            </w:del>
            <w:r>
              <w:rPr>
                <w:rFonts w:eastAsia="Times New Roman" w:cs="Arial"/>
              </w:rPr>
              <w:t xml:space="preserve">.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59AF24" w14:textId="77777777" w:rsidR="00406D52" w:rsidRDefault="00406D52" w:rsidP="00B36DCB">
            <w:pPr>
              <w:jc w:val="center"/>
              <w:rPr>
                <w:rFonts w:eastAsia="Times New Roman" w:cs="Arial"/>
              </w:rPr>
            </w:pPr>
            <w:ins w:id="120" w:author="Astrid McNellis" w:date="2022-10-20T21:09:00Z">
              <w:r>
                <w:rPr>
                  <w:rFonts w:eastAsia="Times New Roman" w:cs="Arial"/>
                </w:rPr>
                <w:t>2</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A0CFBF" w14:textId="77777777" w:rsidR="00406D52" w:rsidRDefault="00406D52" w:rsidP="00B36DCB">
            <w:pPr>
              <w:jc w:val="center"/>
              <w:rPr>
                <w:rFonts w:eastAsia="Times New Roman" w:cs="Arial"/>
              </w:rPr>
            </w:pPr>
          </w:p>
        </w:tc>
      </w:tr>
      <w:tr w:rsidR="00406D52" w:rsidRPr="00B82BFF" w14:paraId="78E8FCFC"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6EDE8F" w14:textId="77777777" w:rsidR="00406D52" w:rsidRDefault="00406D52" w:rsidP="00B36D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B5CD750" w14:textId="7E817326" w:rsidR="00406D52" w:rsidRDefault="00CA046F" w:rsidP="00B36DCB">
            <w:pPr>
              <w:rPr>
                <w:rFonts w:eastAsia="Times New Roman" w:cs="Arial"/>
              </w:rPr>
            </w:pPr>
            <w:commentRangeStart w:id="121"/>
            <w:ins w:id="122" w:author="Chris Ullrich" w:date="2022-10-25T12:35:00Z">
              <w:r>
                <w:rPr>
                  <w:rFonts w:eastAsia="Times New Roman" w:cs="Arial"/>
                </w:rPr>
                <w:t xml:space="preserve">The system should </w:t>
              </w:r>
              <w:r w:rsidR="009558F9">
                <w:rPr>
                  <w:rFonts w:eastAsia="Times New Roman" w:cs="Arial"/>
                </w:rPr>
                <w:t xml:space="preserve">adapt to user state by transitioning between input modes. </w:t>
              </w:r>
            </w:ins>
            <w:commentRangeEnd w:id="121"/>
            <w:r w:rsidR="00124EBF">
              <w:rPr>
                <w:rStyle w:val="CommentReference"/>
              </w:rPr>
              <w:commentReference w:id="121"/>
            </w:r>
            <w:ins w:id="123" w:author="Chris Ullrich" w:date="2022-10-25T12:35:00Z">
              <w:r w:rsidR="009558F9">
                <w:rPr>
                  <w:rFonts w:eastAsia="Times New Roman" w:cs="Arial"/>
                </w:rPr>
                <w:t>Users should have the option to override</w:t>
              </w:r>
            </w:ins>
            <w:ins w:id="124" w:author="Chris Ullrich" w:date="2022-10-25T12:37:00Z">
              <w:r w:rsidR="00405B6A">
                <w:rPr>
                  <w:rFonts w:eastAsia="Times New Roman" w:cs="Arial"/>
                </w:rPr>
                <w:t xml:space="preserve"> or to require confirmation for mode changes.</w:t>
              </w:r>
            </w:ins>
            <w:del w:id="125" w:author="Chris Ullrich" w:date="2022-10-25T12:37:00Z">
              <w:r w:rsidR="00406D52" w:rsidDel="00405B6A">
                <w:rPr>
                  <w:rFonts w:eastAsia="Times New Roman" w:cs="Arial"/>
                </w:rPr>
                <w:delText>If the system transitions between input modes</w:delText>
              </w:r>
            </w:del>
            <w:ins w:id="126" w:author="Astrid McNellis" w:date="2022-10-20T20:45:00Z">
              <w:del w:id="127" w:author="Chris Ullrich" w:date="2022-10-25T12:37:00Z">
                <w:r w:rsidR="00406D52" w:rsidDel="00405B6A">
                  <w:rPr>
                    <w:rFonts w:eastAsia="Times New Roman" w:cs="Arial"/>
                  </w:rPr>
                  <w:delText xml:space="preserve"> (see </w:delText>
                </w:r>
              </w:del>
            </w:ins>
            <w:ins w:id="128" w:author="Astrid McNellis" w:date="2022-10-20T20:46:00Z">
              <w:del w:id="129" w:author="Chris Ullrich" w:date="2022-10-25T12:37:00Z">
                <w:r w:rsidR="00406D52" w:rsidDel="00405B6A">
                  <w:rPr>
                    <w:rFonts w:eastAsia="Times New Roman" w:cs="Arial"/>
                  </w:rPr>
                  <w:delText>Definition section for details)</w:delText>
                </w:r>
              </w:del>
            </w:ins>
            <w:del w:id="130" w:author="Chris Ullrich" w:date="2022-10-25T12:37:00Z">
              <w:r w:rsidR="00406D52" w:rsidDel="00405B6A">
                <w:rPr>
                  <w:rFonts w:eastAsia="Times New Roman" w:cs="Arial"/>
                </w:rPr>
                <w:delText xml:space="preserve">, it should allow the user to confirm or over-ride the transition.  </w:delText>
              </w:r>
            </w:del>
            <w:ins w:id="131" w:author="Astrid McNellis" w:date="2022-10-20T21:10:00Z">
              <w:del w:id="132" w:author="Chris Ullrich" w:date="2022-10-25T12:37:00Z">
                <w:r w:rsidR="00406D52" w:rsidDel="00405B6A">
                  <w:rPr>
                    <w:rFonts w:eastAsia="Times New Roman" w:cs="Arial"/>
                  </w:rPr>
                  <w:delText xml:space="preserve">Settings should allow the user to </w:delText>
                </w:r>
              </w:del>
            </w:ins>
            <w:ins w:id="133" w:author="Astrid McNellis" w:date="2022-10-20T21:11:00Z">
              <w:del w:id="134" w:author="Chris Ullrich" w:date="2022-10-25T12:37:00Z">
                <w:r w:rsidR="00406D52" w:rsidDel="00405B6A">
                  <w:rPr>
                    <w:rFonts w:eastAsia="Times New Roman" w:cs="Arial"/>
                  </w:rPr>
                  <w:delText xml:space="preserve">define whether </w:delText>
                </w:r>
              </w:del>
            </w:ins>
            <w:del w:id="135" w:author="Chris Ullrich" w:date="2022-10-25T12:37:00Z">
              <w:r w:rsidR="00406D52" w:rsidDel="00405B6A">
                <w:rPr>
                  <w:rFonts w:eastAsia="Times New Roman" w:cs="Arial"/>
                </w:rPr>
                <w:delText>Whether confirmation is required</w:delText>
              </w:r>
            </w:del>
            <w:ins w:id="136" w:author="Astrid McNellis" w:date="2022-10-20T21:11:00Z">
              <w:del w:id="137" w:author="Chris Ullrich" w:date="2022-10-25T12:37:00Z">
                <w:r w:rsidR="00406D52" w:rsidDel="00405B6A">
                  <w:rPr>
                    <w:rFonts w:eastAsia="Times New Roman" w:cs="Arial"/>
                  </w:rPr>
                  <w:delText>.</w:delText>
                </w:r>
              </w:del>
            </w:ins>
            <w:del w:id="138" w:author="Chris Ullrich" w:date="2022-10-25T12:37:00Z">
              <w:r w:rsidR="00406D52" w:rsidDel="00405B6A">
                <w:rPr>
                  <w:rFonts w:eastAsia="Times New Roman" w:cs="Arial"/>
                </w:rPr>
                <w:delText xml:space="preserve"> </w:delText>
              </w:r>
            </w:del>
            <w:del w:id="139" w:author="Astrid McNellis" w:date="2022-10-20T21:11:00Z">
              <w:r w:rsidR="00406D52" w:rsidDel="008716C4">
                <w:rPr>
                  <w:rFonts w:eastAsia="Times New Roman" w:cs="Arial"/>
                </w:rPr>
                <w:delText>should be adjustable in settings   What do you mean by this? Like confirm the addition of a switch? That would be a change from dwell settings</w:delText>
              </w:r>
            </w:del>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BCE251" w14:textId="77777777" w:rsidR="00406D52" w:rsidRDefault="00406D52" w:rsidP="00B36DCB">
            <w:pPr>
              <w:jc w:val="center"/>
              <w:rPr>
                <w:rFonts w:eastAsia="Times New Roman" w:cs="Arial"/>
              </w:rPr>
            </w:pPr>
            <w:ins w:id="140" w:author="Astrid McNellis" w:date="2022-10-20T21:09:00Z">
              <w:r>
                <w:rPr>
                  <w:rFonts w:eastAsia="Times New Roman" w:cs="Arial"/>
                </w:rPr>
                <w:t>3</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43177E" w14:textId="77777777" w:rsidR="00406D52" w:rsidRDefault="00406D52" w:rsidP="00B36DCB">
            <w:pPr>
              <w:jc w:val="center"/>
              <w:rPr>
                <w:rFonts w:eastAsia="Times New Roman" w:cs="Arial"/>
              </w:rPr>
            </w:pPr>
          </w:p>
        </w:tc>
      </w:tr>
      <w:tr w:rsidR="00406D52" w:rsidRPr="00B82BFF" w14:paraId="7CDF8E16"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D3E42F0" w14:textId="77777777" w:rsidR="00406D52" w:rsidRDefault="00406D52" w:rsidP="00B36D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89AC089" w14:textId="7ED19345" w:rsidR="00406D52" w:rsidRDefault="00406D52" w:rsidP="00B36DCB">
            <w:pPr>
              <w:rPr>
                <w:rFonts w:eastAsia="Times New Roman" w:cs="Arial"/>
              </w:rPr>
            </w:pPr>
            <w:r>
              <w:rPr>
                <w:rFonts w:eastAsia="Times New Roman" w:cs="Arial"/>
              </w:rPr>
              <w:t xml:space="preserve">The system should </w:t>
            </w:r>
            <w:proofErr w:type="spellStart"/>
            <w:r>
              <w:rPr>
                <w:rFonts w:eastAsia="Times New Roman" w:cs="Arial"/>
              </w:rPr>
              <w:t>achive</w:t>
            </w:r>
            <w:proofErr w:type="spellEnd"/>
            <w:r>
              <w:rPr>
                <w:rFonts w:eastAsia="Times New Roman" w:cs="Arial"/>
              </w:rPr>
              <w:t xml:space="preserve"> desired outcomes with a minimum of </w:t>
            </w:r>
            <w:del w:id="141" w:author="Chris Ullrich" w:date="2022-10-25T12:40:00Z">
              <w:r w:rsidDel="000E7DB5">
                <w:rPr>
                  <w:rFonts w:eastAsia="Times New Roman" w:cs="Arial"/>
                </w:rPr>
                <w:delText xml:space="preserve">“key strokes” </w:delText>
              </w:r>
            </w:del>
            <w:ins w:id="142" w:author="Chris Ullrich" w:date="2022-10-25T12:40:00Z">
              <w:r w:rsidR="000E7DB5">
                <w:rPr>
                  <w:rFonts w:eastAsia="Times New Roman" w:cs="Arial"/>
                </w:rPr>
                <w:t>user interaction (effort)</w:t>
              </w:r>
              <w:r w:rsidR="00AD055D">
                <w:rPr>
                  <w:rFonts w:eastAsia="Times New Roman" w:cs="Arial"/>
                </w:rPr>
                <w:t>. E.g. minimize the number of selections</w:t>
              </w:r>
            </w:ins>
            <w:del w:id="143" w:author="Chris Ullrich" w:date="2022-10-25T12:40:00Z">
              <w:r w:rsidDel="000E7DB5">
                <w:rPr>
                  <w:rFonts w:eastAsia="Times New Roman" w:cs="Arial"/>
                </w:rPr>
                <w:delText>– preferably under 3</w:delText>
              </w:r>
            </w:del>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D92F52" w14:textId="77777777" w:rsidR="00406D52" w:rsidRDefault="00406D52" w:rsidP="00B36DCB">
            <w:pPr>
              <w:jc w:val="center"/>
              <w:rPr>
                <w:rFonts w:eastAsia="Times New Roman" w:cs="Arial"/>
              </w:rPr>
            </w:pPr>
            <w:ins w:id="144" w:author="Astrid McNellis" w:date="2022-10-20T21:12:00Z">
              <w:r>
                <w:rPr>
                  <w:rFonts w:eastAsia="Times New Roman" w:cs="Arial"/>
                </w:rPr>
                <w:t>1</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F937D4" w14:textId="77777777" w:rsidR="00406D52" w:rsidRDefault="00406D52" w:rsidP="00B36DCB">
            <w:pPr>
              <w:jc w:val="center"/>
              <w:rPr>
                <w:rFonts w:eastAsia="Times New Roman" w:cs="Arial"/>
              </w:rPr>
            </w:pPr>
          </w:p>
        </w:tc>
      </w:tr>
      <w:tr w:rsidR="00406D52" w:rsidRPr="00B82BFF" w14:paraId="77C980A4"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75AEC89" w14:textId="77777777" w:rsidR="00406D52" w:rsidRDefault="00406D52" w:rsidP="00B36D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6311810" w14:textId="77777777" w:rsidR="00406D52" w:rsidRDefault="00406D52" w:rsidP="00B36DCB">
            <w:pPr>
              <w:rPr>
                <w:rFonts w:eastAsia="Times New Roman" w:cs="Arial"/>
              </w:rPr>
            </w:pPr>
            <w:r>
              <w:rPr>
                <w:rFonts w:eastAsia="Times New Roman" w:cs="Arial"/>
              </w:rPr>
              <w:t>The system should allow the user to quickly and easily activate re-centering or re-calibration.</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7504EB" w14:textId="77777777" w:rsidR="00406D52" w:rsidRDefault="00406D52" w:rsidP="00B36DCB">
            <w:pPr>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4A5C74" w14:textId="77777777" w:rsidR="00406D52" w:rsidRDefault="00406D52" w:rsidP="00B36DCB">
            <w:pPr>
              <w:jc w:val="center"/>
              <w:rPr>
                <w:rFonts w:eastAsia="Times New Roman" w:cs="Arial"/>
              </w:rPr>
            </w:pPr>
          </w:p>
        </w:tc>
      </w:tr>
      <w:tr w:rsidR="00406D52" w:rsidRPr="00B82BFF" w14:paraId="4B97E6B2"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858FDC1" w14:textId="77777777" w:rsidR="00406D52" w:rsidRDefault="00406D52" w:rsidP="00B36D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0B976C" w14:textId="73E7D512" w:rsidR="00406D52" w:rsidRDefault="00406D52" w:rsidP="00B36DCB">
            <w:pPr>
              <w:rPr>
                <w:rFonts w:eastAsia="Times New Roman" w:cs="Arial"/>
              </w:rPr>
            </w:pPr>
            <w:r>
              <w:rPr>
                <w:rFonts w:eastAsia="Times New Roman" w:cs="Arial"/>
              </w:rPr>
              <w:t>The system should allow the user to enable screen reading capabilities of navigation elements to assist with low vision users. (e.g. if cursor dwells over “settings”, the system announces “settings”)</w:t>
            </w:r>
            <w:ins w:id="145" w:author="Chris Ullrich" w:date="2022-10-25T12:45:00Z">
              <w:r w:rsidR="001D5B73">
                <w:rPr>
                  <w:rFonts w:eastAsia="Times New Roman" w:cs="Arial"/>
                </w:rPr>
                <w:t>, ideally different from the text-to-speech voice.</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BD00EC" w14:textId="77777777" w:rsidR="00406D52" w:rsidRDefault="00406D52" w:rsidP="00B36DCB">
            <w:pPr>
              <w:jc w:val="center"/>
              <w:rPr>
                <w:rFonts w:eastAsia="Times New Roman" w:cs="Arial"/>
              </w:rPr>
            </w:pPr>
            <w:r>
              <w:rPr>
                <w:rFonts w:eastAsia="Times New Roman" w:cs="Arial"/>
              </w:rPr>
              <w:t>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92CC8" w14:textId="77777777" w:rsidR="00406D52" w:rsidRDefault="00406D52" w:rsidP="00B36DCB">
            <w:pPr>
              <w:jc w:val="center"/>
              <w:rPr>
                <w:rFonts w:eastAsia="Times New Roman" w:cs="Arial"/>
              </w:rPr>
            </w:pPr>
          </w:p>
        </w:tc>
      </w:tr>
      <w:tr w:rsidR="0001117A" w:rsidRPr="00B82BFF" w14:paraId="4DB2DB38"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0C4B1C9" w14:textId="77777777" w:rsidR="0001117A" w:rsidRDefault="0001117A" w:rsidP="00B36D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4E54CAD" w14:textId="265D8C85" w:rsidR="0001117A" w:rsidRDefault="00C33CEC" w:rsidP="00B36DCB">
            <w:pPr>
              <w:rPr>
                <w:rFonts w:eastAsia="Times New Roman" w:cs="Arial"/>
              </w:rPr>
            </w:pPr>
            <w:r>
              <w:rPr>
                <w:rFonts w:eastAsia="Times New Roman" w:cs="Arial"/>
              </w:rPr>
              <w:t xml:space="preserve">The system should have </w:t>
            </w:r>
            <w:r w:rsidR="00561417">
              <w:rPr>
                <w:rFonts w:eastAsia="Times New Roman" w:cs="Arial"/>
              </w:rPr>
              <w:t>simplified settings menu, easily configured by end users or caregivers.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BB6ED4" w14:textId="6B2C6B96" w:rsidR="0001117A" w:rsidRDefault="00561417" w:rsidP="00B36DCB">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9776BD" w14:textId="77777777" w:rsidR="0001117A" w:rsidRDefault="0001117A" w:rsidP="00B36DCB">
            <w:pPr>
              <w:jc w:val="center"/>
              <w:rPr>
                <w:rFonts w:eastAsia="Times New Roman" w:cs="Arial"/>
              </w:rPr>
            </w:pPr>
          </w:p>
        </w:tc>
      </w:tr>
      <w:tr w:rsidR="00E90BD0" w:rsidRPr="00B82BFF" w14:paraId="6A97BD94" w14:textId="77777777" w:rsidTr="6414BCD1">
        <w:trPr>
          <w:ins w:id="146" w:author="Chris Ullrich" w:date="2022-10-25T13:14: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478D66" w14:textId="77777777" w:rsidR="00E90BD0" w:rsidRDefault="00E90BD0" w:rsidP="00B36DCB">
            <w:pPr>
              <w:pStyle w:val="Heading3"/>
              <w:rPr>
                <w:ins w:id="147" w:author="Chris Ullrich" w:date="2022-10-25T13:14: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C0843B2" w14:textId="61C51234" w:rsidR="00E90BD0" w:rsidRDefault="001C7DC8" w:rsidP="00B36DCB">
            <w:pPr>
              <w:rPr>
                <w:ins w:id="148" w:author="Chris Ullrich" w:date="2022-10-25T13:14:00Z"/>
                <w:rFonts w:eastAsia="Times New Roman" w:cs="Arial"/>
              </w:rPr>
            </w:pPr>
            <w:ins w:id="149" w:author="Chris Ullrich" w:date="2022-10-25T13:14:00Z">
              <w:r>
                <w:rPr>
                  <w:rFonts w:eastAsia="Times New Roman" w:cs="Arial"/>
                </w:rPr>
                <w:t>Sys</w:t>
              </w:r>
              <w:r w:rsidR="0049652A">
                <w:rPr>
                  <w:rFonts w:eastAsia="Times New Roman" w:cs="Arial"/>
                </w:rPr>
                <w:t xml:space="preserve">tem layout and configuration should be accessible prior to acquisition of the physical </w:t>
              </w:r>
            </w:ins>
            <w:ins w:id="150" w:author="Chris Ullrich" w:date="2022-10-25T13:15:00Z">
              <w:r w:rsidR="0049652A">
                <w:rPr>
                  <w:rFonts w:eastAsia="Times New Roman" w:cs="Arial"/>
                </w:rPr>
                <w:t>device.</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19BBA3" w14:textId="39F1C1AD" w:rsidR="00E90BD0" w:rsidRDefault="0023408C" w:rsidP="00B36DCB">
            <w:pPr>
              <w:jc w:val="center"/>
              <w:rPr>
                <w:ins w:id="151" w:author="Chris Ullrich" w:date="2022-10-25T13:14:00Z"/>
                <w:rFonts w:eastAsia="Times New Roman" w:cs="Arial"/>
              </w:rPr>
            </w:pPr>
            <w:commentRangeStart w:id="152"/>
            <w:ins w:id="153" w:author="Chris Ullrich" w:date="2022-10-25T13:16:00Z">
              <w:r>
                <w:rPr>
                  <w:rFonts w:eastAsia="Times New Roman" w:cs="Arial"/>
                </w:rPr>
                <w:t>2</w:t>
              </w:r>
              <w:commentRangeEnd w:id="152"/>
              <w:r w:rsidR="00AA1E3C">
                <w:rPr>
                  <w:rStyle w:val="CommentReference"/>
                </w:rPr>
                <w:commentReference w:id="152"/>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4029FD" w14:textId="77777777" w:rsidR="00E90BD0" w:rsidRDefault="00E90BD0" w:rsidP="00B36DCB">
            <w:pPr>
              <w:jc w:val="center"/>
              <w:rPr>
                <w:ins w:id="154" w:author="Chris Ullrich" w:date="2022-10-25T13:14:00Z"/>
                <w:rFonts w:eastAsia="Times New Roman" w:cs="Arial"/>
              </w:rPr>
            </w:pPr>
          </w:p>
        </w:tc>
      </w:tr>
    </w:tbl>
    <w:p w14:paraId="1D7A260A" w14:textId="77777777" w:rsidR="00406D52" w:rsidRDefault="00406D52" w:rsidP="00406D52">
      <w:pPr>
        <w:rPr>
          <w:rFonts w:eastAsia="Times New Roman" w:cs="Arial"/>
          <w:b/>
          <w:bCs/>
          <w:color w:val="000000"/>
          <w:sz w:val="24"/>
          <w:szCs w:val="24"/>
        </w:rPr>
      </w:pPr>
    </w:p>
    <w:p w14:paraId="2989A3CC" w14:textId="77777777" w:rsidR="00406D52" w:rsidRDefault="00406D52" w:rsidP="00406D52">
      <w:pPr>
        <w:pStyle w:val="Heading2"/>
      </w:pPr>
      <w:r>
        <w:t xml:space="preserve">Speech Generation </w:t>
      </w:r>
    </w:p>
    <w:p w14:paraId="205D8DBF" w14:textId="77777777" w:rsidR="00406D52" w:rsidRDefault="00406D52" w:rsidP="00406D52">
      <w:pPr>
        <w:keepNext/>
        <w:rPr>
          <w:i/>
          <w:iCs/>
        </w:rPr>
      </w:pPr>
      <w:r w:rsidRPr="00B70FA8">
        <w:rPr>
          <w:i/>
          <w:iCs/>
        </w:rPr>
        <w:t>&lt;Insert Section Description&gt;</w:t>
      </w:r>
    </w:p>
    <w:p w14:paraId="40139A8C" w14:textId="77777777" w:rsidR="00406D52" w:rsidRPr="00B70FA8" w:rsidRDefault="00406D52" w:rsidP="00406D52">
      <w:pPr>
        <w:keepNext/>
        <w:rPr>
          <w:i/>
          <w:iCs/>
        </w:rPr>
      </w:pPr>
    </w:p>
    <w:tbl>
      <w:tblPr>
        <w:tblW w:w="5000" w:type="pct"/>
        <w:tblCellMar>
          <w:top w:w="15" w:type="dxa"/>
          <w:left w:w="15" w:type="dxa"/>
          <w:bottom w:w="15" w:type="dxa"/>
          <w:right w:w="15" w:type="dxa"/>
        </w:tblCellMar>
        <w:tblLook w:val="04A0" w:firstRow="1" w:lastRow="0" w:firstColumn="1" w:lastColumn="0" w:noHBand="0" w:noVBand="1"/>
      </w:tblPr>
      <w:tblGrid>
        <w:gridCol w:w="1049"/>
        <w:gridCol w:w="7143"/>
        <w:gridCol w:w="896"/>
        <w:gridCol w:w="972"/>
      </w:tblGrid>
      <w:tr w:rsidR="00406D52" w:rsidRPr="00B82BFF" w14:paraId="51135F1A" w14:textId="77777777" w:rsidTr="6414BCD1">
        <w:trPr>
          <w:tblHeader/>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B1CD59C" w14:textId="77777777" w:rsidR="00406D52" w:rsidRPr="00B82BFF" w:rsidRDefault="00406D52" w:rsidP="001218CB">
            <w:pPr>
              <w:keepNext/>
              <w:jc w:val="center"/>
              <w:rPr>
                <w:rFonts w:eastAsia="Times New Roman"/>
              </w:rPr>
            </w:pPr>
            <w:r w:rsidRPr="00B82BFF">
              <w:rPr>
                <w:rFonts w:eastAsia="Times New Roman" w:cs="Arial"/>
                <w:color w:val="000000"/>
              </w:rPr>
              <w:t>Req #</w:t>
            </w: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C3B98F7" w14:textId="77777777" w:rsidR="00406D52" w:rsidRPr="00B82BFF" w:rsidRDefault="00406D52" w:rsidP="001218CB">
            <w:pPr>
              <w:keepNext/>
              <w:jc w:val="center"/>
              <w:rPr>
                <w:rFonts w:eastAsia="Times New Roman"/>
              </w:rPr>
            </w:pPr>
            <w:r w:rsidRPr="00B82BFF">
              <w:rPr>
                <w:rFonts w:eastAsia="Times New Roman" w:cs="Arial"/>
                <w:color w:val="000000"/>
              </w:rPr>
              <w:t>Requirement Description</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6806AA" w14:textId="77777777" w:rsidR="00406D52" w:rsidRDefault="00406D52" w:rsidP="001218CB">
            <w:pPr>
              <w:keepNext/>
              <w:jc w:val="center"/>
              <w:rPr>
                <w:rFonts w:eastAsia="Times New Roman" w:cs="Arial"/>
                <w:color w:val="000000"/>
              </w:rPr>
            </w:pPr>
            <w:r w:rsidRPr="00B82BFF">
              <w:rPr>
                <w:rFonts w:eastAsia="Times New Roman" w:cs="Arial"/>
                <w:color w:val="000000"/>
              </w:rPr>
              <w:t>Priority</w:t>
            </w:r>
          </w:p>
          <w:p w14:paraId="02D44D73" w14:textId="77777777" w:rsidR="00406D52" w:rsidRPr="00B82BFF" w:rsidRDefault="00406D52" w:rsidP="001218CB">
            <w:pPr>
              <w:keepNext/>
              <w:jc w:val="center"/>
              <w:rPr>
                <w:rFonts w:eastAsia="Times New Roman" w:cs="Arial"/>
                <w:color w:val="000000"/>
              </w:rPr>
            </w:pPr>
            <w:r w:rsidRPr="00B82BFF">
              <w:rPr>
                <w:rFonts w:eastAsia="Times New Roman" w:cs="Arial"/>
                <w:color w:val="000000"/>
              </w:rPr>
              <w:t>(1,2,3)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BF644" w14:textId="77777777" w:rsidR="00406D52" w:rsidRPr="00B82BFF" w:rsidRDefault="00406D52" w:rsidP="001218CB">
            <w:pPr>
              <w:keepNext/>
              <w:jc w:val="center"/>
              <w:rPr>
                <w:rFonts w:eastAsia="Times New Roman" w:cs="Arial"/>
                <w:color w:val="000000"/>
              </w:rPr>
            </w:pPr>
            <w:r>
              <w:rPr>
                <w:rFonts w:eastAsia="Times New Roman" w:cs="Arial"/>
                <w:color w:val="000000"/>
              </w:rPr>
              <w:t>PRD #</w:t>
            </w:r>
          </w:p>
        </w:tc>
      </w:tr>
      <w:tr w:rsidR="00406D52" w:rsidRPr="00B82BFF" w14:paraId="33ADFD8A" w14:textId="77777777" w:rsidTr="6414BCD1">
        <w:trPr>
          <w:trHeight w:val="393"/>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F345577" w14:textId="77777777" w:rsidR="00406D52" w:rsidRPr="00B82BFF"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5BF9B15" w14:textId="77777777" w:rsidR="00406D52" w:rsidRPr="00371262" w:rsidRDefault="00406D52" w:rsidP="001218CB">
            <w:pPr>
              <w:keepNext/>
              <w:rPr>
                <w:rFonts w:eastAsia="Times New Roman"/>
              </w:rPr>
            </w:pPr>
            <w:r>
              <w:rPr>
                <w:rFonts w:eastAsia="Times New Roman" w:cs="Arial"/>
              </w:rPr>
              <w:t>The speech generated should be adjustable in volume and speed.</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AD6159" w14:textId="77777777" w:rsidR="00406D52" w:rsidRPr="00371262" w:rsidRDefault="00406D52" w:rsidP="001218CB">
            <w:pPr>
              <w:keepNext/>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7C82AD" w14:textId="77777777" w:rsidR="00406D52" w:rsidRPr="00371262" w:rsidRDefault="00406D52" w:rsidP="001218CB">
            <w:pPr>
              <w:keepNext/>
              <w:jc w:val="center"/>
              <w:rPr>
                <w:rFonts w:eastAsia="Times New Roman" w:cs="Arial"/>
              </w:rPr>
            </w:pPr>
          </w:p>
        </w:tc>
      </w:tr>
      <w:tr w:rsidR="00406D52" w:rsidRPr="00B82BFF" w14:paraId="44CCDDDF"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4E4770B" w14:textId="77777777" w:rsidR="00406D52" w:rsidRPr="00B82BFF"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BB7A7A7" w14:textId="03F2120A" w:rsidR="00406D52" w:rsidRDefault="00406D52" w:rsidP="001218CB">
            <w:pPr>
              <w:rPr>
                <w:rFonts w:eastAsia="Times New Roman" w:cs="Arial"/>
              </w:rPr>
            </w:pPr>
            <w:r>
              <w:rPr>
                <w:rFonts w:eastAsia="Times New Roman" w:cs="Arial"/>
              </w:rPr>
              <w:t xml:space="preserve">The </w:t>
            </w:r>
            <w:ins w:id="155" w:author="Astrid McNellis" w:date="2022-10-20T21:21:00Z">
              <w:r>
                <w:rPr>
                  <w:rFonts w:eastAsia="Times New Roman" w:cs="Arial"/>
                </w:rPr>
                <w:t xml:space="preserve">user should be able to specify whether </w:t>
              </w:r>
            </w:ins>
            <w:r>
              <w:rPr>
                <w:rFonts w:eastAsia="Times New Roman" w:cs="Arial"/>
              </w:rPr>
              <w:t xml:space="preserve">speech </w:t>
            </w:r>
            <w:ins w:id="156" w:author="Astrid McNellis" w:date="2022-10-20T21:21:00Z">
              <w:r>
                <w:rPr>
                  <w:rFonts w:eastAsia="Times New Roman" w:cs="Arial"/>
                </w:rPr>
                <w:t xml:space="preserve">is </w:t>
              </w:r>
            </w:ins>
            <w:r>
              <w:rPr>
                <w:rFonts w:eastAsia="Times New Roman" w:cs="Arial"/>
              </w:rPr>
              <w:t xml:space="preserve">generated </w:t>
            </w:r>
            <w:ins w:id="157" w:author="Astrid McNellis" w:date="2022-10-20T21:21:00Z">
              <w:r>
                <w:rPr>
                  <w:rFonts w:eastAsia="Times New Roman" w:cs="Arial"/>
                </w:rPr>
                <w:t xml:space="preserve">as each </w:t>
              </w:r>
            </w:ins>
            <w:del w:id="158" w:author="Astrid McNellis" w:date="2022-10-20T21:22:00Z">
              <w:r w:rsidDel="000A4750">
                <w:rPr>
                  <w:rFonts w:eastAsia="Times New Roman" w:cs="Arial"/>
                </w:rPr>
                <w:delText xml:space="preserve">should be able to read back </w:delText>
              </w:r>
            </w:del>
            <w:r>
              <w:rPr>
                <w:rFonts w:eastAsia="Times New Roman" w:cs="Arial"/>
              </w:rPr>
              <w:t>letter, word or phrase</w:t>
            </w:r>
            <w:ins w:id="159" w:author="Astrid McNellis" w:date="2022-10-20T14:45:00Z">
              <w:r>
                <w:rPr>
                  <w:rFonts w:eastAsia="Times New Roman" w:cs="Arial"/>
                </w:rPr>
                <w:t xml:space="preserve"> </w:t>
              </w:r>
            </w:ins>
            <w:ins w:id="160" w:author="Astrid McNellis" w:date="2022-10-20T21:22:00Z">
              <w:r>
                <w:rPr>
                  <w:rFonts w:eastAsia="Times New Roman" w:cs="Arial"/>
                </w:rPr>
                <w:t>is created</w:t>
              </w:r>
            </w:ins>
            <w:ins w:id="161" w:author="Chris Ullrich" w:date="2022-10-25T12:46:00Z">
              <w:r w:rsidR="00CD0232">
                <w:rPr>
                  <w:rFonts w:eastAsia="Times New Roman" w:cs="Arial"/>
                </w:rPr>
                <w:t>.</w:t>
              </w:r>
            </w:ins>
            <w:ins w:id="162" w:author="Astrid McNellis" w:date="2022-10-20T21:22:00Z">
              <w:del w:id="163" w:author="Chris Ullrich" w:date="2022-10-25T12:46:00Z">
                <w:r w:rsidDel="00CD0232">
                  <w:rPr>
                    <w:rFonts w:eastAsia="Times New Roman" w:cs="Arial"/>
                  </w:rPr>
                  <w:delText>,</w:delText>
                </w:r>
              </w:del>
            </w:ins>
            <w:ins w:id="164" w:author="Astrid McNellis" w:date="2022-10-20T14:45:00Z">
              <w:r>
                <w:rPr>
                  <w:rFonts w:eastAsia="Times New Roman" w:cs="Arial"/>
                </w:rPr>
                <w:t xml:space="preserve"> </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A79686" w14:textId="77777777" w:rsidR="00406D52" w:rsidRDefault="00406D52" w:rsidP="001218CB">
            <w:pPr>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4658E4" w14:textId="77777777" w:rsidR="00406D52" w:rsidRPr="00371262" w:rsidRDefault="00406D52" w:rsidP="001218CB">
            <w:pPr>
              <w:jc w:val="center"/>
              <w:rPr>
                <w:rFonts w:eastAsia="Times New Roman" w:cs="Arial"/>
              </w:rPr>
            </w:pPr>
          </w:p>
        </w:tc>
      </w:tr>
      <w:tr w:rsidR="00406D52" w:rsidRPr="00B82BFF" w14:paraId="072E4799"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6892F3" w14:textId="77777777" w:rsidR="00406D52" w:rsidRPr="00B82BFF"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0DA2D14" w14:textId="2AAE8F0F" w:rsidR="00406D52" w:rsidRPr="00371262" w:rsidRDefault="00406D52" w:rsidP="001218CB">
            <w:pPr>
              <w:rPr>
                <w:rFonts w:eastAsia="Times New Roman"/>
              </w:rPr>
            </w:pPr>
            <w:r>
              <w:rPr>
                <w:rFonts w:eastAsia="Times New Roman" w:cs="Arial"/>
              </w:rPr>
              <w:t>The speech generated should be loud enough to be heard in an indoor and outdoor setting</w:t>
            </w:r>
            <w:del w:id="165" w:author="Chris Ullrich" w:date="2022-10-25T12:47:00Z">
              <w:r w:rsidDel="00513ED5">
                <w:rPr>
                  <w:rFonts w:eastAsia="Times New Roman" w:cs="Arial"/>
                </w:rPr>
                <w:delText xml:space="preserve"> </w:delText>
              </w:r>
            </w:del>
            <w:ins w:id="166" w:author="Chris Ullrich" w:date="2022-10-25T12:47:00Z">
              <w:r w:rsidR="00513ED5">
                <w:rPr>
                  <w:rFonts w:eastAsia="Times New Roman" w:cs="Arial"/>
                </w:rPr>
                <w:t>.</w:t>
              </w:r>
            </w:ins>
            <w:ins w:id="167" w:author="Chris Ullrich" w:date="2022-10-25T12:49:00Z">
              <w:r w:rsidR="00F47E73">
                <w:rPr>
                  <w:rFonts w:eastAsia="Times New Roman" w:cs="Arial"/>
                </w:rPr>
                <w:t xml:space="preserve"> E.g. in a restaurant.</w:t>
              </w:r>
            </w:ins>
            <w:ins w:id="168" w:author="Chris Ullrich" w:date="2022-10-25T12:50:00Z">
              <w:r w:rsidR="00E06E0F">
                <w:rPr>
                  <w:rFonts w:eastAsia="Times New Roman" w:cs="Arial"/>
                </w:rPr>
                <w:t xml:space="preserve"> Ideally consistent with human dynamic range.</w:t>
              </w:r>
            </w:ins>
            <w:ins w:id="169" w:author="Chris Ullrich" w:date="2022-10-25T12:47:00Z">
              <w:r w:rsidR="00513ED5">
                <w:rPr>
                  <w:rFonts w:eastAsia="Times New Roman" w:cs="Arial"/>
                </w:rPr>
                <w:t xml:space="preserve"> </w:t>
              </w:r>
            </w:ins>
            <w:del w:id="170" w:author="Astrid McNellis" w:date="2022-10-20T14:48:00Z">
              <w:r w:rsidDel="00AC65A5">
                <w:rPr>
                  <w:rFonts w:eastAsia="Times New Roman" w:cs="Arial"/>
                </w:rPr>
                <w:delText>at conversation speech of at least 80 db.</w:delText>
              </w:r>
            </w:del>
            <w:ins w:id="171" w:author="Astrid McNellis" w:date="2022-10-20T14:45:00Z">
              <w:del w:id="172" w:author="Chris Ullrich" w:date="2022-10-25T12:48:00Z">
                <w:r w:rsidDel="00340590">
                  <w:rPr>
                    <w:rFonts w:eastAsia="Times New Roman" w:cs="Arial"/>
                  </w:rPr>
                  <w:delText xml:space="preserve">Won’t be possible without external speaker; </w:delText>
                </w:r>
              </w:del>
            </w:ins>
            <w:ins w:id="173" w:author="Astrid McNellis" w:date="2022-10-20T14:46:00Z">
              <w:del w:id="174" w:author="Chris Ullrich" w:date="2022-10-25T12:48:00Z">
                <w:r w:rsidDel="00340590">
                  <w:rPr>
                    <w:rFonts w:eastAsia="Times New Roman" w:cs="Arial"/>
                  </w:rPr>
                  <w:delText>the front facing idea won’t work for a number of reasons but mostly because of magnetism</w:delText>
                </w:r>
              </w:del>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FFFF9B" w14:textId="77777777" w:rsidR="00406D52" w:rsidRPr="00371262" w:rsidRDefault="00406D52" w:rsidP="001218CB">
            <w:pPr>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FDB5A5" w14:textId="77777777" w:rsidR="00406D52" w:rsidRPr="00371262" w:rsidRDefault="00406D52" w:rsidP="001218CB">
            <w:pPr>
              <w:jc w:val="center"/>
              <w:rPr>
                <w:rFonts w:eastAsia="Times New Roman" w:cs="Arial"/>
              </w:rPr>
            </w:pPr>
          </w:p>
        </w:tc>
      </w:tr>
      <w:tr w:rsidR="00406D52" w:rsidRPr="00B82BFF" w14:paraId="2B2552A1"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57D6518" w14:textId="77777777" w:rsidR="00406D52"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69BF927" w14:textId="48782127" w:rsidR="00406D52" w:rsidRPr="00371262" w:rsidRDefault="00406D52" w:rsidP="001218CB">
            <w:pPr>
              <w:rPr>
                <w:rFonts w:eastAsia="Times New Roman" w:cs="Arial"/>
              </w:rPr>
            </w:pPr>
            <w:r>
              <w:rPr>
                <w:rFonts w:eastAsia="Times New Roman" w:cs="Arial"/>
              </w:rPr>
              <w:t xml:space="preserve">The speech generated should be repeatable with a single </w:t>
            </w:r>
            <w:del w:id="175" w:author="Chris Ullrich" w:date="2022-10-25T12:51:00Z">
              <w:r w:rsidDel="000962AE">
                <w:rPr>
                  <w:rFonts w:eastAsia="Times New Roman" w:cs="Arial"/>
                </w:rPr>
                <w:delText>“click”</w:delText>
              </w:r>
            </w:del>
            <w:ins w:id="176" w:author="Chris Ullrich" w:date="2022-10-25T12:51:00Z">
              <w:r w:rsidR="000962AE">
                <w:rPr>
                  <w:rFonts w:eastAsia="Times New Roman" w:cs="Arial"/>
                </w:rPr>
                <w:t>action</w:t>
              </w:r>
            </w:ins>
            <w:r>
              <w:rPr>
                <w:rFonts w:eastAsia="Times New Roman" w:cs="Arial"/>
              </w:rPr>
              <w:t xml:space="preserve"> (i.e. the phrase is repeated – visually and/or auditorily – every time the play button is pressed)</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B1FFD2" w14:textId="77777777" w:rsidR="00406D52" w:rsidRDefault="00406D52" w:rsidP="001218CB">
            <w:pPr>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AFED09" w14:textId="77777777" w:rsidR="00406D52" w:rsidRDefault="00406D52" w:rsidP="001218CB">
            <w:pPr>
              <w:jc w:val="center"/>
              <w:rPr>
                <w:rFonts w:eastAsia="Times New Roman" w:cs="Arial"/>
              </w:rPr>
            </w:pPr>
          </w:p>
        </w:tc>
      </w:tr>
      <w:tr w:rsidR="00406D52" w:rsidRPr="00B82BFF" w14:paraId="2490B7F0"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1DFB497" w14:textId="3927B0DA" w:rsidR="00406D52" w:rsidRDefault="00F9232A" w:rsidP="001218CB">
            <w:pPr>
              <w:pStyle w:val="Heading3"/>
            </w:pPr>
            <w:commentRangeStart w:id="177"/>
            <w:commentRangeEnd w:id="177"/>
            <w:r>
              <w:rPr>
                <w:rStyle w:val="CommentReference"/>
                <w:rFonts w:eastAsia="Calibri"/>
                <w:bCs w:val="0"/>
                <w:snapToGrid/>
                <w:color w:val="auto"/>
              </w:rPr>
              <w:commentReference w:id="177"/>
            </w: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E1FF759" w14:textId="7801FAA0" w:rsidR="00406D52" w:rsidRPr="00371262" w:rsidRDefault="00406D52" w:rsidP="001218CB">
            <w:pPr>
              <w:rPr>
                <w:rFonts w:eastAsia="Times New Roman" w:cs="Arial"/>
              </w:rPr>
            </w:pPr>
            <w:commentRangeStart w:id="178"/>
            <w:r>
              <w:rPr>
                <w:rFonts w:eastAsia="Times New Roman"/>
              </w:rPr>
              <w:t xml:space="preserve">The system should allow for </w:t>
            </w:r>
            <w:ins w:id="179" w:author="Chris Ullrich" w:date="2022-10-25T13:02:00Z">
              <w:r w:rsidR="00F625A9">
                <w:rPr>
                  <w:rFonts w:eastAsia="Times New Roman"/>
                </w:rPr>
                <w:t xml:space="preserve">user personalization of synthesized voice (e.g. </w:t>
              </w:r>
            </w:ins>
            <w:r>
              <w:rPr>
                <w:rFonts w:eastAsia="Times New Roman"/>
              </w:rPr>
              <w:t>banking of voices</w:t>
            </w:r>
            <w:del w:id="180" w:author="Chris Ullrich" w:date="2022-10-25T13:02:00Z">
              <w:r w:rsidDel="00F625A9">
                <w:rPr>
                  <w:rFonts w:eastAsia="Times New Roman"/>
                </w:rPr>
                <w:delText xml:space="preserve"> </w:delText>
              </w:r>
            </w:del>
            <w:ins w:id="181" w:author="Chris Ullrich" w:date="2022-10-25T13:02:00Z">
              <w:r w:rsidR="00F625A9">
                <w:rPr>
                  <w:rFonts w:eastAsia="Times New Roman"/>
                </w:rPr>
                <w:t xml:space="preserve">) </w:t>
              </w:r>
            </w:ins>
            <w:r>
              <w:rPr>
                <w:rFonts w:eastAsia="Times New Roman"/>
              </w:rPr>
              <w:t>before a system is assigned or used.</w:t>
            </w:r>
            <w:commentRangeEnd w:id="178"/>
            <w:r w:rsidR="00AA1E3C">
              <w:rPr>
                <w:rStyle w:val="CommentReference"/>
              </w:rPr>
              <w:commentReference w:id="178"/>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60D9C9" w14:textId="1805852A" w:rsidR="00406D52" w:rsidRDefault="00F625A9" w:rsidP="001218CB">
            <w:pPr>
              <w:jc w:val="center"/>
              <w:rPr>
                <w:rFonts w:eastAsia="Times New Roman" w:cs="Arial"/>
              </w:rPr>
            </w:pPr>
            <w:ins w:id="183" w:author="Chris Ullrich" w:date="2022-10-25T13:02:00Z">
              <w:r>
                <w:rPr>
                  <w:rFonts w:eastAsia="Times New Roman" w:cs="Arial"/>
                </w:rPr>
                <w:t>3</w:t>
              </w:r>
            </w:ins>
            <w:del w:id="184" w:author="Chris Ullrich" w:date="2022-10-25T13:02:00Z">
              <w:r w:rsidR="00406D52" w:rsidDel="00F625A9">
                <w:rPr>
                  <w:rFonts w:eastAsia="Times New Roman" w:cs="Arial"/>
                </w:rPr>
                <w:delText>2</w:delText>
              </w:r>
            </w:del>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8FE6A9" w14:textId="77777777" w:rsidR="00406D52" w:rsidRDefault="00406D52" w:rsidP="001218CB">
            <w:pPr>
              <w:jc w:val="center"/>
              <w:rPr>
                <w:rFonts w:eastAsia="Times New Roman" w:cs="Arial"/>
              </w:rPr>
            </w:pPr>
          </w:p>
        </w:tc>
      </w:tr>
      <w:tr w:rsidR="002F6FF5" w:rsidRPr="00B82BFF" w14:paraId="139BCD66" w14:textId="77777777" w:rsidTr="6414BCD1">
        <w:trPr>
          <w:ins w:id="185" w:author="Chris Ullrich" w:date="2022-10-25T13:03: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91C89FC" w14:textId="77777777" w:rsidR="002F6FF5" w:rsidRDefault="002F6FF5" w:rsidP="001218CB">
            <w:pPr>
              <w:pStyle w:val="Heading3"/>
              <w:rPr>
                <w:ins w:id="186" w:author="Chris Ullrich" w:date="2022-10-25T13:03: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6E67F29" w14:textId="07049BC1" w:rsidR="002F6FF5" w:rsidRDefault="002955FE" w:rsidP="001218CB">
            <w:pPr>
              <w:rPr>
                <w:ins w:id="187" w:author="Chris Ullrich" w:date="2022-10-25T13:03:00Z"/>
                <w:rFonts w:eastAsia="Times New Roman"/>
              </w:rPr>
            </w:pPr>
            <w:ins w:id="188" w:author="Chris Ullrich" w:date="2022-10-25T13:03:00Z">
              <w:r>
                <w:rPr>
                  <w:rFonts w:eastAsia="Times New Roman"/>
                </w:rPr>
                <w:t>The system shall support pre-recorded utterances for later use.</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A90FFA" w14:textId="26C048F8" w:rsidR="002F6FF5" w:rsidRDefault="002955FE" w:rsidP="001218CB">
            <w:pPr>
              <w:jc w:val="center"/>
              <w:rPr>
                <w:ins w:id="189" w:author="Chris Ullrich" w:date="2022-10-25T13:03:00Z"/>
                <w:rFonts w:eastAsia="Times New Roman" w:cs="Arial"/>
              </w:rPr>
            </w:pPr>
            <w:ins w:id="190" w:author="Chris Ullrich" w:date="2022-10-25T13:03:00Z">
              <w:r>
                <w:rPr>
                  <w:rFonts w:eastAsia="Times New Roman" w:cs="Arial"/>
                </w:rPr>
                <w:t>2</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D6B99E" w14:textId="77777777" w:rsidR="002F6FF5" w:rsidRDefault="002F6FF5" w:rsidP="001218CB">
            <w:pPr>
              <w:jc w:val="center"/>
              <w:rPr>
                <w:ins w:id="191" w:author="Chris Ullrich" w:date="2022-10-25T13:03:00Z"/>
                <w:rFonts w:eastAsia="Times New Roman" w:cs="Arial"/>
              </w:rPr>
            </w:pPr>
          </w:p>
        </w:tc>
      </w:tr>
      <w:tr w:rsidR="00406D52" w:rsidRPr="00B82BFF" w14:paraId="0E0DDBAC"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EED4428" w14:textId="77777777" w:rsidR="00406D52"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F5CA7CB" w14:textId="4856267C" w:rsidR="00406D52" w:rsidRPr="00371262" w:rsidRDefault="00406D52" w:rsidP="001218CB">
            <w:pPr>
              <w:rPr>
                <w:rFonts w:eastAsia="Times New Roman" w:cs="Arial"/>
              </w:rPr>
            </w:pPr>
            <w:r>
              <w:rPr>
                <w:rFonts w:eastAsia="Times New Roman" w:cs="Arial"/>
              </w:rPr>
              <w:t xml:space="preserve">The system should provide a variety of selectable standard </w:t>
            </w:r>
            <w:ins w:id="192" w:author="Astrid McNellis" w:date="2022-10-28T09:09:00Z">
              <w:r w:rsidR="002B7A33">
                <w:rPr>
                  <w:rFonts w:eastAsia="Times New Roman" w:cs="Arial"/>
                </w:rPr>
                <w:t xml:space="preserve">differentiated </w:t>
              </w:r>
            </w:ins>
            <w:r>
              <w:rPr>
                <w:rFonts w:eastAsia="Times New Roman" w:cs="Arial"/>
              </w:rPr>
              <w:t xml:space="preserve">voices </w:t>
            </w:r>
            <w:ins w:id="193" w:author="Astrid McNellis" w:date="2022-10-28T09:09:00Z">
              <w:r w:rsidR="0047109B">
                <w:rPr>
                  <w:rFonts w:eastAsia="Times New Roman" w:cs="Arial"/>
                </w:rPr>
                <w:t xml:space="preserve">(e.g. </w:t>
              </w:r>
            </w:ins>
            <w:del w:id="194" w:author="Astrid McNellis" w:date="2022-10-28T09:09:00Z">
              <w:r w:rsidDel="0047109B">
                <w:rPr>
                  <w:rFonts w:eastAsia="Times New Roman" w:cs="Arial"/>
                </w:rPr>
                <w:delText xml:space="preserve">of </w:delText>
              </w:r>
            </w:del>
            <w:r>
              <w:rPr>
                <w:rFonts w:eastAsia="Times New Roman" w:cs="Arial"/>
              </w:rPr>
              <w:t>different</w:t>
            </w:r>
            <w:ins w:id="195" w:author="Astrid McNellis" w:date="2022-10-28T09:08:00Z">
              <w:r w:rsidR="00246BEE">
                <w:rPr>
                  <w:rFonts w:eastAsia="Times New Roman" w:cs="Arial"/>
                </w:rPr>
                <w:t>iated</w:t>
              </w:r>
            </w:ins>
            <w:r>
              <w:rPr>
                <w:rFonts w:eastAsia="Times New Roman" w:cs="Arial"/>
              </w:rPr>
              <w:t xml:space="preserve"> pitches, speeds and resonance</w:t>
            </w:r>
            <w:ins w:id="196" w:author="Astrid McNellis" w:date="2022-10-28T09:09:00Z">
              <w:r w:rsidR="0047109B">
                <w:rPr>
                  <w:rFonts w:eastAsia="Times New Roman" w:cs="Arial"/>
                </w:rPr>
                <w:t>)</w:t>
              </w:r>
            </w:ins>
            <w:r>
              <w:rPr>
                <w:rFonts w:eastAsia="Times New Roman" w:cs="Arial"/>
              </w:rPr>
              <w:t xml:space="preserve"> that can be selected as default and used regardless of connectivity status of the system.</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9DFADA" w14:textId="77777777" w:rsidR="00406D52" w:rsidRDefault="00406D52" w:rsidP="001218CB">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AD4A72" w14:textId="77777777" w:rsidR="00406D52" w:rsidRDefault="00406D52" w:rsidP="001218CB">
            <w:pPr>
              <w:jc w:val="center"/>
              <w:rPr>
                <w:rFonts w:eastAsia="Times New Roman" w:cs="Arial"/>
              </w:rPr>
            </w:pPr>
          </w:p>
        </w:tc>
      </w:tr>
      <w:tr w:rsidR="003001CA" w:rsidRPr="00B82BFF" w14:paraId="3F4BBB27" w14:textId="77777777" w:rsidTr="6414BCD1">
        <w:trPr>
          <w:ins w:id="197" w:author="Astrid McNellis" w:date="2022-10-28T10:23: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8964E4D" w14:textId="77777777" w:rsidR="003001CA" w:rsidRDefault="003001CA" w:rsidP="001218CB">
            <w:pPr>
              <w:pStyle w:val="Heading3"/>
              <w:rPr>
                <w:ins w:id="198" w:author="Astrid McNellis" w:date="2022-10-28T10:23: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946AD85" w14:textId="474F2154" w:rsidR="003001CA" w:rsidRDefault="00B02FC3" w:rsidP="001218CB">
            <w:pPr>
              <w:rPr>
                <w:ins w:id="199" w:author="Astrid McNellis" w:date="2022-10-28T10:23:00Z"/>
                <w:rFonts w:eastAsia="Times New Roman" w:cs="Arial"/>
              </w:rPr>
            </w:pPr>
            <w:ins w:id="200" w:author="Astrid McNellis" w:date="2022-10-28T10:23:00Z">
              <w:r>
                <w:rPr>
                  <w:rFonts w:eastAsia="Times New Roman" w:cs="Arial"/>
                </w:rPr>
                <w:t>The system</w:t>
              </w:r>
            </w:ins>
            <w:ins w:id="201" w:author="Astrid McNellis" w:date="2022-10-28T10:25:00Z">
              <w:r w:rsidR="00AD6062">
                <w:rPr>
                  <w:rFonts w:eastAsia="Times New Roman" w:cs="Arial"/>
                </w:rPr>
                <w:t xml:space="preserve">’s synthesized </w:t>
              </w:r>
              <w:r w:rsidR="00AB72A7">
                <w:rPr>
                  <w:rFonts w:eastAsia="Times New Roman" w:cs="Arial"/>
                </w:rPr>
                <w:t>voice</w:t>
              </w:r>
            </w:ins>
            <w:ins w:id="202" w:author="Astrid McNellis" w:date="2022-10-28T10:23:00Z">
              <w:r>
                <w:rPr>
                  <w:rFonts w:eastAsia="Times New Roman" w:cs="Arial"/>
                </w:rPr>
                <w:t xml:space="preserve"> should </w:t>
              </w:r>
            </w:ins>
            <w:commentRangeStart w:id="203"/>
            <w:proofErr w:type="spellStart"/>
            <w:ins w:id="204" w:author="Astrid McNellis" w:date="2022-10-28T10:25:00Z">
              <w:r w:rsidR="00687FF0">
                <w:rPr>
                  <w:rFonts w:eastAsia="Times New Roman" w:cs="Arial"/>
                </w:rPr>
                <w:t>maximise</w:t>
              </w:r>
              <w:proofErr w:type="spellEnd"/>
              <w:r w:rsidR="00687FF0">
                <w:rPr>
                  <w:rFonts w:eastAsia="Times New Roman" w:cs="Arial"/>
                </w:rPr>
                <w:t xml:space="preserve"> </w:t>
              </w:r>
              <w:r w:rsidR="00AD6062">
                <w:rPr>
                  <w:rFonts w:eastAsia="Times New Roman" w:cs="Arial"/>
                </w:rPr>
                <w:t xml:space="preserve">consistency </w:t>
              </w:r>
            </w:ins>
            <w:commentRangeEnd w:id="203"/>
            <w:r w:rsidR="003F3236">
              <w:rPr>
                <w:rStyle w:val="CommentReference"/>
              </w:rPr>
              <w:commentReference w:id="203"/>
            </w:r>
            <w:ins w:id="205" w:author="Astrid McNellis" w:date="2022-10-28T10:25:00Z">
              <w:r w:rsidR="00AD6062">
                <w:rPr>
                  <w:rFonts w:eastAsia="Times New Roman" w:cs="Arial"/>
                </w:rPr>
                <w:t xml:space="preserve">with the </w:t>
              </w:r>
              <w:r w:rsidR="00687FF0">
                <w:rPr>
                  <w:rFonts w:eastAsia="Times New Roman" w:cs="Arial"/>
                </w:rPr>
                <w:t>user</w:t>
              </w:r>
              <w:r w:rsidR="00AD6062">
                <w:rPr>
                  <w:rFonts w:eastAsia="Times New Roman" w:cs="Arial"/>
                </w:rPr>
                <w:t>’s desired voice.</w:t>
              </w:r>
              <w:r w:rsidR="00687FF0">
                <w:rPr>
                  <w:rFonts w:eastAsia="Times New Roman" w:cs="Arial"/>
                </w:rPr>
                <w:t xml:space="preserve"> </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7BC772" w14:textId="6288698C" w:rsidR="003001CA" w:rsidRDefault="003001CA" w:rsidP="001218CB">
            <w:pPr>
              <w:jc w:val="center"/>
              <w:rPr>
                <w:ins w:id="206" w:author="Astrid McNellis" w:date="2022-10-28T10:23:00Z"/>
                <w:rFonts w:eastAsia="Times New Roman" w:cs="Arial"/>
              </w:rPr>
            </w:pPr>
            <w:ins w:id="207" w:author="Astrid McNellis" w:date="2022-10-28T10:23:00Z">
              <w:r>
                <w:rPr>
                  <w:rFonts w:eastAsia="Times New Roman" w:cs="Arial"/>
                </w:rPr>
                <w:t>3</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9F2B44" w14:textId="77777777" w:rsidR="003001CA" w:rsidRDefault="003001CA" w:rsidP="001218CB">
            <w:pPr>
              <w:jc w:val="center"/>
              <w:rPr>
                <w:ins w:id="208" w:author="Astrid McNellis" w:date="2022-10-28T10:23:00Z"/>
                <w:rFonts w:eastAsia="Times New Roman" w:cs="Arial"/>
              </w:rPr>
            </w:pPr>
          </w:p>
        </w:tc>
      </w:tr>
      <w:tr w:rsidR="00406D52" w:rsidRPr="00B82BFF" w14:paraId="1086BE2E"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4B10A4F" w14:textId="77777777" w:rsidR="00406D52"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6E554B6" w14:textId="77777777" w:rsidR="00406D52" w:rsidRDefault="00406D52" w:rsidP="001218CB">
            <w:pPr>
              <w:rPr>
                <w:rFonts w:eastAsia="Times New Roman" w:cs="Arial"/>
              </w:rPr>
            </w:pPr>
            <w:r>
              <w:rPr>
                <w:rFonts w:eastAsia="Times New Roman" w:cs="Arial"/>
              </w:rPr>
              <w:t>The system should provide a variety of keyboard layouts (e.g. ABC, QWERTY, Linotype, etc.)</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EFA60E" w14:textId="77777777" w:rsidR="00406D52" w:rsidRDefault="00406D52" w:rsidP="001218CB">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C23C0F" w14:textId="77777777" w:rsidR="00406D52" w:rsidRDefault="00406D52" w:rsidP="001218CB">
            <w:pPr>
              <w:jc w:val="center"/>
              <w:rPr>
                <w:rFonts w:eastAsia="Times New Roman" w:cs="Arial"/>
              </w:rPr>
            </w:pPr>
          </w:p>
        </w:tc>
      </w:tr>
      <w:tr w:rsidR="00406D52" w:rsidRPr="00B82BFF" w14:paraId="3C68255A"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C3A9D11" w14:textId="77777777" w:rsidR="00406D52"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FA84B0D" w14:textId="782C36CF" w:rsidR="00406D52" w:rsidRDefault="00406D52" w:rsidP="001218CB">
            <w:pPr>
              <w:rPr>
                <w:rFonts w:eastAsia="Times New Roman" w:cs="Arial"/>
              </w:rPr>
            </w:pPr>
            <w:r>
              <w:rPr>
                <w:rFonts w:eastAsia="Times New Roman" w:cs="Arial"/>
              </w:rPr>
              <w:t>The system should generate speech with a minimum of “</w:t>
            </w:r>
            <w:ins w:id="209" w:author="Astrid McNellis" w:date="2022-10-28T09:13:00Z">
              <w:r w:rsidR="00B002D4">
                <w:rPr>
                  <w:rFonts w:eastAsia="Times New Roman" w:cs="Arial"/>
                </w:rPr>
                <w:t xml:space="preserve">interactions” </w:t>
              </w:r>
            </w:ins>
            <w:del w:id="210" w:author="Astrid McNellis" w:date="2022-10-28T09:13:00Z">
              <w:r w:rsidDel="00B002D4">
                <w:rPr>
                  <w:rFonts w:eastAsia="Times New Roman" w:cs="Arial"/>
                </w:rPr>
                <w:delText xml:space="preserve">key strokes” </w:delText>
              </w:r>
            </w:del>
            <w:ins w:id="211" w:author="Astrid McNellis" w:date="2022-10-28T09:13:00Z">
              <w:r w:rsidR="00B002D4">
                <w:rPr>
                  <w:rFonts w:eastAsia="Times New Roman" w:cs="Arial"/>
                </w:rPr>
                <w:t xml:space="preserve"> </w:t>
              </w:r>
            </w:ins>
            <w:r>
              <w:rPr>
                <w:rFonts w:eastAsia="Times New Roman" w:cs="Arial"/>
              </w:rPr>
              <w:t>(e.g. space between words should be added automatically when a word is selected or the system is aware that a word has been created)</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53FC34" w14:textId="77777777" w:rsidR="00406D52" w:rsidRDefault="00406D52" w:rsidP="001218CB">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D00B8E" w14:textId="77777777" w:rsidR="00406D52" w:rsidRDefault="00A17CB4" w:rsidP="001218CB">
            <w:pPr>
              <w:jc w:val="center"/>
              <w:rPr>
                <w:ins w:id="212" w:author="Astrid McNellis" w:date="2022-10-28T09:16:00Z"/>
                <w:rFonts w:eastAsia="Times New Roman" w:cs="Arial"/>
              </w:rPr>
            </w:pPr>
            <w:ins w:id="213" w:author="Astrid McNellis" w:date="2022-10-28T09:16:00Z">
              <w:r>
                <w:rPr>
                  <w:rFonts w:eastAsia="Times New Roman" w:cs="Arial"/>
                </w:rPr>
                <w:t>N/A</w:t>
              </w:r>
            </w:ins>
          </w:p>
          <w:p w14:paraId="1EFF1F80" w14:textId="2BCA4B8C" w:rsidR="00A17CB4" w:rsidRDefault="00A17CB4" w:rsidP="001218CB">
            <w:pPr>
              <w:jc w:val="center"/>
              <w:rPr>
                <w:rFonts w:eastAsia="Times New Roman" w:cs="Arial"/>
              </w:rPr>
            </w:pPr>
            <w:ins w:id="214" w:author="Astrid McNellis" w:date="2022-10-28T09:16:00Z">
              <w:r>
                <w:rPr>
                  <w:rFonts w:eastAsia="Times New Roman" w:cs="Arial"/>
                </w:rPr>
                <w:t>Design Goal</w:t>
              </w:r>
            </w:ins>
          </w:p>
        </w:tc>
      </w:tr>
      <w:tr w:rsidR="00406D52" w:rsidRPr="00B82BFF" w14:paraId="4E4B8F47"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26DBBD9" w14:textId="77777777" w:rsidR="00406D52"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6CC389E" w14:textId="77777777" w:rsidR="00406D52" w:rsidRDefault="00406D52" w:rsidP="001218CB">
            <w:pPr>
              <w:rPr>
                <w:rFonts w:eastAsia="Times New Roman" w:cs="Arial"/>
              </w:rPr>
            </w:pPr>
            <w:r>
              <w:rPr>
                <w:rFonts w:eastAsia="Times New Roman" w:cs="Arial"/>
              </w:rPr>
              <w:t>The system should allow speech to be generated visually and/or auditorily – as preferred by the user.</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A4D580" w14:textId="7E059D76" w:rsidR="00406D52" w:rsidRDefault="002C202B" w:rsidP="001218CB">
            <w:pPr>
              <w:jc w:val="center"/>
              <w:rPr>
                <w:rFonts w:eastAsia="Times New Roman" w:cs="Arial"/>
              </w:rPr>
            </w:pPr>
            <w:ins w:id="215" w:author="Astrid McNellis" w:date="2022-10-21T10:30:00Z">
              <w:r>
                <w:rPr>
                  <w:rFonts w:eastAsia="Times New Roman" w:cs="Arial"/>
                </w:rPr>
                <w:t>1</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9F60A7" w14:textId="77777777" w:rsidR="00406D52" w:rsidRDefault="00406D52" w:rsidP="001218CB">
            <w:pPr>
              <w:jc w:val="center"/>
              <w:rPr>
                <w:rFonts w:eastAsia="Times New Roman" w:cs="Arial"/>
              </w:rPr>
            </w:pPr>
          </w:p>
        </w:tc>
      </w:tr>
      <w:tr w:rsidR="00406D52" w:rsidRPr="00B82BFF" w14:paraId="06C6EFD4"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3C481DE" w14:textId="77777777" w:rsidR="00406D52"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4B6EAC7" w14:textId="4987E28D" w:rsidR="00406D52" w:rsidRDefault="00406D52" w:rsidP="001218CB">
            <w:pPr>
              <w:rPr>
                <w:rFonts w:eastAsia="Times New Roman" w:cs="Arial"/>
              </w:rPr>
            </w:pPr>
            <w:r>
              <w:rPr>
                <w:rFonts w:eastAsia="Times New Roman" w:cs="Arial"/>
              </w:rPr>
              <w:t xml:space="preserve">The system should </w:t>
            </w:r>
            <w:ins w:id="216" w:author="Astrid McNellis" w:date="2022-10-28T09:16:00Z">
              <w:r w:rsidR="002A37EA">
                <w:rPr>
                  <w:rFonts w:eastAsia="Times New Roman" w:cs="Arial"/>
                </w:rPr>
                <w:t xml:space="preserve">be able to </w:t>
              </w:r>
            </w:ins>
            <w:r>
              <w:rPr>
                <w:rFonts w:eastAsia="Times New Roman" w:cs="Arial"/>
              </w:rPr>
              <w:t>indicate both visually and auditorily, per user preference, that the user is composing speech.  (e.g. Please be patient while I compose my message.)</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59B8EC" w14:textId="62109D2E" w:rsidR="00406D52" w:rsidRDefault="00757652" w:rsidP="001218CB">
            <w:pPr>
              <w:jc w:val="center"/>
              <w:rPr>
                <w:rFonts w:eastAsia="Times New Roman" w:cs="Arial"/>
              </w:rPr>
            </w:pPr>
            <w:ins w:id="217" w:author="Astrid McNellis" w:date="2022-10-21T10:30:00Z">
              <w:r>
                <w:rPr>
                  <w:rFonts w:eastAsia="Times New Roman" w:cs="Arial"/>
                </w:rPr>
                <w:t>1</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80D68" w14:textId="77777777" w:rsidR="00406D52" w:rsidRDefault="00406D52" w:rsidP="001218CB">
            <w:pPr>
              <w:jc w:val="center"/>
              <w:rPr>
                <w:rFonts w:eastAsia="Times New Roman" w:cs="Arial"/>
              </w:rPr>
            </w:pPr>
          </w:p>
        </w:tc>
      </w:tr>
      <w:tr w:rsidR="00406D52" w:rsidRPr="00B82BFF" w14:paraId="01D93920"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8EB4F77" w14:textId="77777777" w:rsidR="00406D52"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6544B98" w14:textId="373BF961" w:rsidR="00406D52" w:rsidRDefault="00406D52" w:rsidP="001218CB">
            <w:pPr>
              <w:rPr>
                <w:rFonts w:eastAsia="Times New Roman" w:cs="Arial"/>
              </w:rPr>
            </w:pPr>
            <w:r>
              <w:rPr>
                <w:rFonts w:eastAsia="Times New Roman" w:cs="Arial"/>
              </w:rPr>
              <w:t xml:space="preserve">The system should include a </w:t>
            </w:r>
            <w:del w:id="218" w:author="Astrid McNellis" w:date="2022-10-28T09:19:00Z">
              <w:r w:rsidDel="00EF78F2">
                <w:rPr>
                  <w:rFonts w:eastAsia="Times New Roman" w:cs="Arial"/>
                </w:rPr>
                <w:delText xml:space="preserve">folder </w:delText>
              </w:r>
            </w:del>
            <w:ins w:id="219" w:author="Astrid McNellis" w:date="2022-10-28T09:19:00Z">
              <w:r w:rsidR="00EF78F2">
                <w:rPr>
                  <w:rFonts w:eastAsia="Times New Roman" w:cs="Arial"/>
                </w:rPr>
                <w:t xml:space="preserve">method </w:t>
              </w:r>
              <w:r w:rsidR="00AC4D05">
                <w:rPr>
                  <w:rFonts w:eastAsia="Times New Roman" w:cs="Arial"/>
                </w:rPr>
                <w:t xml:space="preserve">for rapidly accessing </w:t>
              </w:r>
            </w:ins>
            <w:del w:id="220" w:author="Astrid McNellis" w:date="2022-10-28T09:19:00Z">
              <w:r w:rsidDel="00AC4D05">
                <w:rPr>
                  <w:rFonts w:eastAsia="Times New Roman" w:cs="Arial"/>
                </w:rPr>
                <w:delText xml:space="preserve">that includes user </w:delText>
              </w:r>
            </w:del>
            <w:r>
              <w:rPr>
                <w:rFonts w:eastAsia="Times New Roman" w:cs="Arial"/>
              </w:rPr>
              <w:t xml:space="preserve">pre-defined </w:t>
            </w:r>
            <w:ins w:id="221" w:author="Astrid McNellis" w:date="2022-10-28T09:19:00Z">
              <w:r w:rsidR="00AC4D05">
                <w:rPr>
                  <w:rFonts w:eastAsia="Times New Roman" w:cs="Arial"/>
                </w:rPr>
                <w:t xml:space="preserve">user </w:t>
              </w:r>
            </w:ins>
            <w:r>
              <w:rPr>
                <w:rFonts w:eastAsia="Times New Roman" w:cs="Arial"/>
              </w:rPr>
              <w:t xml:space="preserve">phrases that can </w:t>
            </w:r>
            <w:ins w:id="222" w:author="Astrid McNellis" w:date="2022-10-28T09:20:00Z">
              <w:r w:rsidR="00D64850">
                <w:rPr>
                  <w:rFonts w:eastAsia="Times New Roman" w:cs="Arial"/>
                </w:rPr>
                <w:t xml:space="preserve">ideally </w:t>
              </w:r>
            </w:ins>
            <w:r>
              <w:rPr>
                <w:rFonts w:eastAsia="Times New Roman" w:cs="Arial"/>
              </w:rPr>
              <w:t>be played with a single click without removing the composed message in the main window. (e.g. a phrase might be “please give me a minute to compose my reply”)</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E4C502" w14:textId="77777777" w:rsidR="00406D52" w:rsidRDefault="00406D52" w:rsidP="001218CB">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66BFCE" w14:textId="77777777" w:rsidR="00406D52" w:rsidRDefault="00406D52" w:rsidP="001218CB">
            <w:pPr>
              <w:jc w:val="center"/>
              <w:rPr>
                <w:rFonts w:eastAsia="Times New Roman" w:cs="Arial"/>
              </w:rPr>
            </w:pPr>
          </w:p>
        </w:tc>
      </w:tr>
      <w:tr w:rsidR="00406D52" w:rsidRPr="00B82BFF" w14:paraId="15E771B8"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5713AB3" w14:textId="77777777" w:rsidR="00406D52"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3E58FBD" w14:textId="04F06C7F" w:rsidR="00406D52" w:rsidRDefault="00406D52" w:rsidP="001218CB">
            <w:pPr>
              <w:rPr>
                <w:rFonts w:eastAsia="Times New Roman" w:cs="Arial"/>
              </w:rPr>
            </w:pPr>
            <w:r>
              <w:rPr>
                <w:rFonts w:eastAsia="Times New Roman" w:cs="Arial"/>
              </w:rPr>
              <w:t xml:space="preserve">The system should allow user to </w:t>
            </w:r>
            <w:ins w:id="223" w:author="Astrid McNellis" w:date="2022-10-28T09:22:00Z">
              <w:r w:rsidR="00B95D9A">
                <w:rPr>
                  <w:rFonts w:eastAsia="Times New Roman" w:cs="Arial"/>
                </w:rPr>
                <w:t>organize their</w:t>
              </w:r>
              <w:r w:rsidR="00A54435">
                <w:rPr>
                  <w:rFonts w:eastAsia="Times New Roman" w:cs="Arial"/>
                </w:rPr>
                <w:t xml:space="preserve"> phrase inventory and create shortcuts.  </w:t>
              </w:r>
            </w:ins>
            <w:del w:id="224" w:author="Astrid McNellis" w:date="2022-10-28T09:22:00Z">
              <w:r w:rsidDel="00A54435">
                <w:rPr>
                  <w:rFonts w:eastAsia="Times New Roman" w:cs="Arial"/>
                </w:rPr>
                <w:delText>create and delete folders and favorites</w:delText>
              </w:r>
            </w:del>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C824A8" w14:textId="77777777" w:rsidR="00406D52" w:rsidRDefault="00406D52" w:rsidP="001218CB">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333E3D" w14:textId="77777777" w:rsidR="00406D52" w:rsidRDefault="00406D52" w:rsidP="001218CB">
            <w:pPr>
              <w:jc w:val="center"/>
              <w:rPr>
                <w:rFonts w:eastAsia="Times New Roman" w:cs="Arial"/>
              </w:rPr>
            </w:pPr>
          </w:p>
        </w:tc>
      </w:tr>
      <w:tr w:rsidR="00406D52" w:rsidRPr="00B82BFF" w14:paraId="4E6FCDB9"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02653A" w14:textId="77777777" w:rsidR="00406D52"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5F2438D" w14:textId="77777777" w:rsidR="00406D52" w:rsidRDefault="00406D52" w:rsidP="001218CB">
            <w:pPr>
              <w:rPr>
                <w:rFonts w:eastAsia="Times New Roman" w:cs="Arial"/>
              </w:rPr>
            </w:pPr>
            <w:r>
              <w:rPr>
                <w:rFonts w:eastAsia="Times New Roman" w:cs="Arial"/>
              </w:rPr>
              <w:t>The system should allow users the option of auto clearing speech that has already been generated.</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165E33" w14:textId="1828CE3B" w:rsidR="00406D52" w:rsidRDefault="00757652" w:rsidP="001218CB">
            <w:pPr>
              <w:jc w:val="center"/>
              <w:rPr>
                <w:rFonts w:eastAsia="Times New Roman" w:cs="Arial"/>
              </w:rPr>
            </w:pPr>
            <w:ins w:id="225" w:author="Astrid McNellis" w:date="2022-10-21T10:30:00Z">
              <w:r>
                <w:rPr>
                  <w:rFonts w:eastAsia="Times New Roman" w:cs="Arial"/>
                </w:rPr>
                <w:t>2</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28AC88" w14:textId="77777777" w:rsidR="00406D52" w:rsidRDefault="00406D52" w:rsidP="001218CB">
            <w:pPr>
              <w:jc w:val="center"/>
              <w:rPr>
                <w:rFonts w:eastAsia="Times New Roman" w:cs="Arial"/>
              </w:rPr>
            </w:pPr>
          </w:p>
        </w:tc>
      </w:tr>
      <w:tr w:rsidR="00406D52" w:rsidRPr="00B82BFF" w14:paraId="69034655"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23416C3" w14:textId="77777777" w:rsidR="00406D52" w:rsidRDefault="00406D52" w:rsidP="001218CB">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35A078A" w14:textId="0595E903" w:rsidR="00406D52" w:rsidRDefault="00406D52" w:rsidP="001218CB">
            <w:pPr>
              <w:rPr>
                <w:rFonts w:eastAsia="Times New Roman" w:cs="Arial"/>
              </w:rPr>
            </w:pPr>
            <w:r>
              <w:rPr>
                <w:rFonts w:ascii="Calibri" w:hAnsi="Calibri" w:cs="Calibri"/>
                <w:color w:val="000000"/>
              </w:rPr>
              <w:t>The system should enable to pause vocalization during readback and edit to react to interruptions or discussion.</w:t>
            </w:r>
            <w:ins w:id="226" w:author="Astrid McNellis" w:date="2022-10-28T09:25:00Z">
              <w:r w:rsidR="00B11230">
                <w:rPr>
                  <w:rFonts w:ascii="Calibri" w:hAnsi="Calibri" w:cs="Calibri"/>
                  <w:color w:val="000000"/>
                </w:rPr>
                <w:t xml:space="preserve"> (The intent is to allow users to engage in </w:t>
              </w:r>
            </w:ins>
            <w:ins w:id="227" w:author="Astrid McNellis" w:date="2022-10-28T09:26:00Z">
              <w:r w:rsidR="00D2651F">
                <w:rPr>
                  <w:rFonts w:ascii="Calibri" w:hAnsi="Calibri" w:cs="Calibri"/>
                  <w:color w:val="000000"/>
                </w:rPr>
                <w:t xml:space="preserve">natural </w:t>
              </w:r>
            </w:ins>
            <w:ins w:id="228" w:author="Astrid McNellis" w:date="2022-10-28T09:25:00Z">
              <w:r w:rsidR="00B11230">
                <w:rPr>
                  <w:rFonts w:ascii="Calibri" w:hAnsi="Calibri" w:cs="Calibri"/>
                  <w:color w:val="000000"/>
                </w:rPr>
                <w:t>conversations</w:t>
              </w:r>
            </w:ins>
            <w:ins w:id="229" w:author="Astrid McNellis" w:date="2022-10-28T09:26:00Z">
              <w:r w:rsidR="00D2651F">
                <w:rPr>
                  <w:rFonts w:ascii="Calibri" w:hAnsi="Calibri" w:cs="Calibri"/>
                  <w:color w:val="000000"/>
                </w:rPr>
                <w:t xml:space="preserve"> – e.g. </w:t>
              </w:r>
              <w:r w:rsidR="00563A85">
                <w:rPr>
                  <w:rFonts w:ascii="Calibri" w:hAnsi="Calibri" w:cs="Calibri"/>
                  <w:color w:val="000000"/>
                </w:rPr>
                <w:t>turn taking, indicating a “let me finish”</w:t>
              </w:r>
            </w:ins>
            <w:ins w:id="230" w:author="Astrid McNellis" w:date="2022-10-28T09:27:00Z">
              <w:r w:rsidR="00C74030">
                <w:rPr>
                  <w:rFonts w:ascii="Calibri" w:hAnsi="Calibri" w:cs="Calibri"/>
                  <w:color w:val="000000"/>
                </w:rPr>
                <w:t xml:space="preserve"> or “good point”</w:t>
              </w:r>
            </w:ins>
            <w:ins w:id="231" w:author="Astrid McNellis" w:date="2022-10-28T09:25:00Z">
              <w:r w:rsidR="00B11230">
                <w:rPr>
                  <w:rFonts w:ascii="Calibri" w:hAnsi="Calibri" w:cs="Calibri"/>
                  <w:color w:val="000000"/>
                </w:rPr>
                <w:t>)</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E004A8" w14:textId="77777777" w:rsidR="00406D52" w:rsidRDefault="00406D52" w:rsidP="001218CB">
            <w:pPr>
              <w:jc w:val="center"/>
              <w:rPr>
                <w:rFonts w:eastAsia="Times New Roman" w:cs="Arial"/>
              </w:rPr>
            </w:pPr>
            <w:r>
              <w:rPr>
                <w:rFonts w:eastAsia="Times New Roman" w:cs="Arial"/>
              </w:rPr>
              <w:t>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1FA4D4" w14:textId="77777777" w:rsidR="00406D52" w:rsidRDefault="00406D52" w:rsidP="001218CB">
            <w:pPr>
              <w:jc w:val="center"/>
              <w:rPr>
                <w:rFonts w:eastAsia="Times New Roman" w:cs="Arial"/>
              </w:rPr>
            </w:pPr>
          </w:p>
        </w:tc>
      </w:tr>
      <w:tr w:rsidR="00DE3F4F" w:rsidRPr="00B82BFF" w14:paraId="6591F1F7" w14:textId="77777777" w:rsidTr="6414BCD1">
        <w:trPr>
          <w:ins w:id="232" w:author="Astrid McNellis" w:date="2022-10-20T22:37: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B57543C" w14:textId="77777777" w:rsidR="00DE3F4F" w:rsidRDefault="00DE3F4F" w:rsidP="001218CB">
            <w:pPr>
              <w:pStyle w:val="Heading3"/>
              <w:rPr>
                <w:ins w:id="233" w:author="Astrid McNellis" w:date="2022-10-20T22:37: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0474589" w14:textId="4B006C9A" w:rsidR="00DE3F4F" w:rsidRDefault="00DE3F4F" w:rsidP="001218CB">
            <w:pPr>
              <w:rPr>
                <w:ins w:id="234" w:author="Astrid McNellis" w:date="2022-10-20T22:37:00Z"/>
                <w:rFonts w:ascii="Calibri" w:hAnsi="Calibri" w:cs="Calibri"/>
                <w:color w:val="000000"/>
              </w:rPr>
            </w:pPr>
            <w:ins w:id="235" w:author="Astrid McNellis" w:date="2022-10-20T22:38:00Z">
              <w:r>
                <w:rPr>
                  <w:rFonts w:ascii="Calibri" w:hAnsi="Calibri" w:cs="Calibri"/>
                  <w:color w:val="000000"/>
                </w:rPr>
                <w:t xml:space="preserve">The system should allow the user to </w:t>
              </w:r>
            </w:ins>
            <w:ins w:id="236" w:author="Astrid McNellis" w:date="2022-10-28T09:31:00Z">
              <w:r w:rsidR="00AD078C">
                <w:rPr>
                  <w:rFonts w:ascii="Calibri" w:hAnsi="Calibri" w:cs="Calibri"/>
                  <w:color w:val="000000"/>
                </w:rPr>
                <w:t xml:space="preserve">enter a “speaker mode”wherein they can </w:t>
              </w:r>
            </w:ins>
            <w:ins w:id="237" w:author="Astrid McNellis" w:date="2022-10-20T22:38:00Z">
              <w:r>
                <w:rPr>
                  <w:rFonts w:ascii="Calibri" w:hAnsi="Calibri" w:cs="Calibri"/>
                  <w:color w:val="000000"/>
                </w:rPr>
                <w:t xml:space="preserve">compose and save </w:t>
              </w:r>
            </w:ins>
            <w:ins w:id="238" w:author="Astrid McNellis" w:date="2022-10-20T22:39:00Z">
              <w:r w:rsidR="00302E93">
                <w:rPr>
                  <w:rFonts w:ascii="Calibri" w:hAnsi="Calibri" w:cs="Calibri"/>
                  <w:color w:val="000000"/>
                </w:rPr>
                <w:t>long segments of speech that could be played back in the form of a spee</w:t>
              </w:r>
            </w:ins>
            <w:ins w:id="239" w:author="Astrid McNellis" w:date="2022-10-20T22:40:00Z">
              <w:r w:rsidR="00302E93">
                <w:rPr>
                  <w:rFonts w:ascii="Calibri" w:hAnsi="Calibri" w:cs="Calibri"/>
                  <w:color w:val="000000"/>
                </w:rPr>
                <w:t>ch</w:t>
              </w:r>
            </w:ins>
            <w:ins w:id="240" w:author="Astrid McNellis" w:date="2022-10-28T09:31:00Z">
              <w:r w:rsidR="00AD078C">
                <w:rPr>
                  <w:rFonts w:ascii="Calibri" w:hAnsi="Calibri" w:cs="Calibri"/>
                  <w:color w:val="000000"/>
                </w:rPr>
                <w:t>, and paused periodically to enter “conversation mode”</w:t>
              </w:r>
            </w:ins>
            <w:ins w:id="241" w:author="Astrid McNellis" w:date="2022-10-20T22:40:00Z">
              <w:r w:rsidR="00302E93">
                <w:rPr>
                  <w:rFonts w:ascii="Calibri" w:hAnsi="Calibri" w:cs="Calibri"/>
                  <w:color w:val="000000"/>
                </w:rPr>
                <w:t>.</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43540A" w14:textId="3D2FF133" w:rsidR="00DE3F4F" w:rsidRDefault="00302E93" w:rsidP="001218CB">
            <w:pPr>
              <w:jc w:val="center"/>
              <w:rPr>
                <w:ins w:id="242" w:author="Astrid McNellis" w:date="2022-10-20T22:37:00Z"/>
                <w:rFonts w:eastAsia="Times New Roman" w:cs="Arial"/>
              </w:rPr>
            </w:pPr>
            <w:ins w:id="243" w:author="Astrid McNellis" w:date="2022-10-20T22:40:00Z">
              <w:r>
                <w:rPr>
                  <w:rFonts w:eastAsia="Times New Roman" w:cs="Arial"/>
                </w:rPr>
                <w:t>3</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FBD11B" w14:textId="77777777" w:rsidR="00DE3F4F" w:rsidRDefault="00DE3F4F" w:rsidP="001218CB">
            <w:pPr>
              <w:jc w:val="center"/>
              <w:rPr>
                <w:ins w:id="244" w:author="Astrid McNellis" w:date="2022-10-20T22:37:00Z"/>
                <w:rFonts w:eastAsia="Times New Roman" w:cs="Arial"/>
              </w:rPr>
            </w:pPr>
          </w:p>
        </w:tc>
      </w:tr>
    </w:tbl>
    <w:p w14:paraId="3DAE2B9B" w14:textId="77777777" w:rsidR="00406D52" w:rsidRDefault="00406D52" w:rsidP="00406D52">
      <w:pPr>
        <w:rPr>
          <w:rFonts w:eastAsia="Times New Roman" w:cs="Arial"/>
          <w:b/>
          <w:bCs/>
          <w:color w:val="000000"/>
          <w:sz w:val="24"/>
          <w:szCs w:val="24"/>
        </w:rPr>
      </w:pPr>
    </w:p>
    <w:p w14:paraId="3E90DC05" w14:textId="77777777" w:rsidR="00406D52" w:rsidRDefault="00406D52" w:rsidP="00406D52">
      <w:pPr>
        <w:pStyle w:val="Heading2"/>
      </w:pPr>
      <w:bookmarkStart w:id="245" w:name="_Toc103374001"/>
      <w:r>
        <w:t xml:space="preserve">Language </w:t>
      </w:r>
      <w:r w:rsidRPr="009B608C">
        <w:t>System</w:t>
      </w:r>
    </w:p>
    <w:p w14:paraId="56558368" w14:textId="77777777" w:rsidR="00406D52" w:rsidRDefault="00406D52" w:rsidP="00406D52">
      <w:pPr>
        <w:rPr>
          <w:i/>
          <w:iCs/>
        </w:rPr>
      </w:pPr>
      <w:r w:rsidRPr="00B70FA8">
        <w:rPr>
          <w:i/>
          <w:iCs/>
        </w:rPr>
        <w:t>&lt;Insert Section Description&gt;</w:t>
      </w:r>
    </w:p>
    <w:p w14:paraId="299F1396" w14:textId="77777777" w:rsidR="00406D52" w:rsidRPr="00206F29" w:rsidRDefault="00406D52" w:rsidP="00406D52"/>
    <w:tbl>
      <w:tblPr>
        <w:tblW w:w="5000" w:type="pct"/>
        <w:tblCellMar>
          <w:top w:w="15" w:type="dxa"/>
          <w:left w:w="15" w:type="dxa"/>
          <w:bottom w:w="15" w:type="dxa"/>
          <w:right w:w="15" w:type="dxa"/>
        </w:tblCellMar>
        <w:tblLook w:val="04A0" w:firstRow="1" w:lastRow="0" w:firstColumn="1" w:lastColumn="0" w:noHBand="0" w:noVBand="1"/>
      </w:tblPr>
      <w:tblGrid>
        <w:gridCol w:w="890"/>
        <w:gridCol w:w="7290"/>
        <w:gridCol w:w="900"/>
        <w:gridCol w:w="980"/>
      </w:tblGrid>
      <w:tr w:rsidR="00406D52" w:rsidRPr="00B82BFF" w14:paraId="31A32263" w14:textId="77777777" w:rsidTr="6414BCD1">
        <w:trPr>
          <w:tblHeader/>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6BF1D0F" w14:textId="77777777" w:rsidR="00406D52" w:rsidRPr="00B82BFF" w:rsidRDefault="00406D52" w:rsidP="00A522CA">
            <w:pPr>
              <w:keepNext/>
              <w:jc w:val="center"/>
              <w:rPr>
                <w:rFonts w:eastAsia="Times New Roman"/>
              </w:rPr>
            </w:pPr>
            <w:r w:rsidRPr="00B82BFF">
              <w:rPr>
                <w:rFonts w:eastAsia="Times New Roman" w:cs="Arial"/>
                <w:color w:val="000000"/>
              </w:rPr>
              <w:t>Req #</w:t>
            </w: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CCAB1CC" w14:textId="77777777" w:rsidR="00406D52" w:rsidRPr="00B82BFF" w:rsidRDefault="00406D52" w:rsidP="00A522CA">
            <w:pPr>
              <w:keepNext/>
              <w:jc w:val="center"/>
              <w:rPr>
                <w:rFonts w:eastAsia="Times New Roman"/>
              </w:rPr>
            </w:pPr>
            <w:r w:rsidRPr="00B82BFF">
              <w:rPr>
                <w:rFonts w:eastAsia="Times New Roman" w:cs="Arial"/>
                <w:color w:val="000000"/>
              </w:rPr>
              <w:t>Requirement Description</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13C7CA" w14:textId="77777777" w:rsidR="00406D52" w:rsidRDefault="00406D52" w:rsidP="00A522CA">
            <w:pPr>
              <w:keepNext/>
              <w:jc w:val="center"/>
              <w:rPr>
                <w:rFonts w:eastAsia="Times New Roman" w:cs="Arial"/>
                <w:color w:val="000000"/>
              </w:rPr>
            </w:pPr>
            <w:r w:rsidRPr="00B82BFF">
              <w:rPr>
                <w:rFonts w:eastAsia="Times New Roman" w:cs="Arial"/>
                <w:color w:val="000000"/>
              </w:rPr>
              <w:t>Priority</w:t>
            </w:r>
          </w:p>
          <w:p w14:paraId="1CE43A6C" w14:textId="77777777" w:rsidR="00406D52" w:rsidRPr="00B82BFF" w:rsidRDefault="00406D52" w:rsidP="00A522CA">
            <w:pPr>
              <w:keepNext/>
              <w:jc w:val="center"/>
              <w:rPr>
                <w:rFonts w:eastAsia="Times New Roman" w:cs="Arial"/>
                <w:color w:val="000000"/>
              </w:rPr>
            </w:pPr>
            <w:r w:rsidRPr="00B82BFF">
              <w:rPr>
                <w:rFonts w:eastAsia="Times New Roman" w:cs="Arial"/>
                <w:color w:val="000000"/>
              </w:rPr>
              <w:t>(1,2,3)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A1F0E3" w14:textId="77777777" w:rsidR="00406D52" w:rsidRPr="00B82BFF" w:rsidRDefault="00406D52" w:rsidP="00A522CA">
            <w:pPr>
              <w:keepNext/>
              <w:jc w:val="center"/>
              <w:rPr>
                <w:rFonts w:eastAsia="Times New Roman" w:cs="Arial"/>
                <w:color w:val="000000"/>
              </w:rPr>
            </w:pPr>
            <w:r>
              <w:rPr>
                <w:rFonts w:eastAsia="Times New Roman" w:cs="Arial"/>
                <w:color w:val="000000"/>
              </w:rPr>
              <w:t>PRD #</w:t>
            </w:r>
          </w:p>
        </w:tc>
      </w:tr>
      <w:tr w:rsidR="00406D52" w:rsidRPr="00B82BFF" w14:paraId="68845D82" w14:textId="77777777" w:rsidTr="6414BCD1">
        <w:trPr>
          <w:trHeight w:val="393"/>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A6AF56C" w14:textId="77777777" w:rsidR="00406D52" w:rsidRPr="00B82BFF" w:rsidRDefault="00406D52" w:rsidP="00A522CA">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45618AF" w14:textId="1E9F9E16" w:rsidR="00406D52" w:rsidRPr="00371262" w:rsidRDefault="00406D52" w:rsidP="00A522CA">
            <w:pPr>
              <w:keepNext/>
              <w:rPr>
                <w:rFonts w:eastAsia="Times New Roman"/>
              </w:rPr>
            </w:pPr>
            <w:r>
              <w:rPr>
                <w:rFonts w:eastAsia="Times New Roman"/>
              </w:rPr>
              <w:t>The system should provide contextual predictions based on environment</w:t>
            </w:r>
            <w:ins w:id="246" w:author="Astrid McNellis" w:date="2022-10-28T09:33:00Z">
              <w:r w:rsidR="00C0323B">
                <w:rPr>
                  <w:rFonts w:eastAsia="Times New Roman"/>
                </w:rPr>
                <w:t xml:space="preserve"> (e.g. geographical location, weather, activity)</w:t>
              </w:r>
            </w:ins>
            <w:r>
              <w:rPr>
                <w:rFonts w:eastAsia="Times New Roman"/>
              </w:rPr>
              <w:t>.</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FDD35C" w14:textId="4AD0C0E9" w:rsidR="00406D52" w:rsidRPr="00371262" w:rsidRDefault="00757652" w:rsidP="00A522CA">
            <w:pPr>
              <w:keepNext/>
              <w:jc w:val="center"/>
              <w:rPr>
                <w:rFonts w:eastAsia="Times New Roman" w:cs="Arial"/>
              </w:rPr>
            </w:pPr>
            <w:ins w:id="247" w:author="Astrid McNellis" w:date="2022-10-21T10:30:00Z">
              <w:r>
                <w:rPr>
                  <w:rFonts w:eastAsia="Times New Roman" w:cs="Arial"/>
                </w:rPr>
                <w:t>3</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A22578" w14:textId="77777777" w:rsidR="00406D52" w:rsidRPr="00371262" w:rsidRDefault="00406D52" w:rsidP="00A522CA">
            <w:pPr>
              <w:keepNext/>
              <w:jc w:val="center"/>
              <w:rPr>
                <w:rFonts w:eastAsia="Times New Roman" w:cs="Arial"/>
              </w:rPr>
            </w:pPr>
          </w:p>
        </w:tc>
      </w:tr>
      <w:tr w:rsidR="00406D52" w:rsidRPr="00B82BFF" w14:paraId="73A8E430"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9043A3D" w14:textId="77777777" w:rsidR="00406D52" w:rsidRPr="00B82BFF" w:rsidRDefault="00406D52" w:rsidP="00A522CA">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3B1338" w14:textId="12F21136" w:rsidR="00406D52" w:rsidRPr="00371262" w:rsidRDefault="00406D52" w:rsidP="00A522CA">
            <w:pPr>
              <w:rPr>
                <w:rFonts w:eastAsia="Times New Roman"/>
              </w:rPr>
            </w:pPr>
            <w:r>
              <w:rPr>
                <w:rFonts w:eastAsia="Times New Roman"/>
              </w:rPr>
              <w:t xml:space="preserve">The system should provide contextual predictions based on </w:t>
            </w:r>
            <w:ins w:id="248" w:author="Astrid McNellis" w:date="2022-10-28T09:38:00Z">
              <w:r w:rsidR="00542EBE">
                <w:rPr>
                  <w:rFonts w:eastAsia="Times New Roman"/>
                </w:rPr>
                <w:t xml:space="preserve">utterance </w:t>
              </w:r>
            </w:ins>
            <w:r>
              <w:rPr>
                <w:rFonts w:eastAsia="Times New Roman"/>
              </w:rPr>
              <w:t>history</w:t>
            </w:r>
            <w:ins w:id="249" w:author="Astrid McNellis" w:date="2022-10-28T09:37:00Z">
              <w:r w:rsidR="00B377BF">
                <w:rPr>
                  <w:rFonts w:eastAsia="Times New Roman"/>
                </w:rPr>
                <w:t xml:space="preserve"> (for example, if a user is </w:t>
              </w:r>
            </w:ins>
            <w:ins w:id="250" w:author="Astrid McNellis" w:date="2022-10-28T09:38:00Z">
              <w:r w:rsidR="00065F63">
                <w:rPr>
                  <w:rFonts w:eastAsia="Times New Roman"/>
                </w:rPr>
                <w:t>talking about a trip to Hawaii</w:t>
              </w:r>
            </w:ins>
            <w:ins w:id="251" w:author="Astrid McNellis" w:date="2022-10-28T09:37:00Z">
              <w:r w:rsidR="00B377BF">
                <w:rPr>
                  <w:rFonts w:eastAsia="Times New Roman"/>
                </w:rPr>
                <w:t xml:space="preserve">, ideally the predictions will </w:t>
              </w:r>
              <w:r w:rsidR="00542EBE">
                <w:rPr>
                  <w:rFonts w:eastAsia="Times New Roman"/>
                </w:rPr>
                <w:t xml:space="preserve">tend to </w:t>
              </w:r>
            </w:ins>
            <w:ins w:id="252" w:author="Astrid McNellis" w:date="2022-10-28T09:38:00Z">
              <w:r w:rsidR="00065F63">
                <w:rPr>
                  <w:rFonts w:eastAsia="Times New Roman"/>
                </w:rPr>
                <w:t xml:space="preserve">enable continued discussion </w:t>
              </w:r>
            </w:ins>
            <w:ins w:id="253" w:author="Astrid McNellis" w:date="2022-10-28T09:39:00Z">
              <w:r w:rsidR="004726A5">
                <w:rPr>
                  <w:rFonts w:eastAsia="Times New Roman"/>
                </w:rPr>
                <w:t>on that topic)</w:t>
              </w:r>
            </w:ins>
            <w:r>
              <w:rPr>
                <w:rFonts w:eastAsia="Times New Roman"/>
              </w:rPr>
              <w:t>.</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5D3C1C" w14:textId="668BDE20" w:rsidR="00406D52" w:rsidRPr="00371262" w:rsidRDefault="00065F63" w:rsidP="00A522CA">
            <w:pPr>
              <w:jc w:val="center"/>
              <w:rPr>
                <w:rFonts w:eastAsia="Times New Roman" w:cs="Arial"/>
              </w:rPr>
            </w:pPr>
            <w:ins w:id="254" w:author="Astrid McNellis" w:date="2022-10-28T09:38:00Z">
              <w:r>
                <w:rPr>
                  <w:rFonts w:eastAsia="Times New Roman" w:cs="Arial"/>
                </w:rPr>
                <w:t>3</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7E640" w14:textId="77777777" w:rsidR="00406D52" w:rsidRPr="00371262" w:rsidRDefault="00406D52" w:rsidP="00A522CA">
            <w:pPr>
              <w:jc w:val="center"/>
              <w:rPr>
                <w:rFonts w:eastAsia="Times New Roman" w:cs="Arial"/>
              </w:rPr>
            </w:pPr>
          </w:p>
        </w:tc>
      </w:tr>
      <w:tr w:rsidR="00406D52" w:rsidRPr="00B82BFF" w14:paraId="40AB7E17"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146F575" w14:textId="77777777" w:rsidR="00406D52" w:rsidRDefault="00406D52" w:rsidP="00A522CA">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435243" w14:textId="77777777" w:rsidR="00406D52" w:rsidRPr="00371262" w:rsidRDefault="00406D52" w:rsidP="00A522CA">
            <w:pPr>
              <w:rPr>
                <w:rFonts w:eastAsia="Times New Roman" w:cs="Arial"/>
              </w:rPr>
            </w:pPr>
            <w:r>
              <w:rPr>
                <w:rFonts w:eastAsia="Times New Roman" w:cs="Arial"/>
              </w:rPr>
              <w:t>The system should provide predictive words and phrases that adjust with each additional input (of a letter or word).</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B79620" w14:textId="5466FB7D" w:rsidR="00406D52" w:rsidRDefault="00757652" w:rsidP="00A522CA">
            <w:pPr>
              <w:jc w:val="center"/>
              <w:rPr>
                <w:rFonts w:eastAsia="Times New Roman" w:cs="Arial"/>
              </w:rPr>
            </w:pPr>
            <w:ins w:id="255" w:author="Astrid McNellis" w:date="2022-10-21T10:30:00Z">
              <w:r>
                <w:rPr>
                  <w:rFonts w:eastAsia="Times New Roman" w:cs="Arial"/>
                </w:rPr>
                <w:t>2</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0735E5" w14:textId="77777777" w:rsidR="00406D52" w:rsidRDefault="00406D52" w:rsidP="00A522CA">
            <w:pPr>
              <w:jc w:val="center"/>
              <w:rPr>
                <w:rFonts w:eastAsia="Times New Roman" w:cs="Arial"/>
              </w:rPr>
            </w:pPr>
          </w:p>
        </w:tc>
      </w:tr>
      <w:tr w:rsidR="00406D52" w:rsidRPr="00B82BFF" w14:paraId="3D19D4DD"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E11016A" w14:textId="77777777" w:rsidR="00406D52" w:rsidRDefault="00406D52" w:rsidP="00A522CA">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6FF6CE" w14:textId="6F2C46F5" w:rsidR="00406D52" w:rsidRPr="00371262" w:rsidRDefault="00406D52" w:rsidP="00A522CA">
            <w:pPr>
              <w:rPr>
                <w:rFonts w:eastAsia="Times New Roman" w:cs="Arial"/>
              </w:rPr>
            </w:pPr>
            <w:r>
              <w:rPr>
                <w:rFonts w:eastAsia="Times New Roman" w:cs="Arial"/>
              </w:rPr>
              <w:t>The system</w:t>
            </w:r>
            <w:ins w:id="256" w:author="Astrid McNellis" w:date="2022-10-28T09:45:00Z">
              <w:r w:rsidR="00A50D76">
                <w:rPr>
                  <w:rFonts w:eastAsia="Times New Roman" w:cs="Arial"/>
                </w:rPr>
                <w:t>’s word prediction should ad</w:t>
              </w:r>
            </w:ins>
            <w:ins w:id="257" w:author="Astrid McNellis" w:date="2022-10-28T09:46:00Z">
              <w:r w:rsidR="00A50D76">
                <w:rPr>
                  <w:rFonts w:eastAsia="Times New Roman" w:cs="Arial"/>
                </w:rPr>
                <w:t xml:space="preserve">apt to user </w:t>
              </w:r>
            </w:ins>
            <w:ins w:id="258" w:author="Astrid McNellis" w:date="2022-10-28T09:47:00Z">
              <w:r w:rsidR="00D91752">
                <w:rPr>
                  <w:rFonts w:eastAsia="Times New Roman" w:cs="Arial"/>
                </w:rPr>
                <w:t>u</w:t>
              </w:r>
            </w:ins>
            <w:r w:rsidR="00DB786E">
              <w:rPr>
                <w:rFonts w:eastAsia="Times New Roman" w:cs="Arial"/>
              </w:rPr>
              <w:t>t</w:t>
            </w:r>
            <w:ins w:id="259" w:author="Astrid McNellis" w:date="2022-10-28T09:47:00Z">
              <w:r w:rsidR="00D91752">
                <w:rPr>
                  <w:rFonts w:eastAsia="Times New Roman" w:cs="Arial"/>
                </w:rPr>
                <w:t>terances &amp; corrections to ut</w:t>
              </w:r>
            </w:ins>
            <w:r w:rsidR="008E59AF">
              <w:rPr>
                <w:rFonts w:eastAsia="Times New Roman" w:cs="Arial"/>
              </w:rPr>
              <w:t>t</w:t>
            </w:r>
            <w:ins w:id="260" w:author="Astrid McNellis" w:date="2022-10-28T09:47:00Z">
              <w:r w:rsidR="00D91752">
                <w:rPr>
                  <w:rFonts w:eastAsia="Times New Roman" w:cs="Arial"/>
                </w:rPr>
                <w:t>erances over time</w:t>
              </w:r>
              <w:r w:rsidR="00181AE1">
                <w:rPr>
                  <w:rFonts w:eastAsia="Times New Roman" w:cs="Arial"/>
                </w:rPr>
                <w:t>.</w:t>
              </w:r>
              <w:r w:rsidR="00012EA5">
                <w:rPr>
                  <w:rFonts w:eastAsia="Times New Roman" w:cs="Arial"/>
                </w:rPr>
                <w:t xml:space="preserve"> </w:t>
              </w:r>
            </w:ins>
            <w:ins w:id="261" w:author="Astrid McNellis" w:date="2022-10-28T09:48:00Z">
              <w:r w:rsidR="005D580A">
                <w:rPr>
                  <w:rFonts w:eastAsia="Times New Roman" w:cs="Arial"/>
                </w:rPr>
                <w:t>(e.g. the user increasingly finds the predicted wor</w:t>
              </w:r>
            </w:ins>
            <w:ins w:id="262" w:author="Astrid McNellis" w:date="2022-10-28T09:49:00Z">
              <w:r w:rsidR="005D580A">
                <w:rPr>
                  <w:rFonts w:eastAsia="Times New Roman" w:cs="Arial"/>
                </w:rPr>
                <w:t>ds/phrases relevant &amp; selects them)</w:t>
              </w:r>
            </w:ins>
            <w:del w:id="263" w:author="Astrid McNellis" w:date="2022-10-28T09:46:00Z">
              <w:r w:rsidDel="00A50D76">
                <w:rPr>
                  <w:rFonts w:eastAsia="Times New Roman" w:cs="Arial"/>
                </w:rPr>
                <w:delText xml:space="preserve"> should become consistently more “intelligent” in word prediction</w:delText>
              </w:r>
            </w:del>
            <w:del w:id="264" w:author="Astrid McNellis" w:date="2022-10-28T09:49:00Z">
              <w:r w:rsidDel="005D580A">
                <w:rPr>
                  <w:rFonts w:eastAsia="Times New Roman" w:cs="Arial"/>
                </w:rPr>
                <w:delText xml:space="preserve"> </w:delText>
              </w:r>
            </w:del>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5C18A0" w14:textId="6FFE7770" w:rsidR="00406D52" w:rsidRDefault="00A50D76" w:rsidP="00A522CA">
            <w:pPr>
              <w:jc w:val="center"/>
              <w:rPr>
                <w:rFonts w:eastAsia="Times New Roman" w:cs="Arial"/>
              </w:rPr>
            </w:pPr>
            <w:ins w:id="265" w:author="Astrid McNellis" w:date="2022-10-28T09:46:00Z">
              <w:r>
                <w:rPr>
                  <w:rFonts w:eastAsia="Times New Roman" w:cs="Arial"/>
                </w:rPr>
                <w:t>3</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297928" w14:textId="77777777" w:rsidR="00406D52" w:rsidRDefault="00406D52" w:rsidP="00A522CA">
            <w:pPr>
              <w:jc w:val="center"/>
              <w:rPr>
                <w:rFonts w:eastAsia="Times New Roman" w:cs="Arial"/>
              </w:rPr>
            </w:pPr>
          </w:p>
        </w:tc>
      </w:tr>
      <w:tr w:rsidR="00406D52" w:rsidRPr="00B82BFF" w14:paraId="5E94FC99"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307FA41" w14:textId="77777777" w:rsidR="00406D52" w:rsidRDefault="00406D52" w:rsidP="00A522CA">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4184C89" w14:textId="79CA8CC8" w:rsidR="00406D52" w:rsidRPr="00371262" w:rsidRDefault="00406D52" w:rsidP="00A522CA">
            <w:pPr>
              <w:rPr>
                <w:rFonts w:eastAsia="Times New Roman" w:cs="Arial"/>
              </w:rPr>
            </w:pPr>
            <w:r>
              <w:rPr>
                <w:rFonts w:eastAsia="Times New Roman" w:cs="Arial"/>
              </w:rPr>
              <w:t xml:space="preserve">The system should provide a number of </w:t>
            </w:r>
            <w:del w:id="266" w:author="Astrid McNellis" w:date="2022-10-28T09:51:00Z">
              <w:r w:rsidDel="00F23952">
                <w:rPr>
                  <w:rFonts w:eastAsia="Times New Roman" w:cs="Arial"/>
                </w:rPr>
                <w:delText xml:space="preserve">folders with </w:delText>
              </w:r>
            </w:del>
            <w:r>
              <w:rPr>
                <w:rFonts w:eastAsia="Times New Roman" w:cs="Arial"/>
              </w:rPr>
              <w:t>“standard phrases”</w:t>
            </w:r>
            <w:ins w:id="267" w:author="Astrid McNellis" w:date="2022-10-28T09:51:00Z">
              <w:r w:rsidR="00475956">
                <w:rPr>
                  <w:rFonts w:eastAsia="Times New Roman" w:cs="Arial"/>
                </w:rPr>
                <w:t xml:space="preserve">, configurable </w:t>
              </w:r>
            </w:ins>
            <w:ins w:id="268" w:author="Astrid McNellis" w:date="2022-10-28T09:52:00Z">
              <w:r w:rsidR="00FA3A87">
                <w:rPr>
                  <w:rFonts w:eastAsia="Times New Roman" w:cs="Arial"/>
                </w:rPr>
                <w:t xml:space="preserve">by the user </w:t>
              </w:r>
            </w:ins>
            <w:del w:id="269" w:author="Astrid McNellis" w:date="2022-10-28T09:51:00Z">
              <w:r w:rsidDel="00475956">
                <w:rPr>
                  <w:rFonts w:eastAsia="Times New Roman" w:cs="Arial"/>
                </w:rPr>
                <w:delText xml:space="preserve"> </w:delText>
              </w:r>
            </w:del>
            <w:r>
              <w:rPr>
                <w:rFonts w:eastAsia="Times New Roman" w:cs="Arial"/>
              </w:rPr>
              <w:t>– including comfort questions, documenting their journey and end of life planning.</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3CCABC" w14:textId="2E2684FC" w:rsidR="00406D52" w:rsidRDefault="004144E2" w:rsidP="00A522CA">
            <w:pPr>
              <w:jc w:val="center"/>
              <w:rPr>
                <w:rFonts w:eastAsia="Times New Roman" w:cs="Arial"/>
              </w:rPr>
            </w:pPr>
            <w:ins w:id="270" w:author="Astrid McNellis" w:date="2022-10-21T10:30:00Z">
              <w:r>
                <w:rPr>
                  <w:rFonts w:eastAsia="Times New Roman" w:cs="Arial"/>
                </w:rPr>
                <w:t>2</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3A5328" w14:textId="77777777" w:rsidR="00406D52" w:rsidRDefault="00406D52" w:rsidP="00A522CA">
            <w:pPr>
              <w:jc w:val="center"/>
              <w:rPr>
                <w:rFonts w:eastAsia="Times New Roman" w:cs="Arial"/>
              </w:rPr>
            </w:pPr>
          </w:p>
        </w:tc>
      </w:tr>
      <w:tr w:rsidR="006D569B" w:rsidRPr="00B82BFF" w14:paraId="49234634" w14:textId="77777777" w:rsidTr="6414BCD1">
        <w:trPr>
          <w:ins w:id="271" w:author="Astrid McNellis" w:date="2022-10-28T09:54: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0CF84E" w14:textId="77777777" w:rsidR="006D569B" w:rsidRDefault="006D569B" w:rsidP="00A522CA">
            <w:pPr>
              <w:pStyle w:val="Heading3"/>
              <w:rPr>
                <w:ins w:id="272" w:author="Astrid McNellis" w:date="2022-10-28T09:54: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B9EA997" w14:textId="0FDD35D7" w:rsidR="006D569B" w:rsidRDefault="006D569B" w:rsidP="00A522CA">
            <w:pPr>
              <w:rPr>
                <w:ins w:id="273" w:author="Astrid McNellis" w:date="2022-10-28T09:54:00Z"/>
                <w:rFonts w:eastAsia="Times New Roman" w:cs="Arial"/>
              </w:rPr>
            </w:pPr>
            <w:ins w:id="274" w:author="Astrid McNellis" w:date="2022-10-28T09:55:00Z">
              <w:r>
                <w:rPr>
                  <w:rFonts w:eastAsia="Times New Roman" w:cs="Arial"/>
                </w:rPr>
                <w:t xml:space="preserve">The system should allow the user to </w:t>
              </w:r>
              <w:r w:rsidR="00A84D88">
                <w:rPr>
                  <w:rFonts w:eastAsia="Times New Roman" w:cs="Arial"/>
                </w:rPr>
                <w:t xml:space="preserve">receive auditory feedback </w:t>
              </w:r>
            </w:ins>
            <w:ins w:id="275" w:author="Astrid McNellis" w:date="2022-10-28T09:59:00Z">
              <w:r w:rsidR="004A360D">
                <w:rPr>
                  <w:rFonts w:eastAsia="Times New Roman" w:cs="Arial"/>
                </w:rPr>
                <w:t>in either “</w:t>
              </w:r>
            </w:ins>
            <w:ins w:id="276" w:author="Astrid McNellis" w:date="2022-10-28T09:55:00Z">
              <w:r w:rsidR="00A84D88">
                <w:rPr>
                  <w:rFonts w:eastAsia="Times New Roman" w:cs="Arial"/>
                </w:rPr>
                <w:t xml:space="preserve">private” mode </w:t>
              </w:r>
            </w:ins>
            <w:ins w:id="277" w:author="Astrid McNellis" w:date="2022-10-28T09:59:00Z">
              <w:r w:rsidR="004A360D">
                <w:rPr>
                  <w:rFonts w:eastAsia="Times New Roman" w:cs="Arial"/>
                </w:rPr>
                <w:t>for their o</w:t>
              </w:r>
            </w:ins>
            <w:ins w:id="278" w:author="Astrid McNellis" w:date="2022-10-28T10:00:00Z">
              <w:r w:rsidR="004A360D">
                <w:rPr>
                  <w:rFonts w:eastAsia="Times New Roman" w:cs="Arial"/>
                </w:rPr>
                <w:t xml:space="preserve">wn purposes </w:t>
              </w:r>
            </w:ins>
            <w:ins w:id="279" w:author="Astrid McNellis" w:date="2022-10-28T09:55:00Z">
              <w:r w:rsidR="00A84D88">
                <w:rPr>
                  <w:rFonts w:eastAsia="Times New Roman" w:cs="Arial"/>
                </w:rPr>
                <w:t xml:space="preserve">(e.g. </w:t>
              </w:r>
            </w:ins>
            <w:ins w:id="280" w:author="Astrid McNellis" w:date="2022-10-28T09:56:00Z">
              <w:r w:rsidR="00FE5437">
                <w:rPr>
                  <w:rFonts w:eastAsia="Times New Roman" w:cs="Arial"/>
                </w:rPr>
                <w:t>vocalizing typing letter by letter or commands to alexa)</w:t>
              </w:r>
            </w:ins>
            <w:ins w:id="281" w:author="Astrid McNellis" w:date="2022-10-28T10:00:00Z">
              <w:r w:rsidR="004A360D">
                <w:rPr>
                  <w:rFonts w:eastAsia="Times New Roman" w:cs="Arial"/>
                </w:rPr>
                <w:t>, or “public” mode for communicating with others.</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DCFD5E" w14:textId="5B1C7BE4" w:rsidR="006D569B" w:rsidRDefault="00133B51" w:rsidP="00A522CA">
            <w:pPr>
              <w:jc w:val="center"/>
              <w:rPr>
                <w:ins w:id="282" w:author="Astrid McNellis" w:date="2022-10-28T09:54:00Z"/>
                <w:rFonts w:eastAsia="Times New Roman" w:cs="Arial"/>
              </w:rPr>
            </w:pPr>
            <w:ins w:id="283" w:author="Astrid McNellis" w:date="2022-10-28T09:56:00Z">
              <w:r>
                <w:rPr>
                  <w:rFonts w:eastAsia="Times New Roman" w:cs="Arial"/>
                </w:rPr>
                <w:t>3</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F0CE32" w14:textId="77777777" w:rsidR="006D569B" w:rsidRDefault="006D569B" w:rsidP="00A522CA">
            <w:pPr>
              <w:jc w:val="center"/>
              <w:rPr>
                <w:ins w:id="284" w:author="Astrid McNellis" w:date="2022-10-28T09:54:00Z"/>
                <w:rFonts w:eastAsia="Times New Roman" w:cs="Arial"/>
              </w:rPr>
            </w:pPr>
          </w:p>
        </w:tc>
      </w:tr>
      <w:tr w:rsidR="00406D52" w:rsidRPr="00B82BFF" w14:paraId="75235892"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E3862D0" w14:textId="77777777" w:rsidR="00406D52" w:rsidRDefault="00406D52" w:rsidP="00A522CA">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433730C" w14:textId="5019AC2E" w:rsidR="00406D52" w:rsidRDefault="00406D52" w:rsidP="00A522CA">
            <w:pPr>
              <w:rPr>
                <w:rFonts w:eastAsia="Times New Roman" w:cs="Arial"/>
              </w:rPr>
            </w:pPr>
            <w:r>
              <w:rPr>
                <w:rFonts w:eastAsia="Times New Roman" w:cs="Arial"/>
              </w:rPr>
              <w:t>The system should allow users to repair/correct sentences</w:t>
            </w:r>
            <w:ins w:id="285" w:author="Astrid McNellis" w:date="2022-10-28T10:06:00Z">
              <w:r w:rsidR="00584479">
                <w:rPr>
                  <w:rFonts w:eastAsia="Times New Roman" w:cs="Arial"/>
                </w:rPr>
                <w:t xml:space="preserve"> and words</w:t>
              </w:r>
            </w:ins>
            <w:r>
              <w:rPr>
                <w:rFonts w:eastAsia="Times New Roman" w:cs="Arial"/>
              </w:rPr>
              <w:t xml:space="preserve"> </w:t>
            </w:r>
            <w:del w:id="286" w:author="Astrid McNellis" w:date="2022-10-28T10:02:00Z">
              <w:r w:rsidDel="00B07954">
                <w:rPr>
                  <w:rFonts w:eastAsia="Times New Roman" w:cs="Arial"/>
                </w:rPr>
                <w:delText xml:space="preserve">by deleting characters or words </w:delText>
              </w:r>
            </w:del>
            <w:r>
              <w:rPr>
                <w:rFonts w:eastAsia="Times New Roman" w:cs="Arial"/>
              </w:rPr>
              <w:t>with minimum “</w:t>
            </w:r>
            <w:del w:id="287" w:author="Astrid McNellis" w:date="2022-10-28T10:00:00Z">
              <w:r w:rsidDel="00A470E4">
                <w:rPr>
                  <w:rFonts w:eastAsia="Times New Roman" w:cs="Arial"/>
                </w:rPr>
                <w:delText>key strokes</w:delText>
              </w:r>
            </w:del>
            <w:ins w:id="288" w:author="Astrid McNellis" w:date="2022-10-28T10:00:00Z">
              <w:r w:rsidR="00A470E4">
                <w:rPr>
                  <w:rFonts w:eastAsia="Times New Roman" w:cs="Arial"/>
                </w:rPr>
                <w:t>interactions</w:t>
              </w:r>
            </w:ins>
            <w:r>
              <w:rPr>
                <w:rFonts w:eastAsia="Times New Roman" w:cs="Arial"/>
              </w:rPr>
              <w:t>”</w:t>
            </w:r>
            <w:ins w:id="289" w:author="Astrid McNellis" w:date="2022-10-28T10:02:00Z">
              <w:r w:rsidR="001E6E01">
                <w:rPr>
                  <w:rFonts w:eastAsia="Times New Roman" w:cs="Arial"/>
                </w:rPr>
                <w:t xml:space="preserve"> (e.g. deleting </w:t>
              </w:r>
            </w:ins>
            <w:ins w:id="290" w:author="Astrid McNellis" w:date="2022-10-28T10:05:00Z">
              <w:r w:rsidR="001A154C">
                <w:rPr>
                  <w:rFonts w:eastAsia="Times New Roman" w:cs="Arial"/>
                </w:rPr>
                <w:t xml:space="preserve">or inserting </w:t>
              </w:r>
            </w:ins>
            <w:ins w:id="291" w:author="Astrid McNellis" w:date="2022-10-28T10:02:00Z">
              <w:r w:rsidR="001E6E01">
                <w:rPr>
                  <w:rFonts w:eastAsia="Times New Roman" w:cs="Arial"/>
                </w:rPr>
                <w:t xml:space="preserve">words in the middle of a sentence or </w:t>
              </w:r>
              <w:r w:rsidR="00A56EA7">
                <w:rPr>
                  <w:rFonts w:eastAsia="Times New Roman" w:cs="Arial"/>
                </w:rPr>
                <w:t>suggesting synon</w:t>
              </w:r>
            </w:ins>
            <w:r w:rsidR="008161E8">
              <w:rPr>
                <w:rFonts w:eastAsia="Times New Roman" w:cs="Arial"/>
              </w:rPr>
              <w:t>y</w:t>
            </w:r>
            <w:ins w:id="292" w:author="Astrid McNellis" w:date="2022-10-28T10:02:00Z">
              <w:r w:rsidR="00A56EA7">
                <w:rPr>
                  <w:rFonts w:eastAsia="Times New Roman" w:cs="Arial"/>
                </w:rPr>
                <w:t>ms/corrections when the cursor hovers over the word</w:t>
              </w:r>
            </w:ins>
            <w:ins w:id="293" w:author="Astrid McNellis" w:date="2022-10-28T10:03:00Z">
              <w:r w:rsidR="00A56EA7">
                <w:rPr>
                  <w:rFonts w:eastAsia="Times New Roman" w:cs="Arial"/>
                </w:rPr>
                <w:t>).</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D150A6" w14:textId="77777777" w:rsidR="00406D52" w:rsidRDefault="00406D52" w:rsidP="00A522CA">
            <w:pPr>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0FE079" w14:textId="77777777" w:rsidR="00406D52" w:rsidRDefault="00406D52" w:rsidP="00A522CA">
            <w:pPr>
              <w:jc w:val="center"/>
              <w:rPr>
                <w:rFonts w:eastAsia="Times New Roman" w:cs="Arial"/>
              </w:rPr>
            </w:pPr>
          </w:p>
        </w:tc>
      </w:tr>
      <w:tr w:rsidR="00406D52" w:rsidRPr="00B82BFF" w:rsidDel="00396386" w14:paraId="5148D42A" w14:textId="267282E4" w:rsidTr="6414BCD1">
        <w:trPr>
          <w:del w:id="294" w:author="Astrid McNellis" w:date="2022-10-28T10:05: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809D857" w14:textId="0A6513F1" w:rsidR="00406D52" w:rsidDel="00396386" w:rsidRDefault="00406D52" w:rsidP="00A522CA">
            <w:pPr>
              <w:pStyle w:val="Heading3"/>
              <w:rPr>
                <w:del w:id="295" w:author="Astrid McNellis" w:date="2022-10-28T10:05: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CBD72D2" w14:textId="62BACC68" w:rsidR="00406D52" w:rsidDel="00396386" w:rsidRDefault="00406D52" w:rsidP="00A522CA">
            <w:pPr>
              <w:rPr>
                <w:del w:id="296" w:author="Astrid McNellis" w:date="2022-10-28T10:05:00Z"/>
                <w:rFonts w:eastAsia="Times New Roman" w:cs="Arial"/>
              </w:rPr>
            </w:pPr>
            <w:del w:id="297" w:author="Astrid McNellis" w:date="2022-10-28T10:05:00Z">
              <w:r w:rsidDel="00396386">
                <w:rPr>
                  <w:rFonts w:eastAsia="Times New Roman" w:cs="Arial"/>
                </w:rPr>
                <w:delText>The system should allow users to repair/correct sentences by inserting the “cursor” in the middle of an already-composed phrase.</w:delText>
              </w:r>
            </w:del>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EACDBC" w14:textId="3340930A" w:rsidR="00406D52" w:rsidDel="00396386" w:rsidRDefault="00406D52" w:rsidP="00A522CA">
            <w:pPr>
              <w:jc w:val="center"/>
              <w:rPr>
                <w:del w:id="298" w:author="Astrid McNellis" w:date="2022-10-28T10:05:00Z"/>
                <w:rFonts w:eastAsia="Times New Roman" w:cs="Arial"/>
              </w:rPr>
            </w:pPr>
            <w:del w:id="299" w:author="Astrid McNellis" w:date="2022-10-28T10:05:00Z">
              <w:r w:rsidDel="00396386">
                <w:rPr>
                  <w:rFonts w:eastAsia="Times New Roman" w:cs="Arial"/>
                </w:rPr>
                <w:delText>2</w:delText>
              </w:r>
            </w:del>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39145" w14:textId="4F55B7A1" w:rsidR="00406D52" w:rsidDel="00396386" w:rsidRDefault="00406D52" w:rsidP="00A522CA">
            <w:pPr>
              <w:jc w:val="center"/>
              <w:rPr>
                <w:del w:id="300" w:author="Astrid McNellis" w:date="2022-10-28T10:05:00Z"/>
                <w:rFonts w:eastAsia="Times New Roman" w:cs="Arial"/>
              </w:rPr>
            </w:pPr>
          </w:p>
        </w:tc>
      </w:tr>
      <w:tr w:rsidR="00406D52" w:rsidRPr="00B82BFF" w14:paraId="06D034FE"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2002FC3" w14:textId="77777777" w:rsidR="00406D52" w:rsidRDefault="00406D52" w:rsidP="00A522CA">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C354A3F" w14:textId="0BEC06A0" w:rsidR="00406D52" w:rsidRDefault="00406D52" w:rsidP="00A522CA">
            <w:pPr>
              <w:rPr>
                <w:rFonts w:eastAsia="Times New Roman" w:cs="Arial"/>
              </w:rPr>
            </w:pPr>
            <w:r>
              <w:rPr>
                <w:rFonts w:eastAsia="Times New Roman" w:cs="Arial"/>
              </w:rPr>
              <w:t xml:space="preserve">The system shall be usable by Spanish speakers in the </w:t>
            </w:r>
            <w:r w:rsidR="00B13DC4">
              <w:rPr>
                <w:rFonts w:eastAsia="Times New Roman" w:cs="Arial"/>
              </w:rPr>
              <w:t>U</w:t>
            </w:r>
            <w:r>
              <w:rPr>
                <w:rFonts w:eastAsia="Times New Roman" w:cs="Arial"/>
              </w:rPr>
              <w:t xml:space="preserve">nited </w:t>
            </w:r>
            <w:r w:rsidR="00B13DC4">
              <w:rPr>
                <w:rFonts w:eastAsia="Times New Roman" w:cs="Arial"/>
              </w:rPr>
              <w:t>S</w:t>
            </w:r>
            <w:r>
              <w:rPr>
                <w:rFonts w:eastAsia="Times New Roman" w:cs="Arial"/>
              </w:rPr>
              <w:t>tates.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6E16D8" w14:textId="77777777" w:rsidR="00406D52" w:rsidRDefault="00406D52" w:rsidP="00A522CA">
            <w:pPr>
              <w:jc w:val="center"/>
              <w:rPr>
                <w:rFonts w:eastAsia="Times New Roman" w:cs="Arial"/>
              </w:rPr>
            </w:pPr>
            <w:r>
              <w:rPr>
                <w:rFonts w:eastAsia="Times New Roman" w:cs="Arial"/>
              </w:rPr>
              <w:t>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6F5301" w14:textId="77777777" w:rsidR="00406D52" w:rsidRDefault="00406D52" w:rsidP="00A522CA">
            <w:pPr>
              <w:jc w:val="center"/>
              <w:rPr>
                <w:rFonts w:eastAsia="Times New Roman" w:cs="Arial"/>
              </w:rPr>
            </w:pPr>
          </w:p>
        </w:tc>
      </w:tr>
      <w:tr w:rsidR="00406D52" w:rsidRPr="00B82BFF" w14:paraId="59F8F0D2"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C8DAFC3" w14:textId="77777777" w:rsidR="00406D52" w:rsidRDefault="00406D52" w:rsidP="00A522CA">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9CD495" w14:textId="27448BB1" w:rsidR="00406D52" w:rsidRDefault="00406D52" w:rsidP="00A522CA">
            <w:pPr>
              <w:rPr>
                <w:rFonts w:eastAsia="Times New Roman" w:cs="Arial"/>
              </w:rPr>
            </w:pPr>
            <w:r>
              <w:rPr>
                <w:rFonts w:eastAsia="Times New Roman" w:cs="Arial"/>
              </w:rPr>
              <w:t xml:space="preserve">The system shall be usable by English speakers in the </w:t>
            </w:r>
            <w:r w:rsidR="00B13DC4">
              <w:rPr>
                <w:rFonts w:eastAsia="Times New Roman" w:cs="Arial"/>
              </w:rPr>
              <w:t>U</w:t>
            </w:r>
            <w:r>
              <w:rPr>
                <w:rFonts w:eastAsia="Times New Roman" w:cs="Arial"/>
              </w:rPr>
              <w:t xml:space="preserve">nited </w:t>
            </w:r>
            <w:r w:rsidR="00B13DC4">
              <w:rPr>
                <w:rFonts w:eastAsia="Times New Roman" w:cs="Arial"/>
              </w:rPr>
              <w:t>S</w:t>
            </w:r>
            <w:r>
              <w:rPr>
                <w:rFonts w:eastAsia="Times New Roman" w:cs="Arial"/>
              </w:rPr>
              <w:t>tates.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944500" w14:textId="77777777" w:rsidR="00406D52" w:rsidRDefault="00406D52" w:rsidP="00A522CA">
            <w:pPr>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27E7EB" w14:textId="77777777" w:rsidR="00406D52" w:rsidRDefault="00406D52" w:rsidP="00A522CA">
            <w:pPr>
              <w:jc w:val="center"/>
              <w:rPr>
                <w:rFonts w:eastAsia="Times New Roman" w:cs="Arial"/>
              </w:rPr>
            </w:pPr>
          </w:p>
        </w:tc>
      </w:tr>
      <w:tr w:rsidR="00406D52" w:rsidRPr="00B82BFF" w14:paraId="28116138"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E3B88F2" w14:textId="77777777" w:rsidR="00406D52" w:rsidRDefault="00406D52" w:rsidP="00A522CA">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0191E5" w14:textId="2B6FD1C8" w:rsidR="00406D52" w:rsidRDefault="00406D52" w:rsidP="00A522CA">
            <w:pPr>
              <w:rPr>
                <w:rFonts w:eastAsia="Times New Roman" w:cs="Arial"/>
              </w:rPr>
            </w:pPr>
            <w:r>
              <w:rPr>
                <w:rFonts w:eastAsia="Times New Roman" w:cs="Arial"/>
              </w:rPr>
              <w:t>The system should be able to accept and add new “words” to the dictionary</w:t>
            </w:r>
            <w:ins w:id="301" w:author="Astrid McNellis" w:date="2022-10-28T10:16:00Z">
              <w:r w:rsidR="00FE01BC">
                <w:rPr>
                  <w:rFonts w:eastAsia="Times New Roman" w:cs="Arial"/>
                </w:rPr>
                <w:t xml:space="preserve"> (e.g. ability to add </w:t>
              </w:r>
              <w:r w:rsidR="00830F74">
                <w:rPr>
                  <w:rFonts w:eastAsia="Times New Roman" w:cs="Arial"/>
                </w:rPr>
                <w:t>unusual names and have them be predicted).</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46B9D6" w14:textId="77777777" w:rsidR="00406D52" w:rsidRDefault="00406D52" w:rsidP="00A522CA">
            <w:pPr>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5410B3" w14:textId="77777777" w:rsidR="00406D52" w:rsidRDefault="00406D52" w:rsidP="00A522CA">
            <w:pPr>
              <w:jc w:val="center"/>
              <w:rPr>
                <w:rFonts w:eastAsia="Times New Roman" w:cs="Arial"/>
              </w:rPr>
            </w:pPr>
          </w:p>
        </w:tc>
      </w:tr>
      <w:tr w:rsidR="00406D52" w:rsidRPr="00B82BFF" w14:paraId="2EBD260E"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DCB720B" w14:textId="77777777" w:rsidR="00406D52" w:rsidRDefault="00406D52" w:rsidP="00A522CA">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0E2DB86" w14:textId="77777777" w:rsidR="00406D52" w:rsidRDefault="00406D52" w:rsidP="00A522CA">
            <w:pPr>
              <w:rPr>
                <w:rFonts w:eastAsia="Times New Roman" w:cs="Arial"/>
              </w:rPr>
            </w:pPr>
            <w:r>
              <w:rPr>
                <w:rFonts w:eastAsia="Times New Roman" w:cs="Arial"/>
              </w:rPr>
              <w:t>The system should generate speech composed within 0.5 seconds of the user pressing “play” and allow the user to increase that delay in settings.</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0C811D" w14:textId="77777777" w:rsidR="00406D52" w:rsidRDefault="00406D52" w:rsidP="00A522CA">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C222C8" w14:textId="77777777" w:rsidR="00406D52" w:rsidRDefault="00406D52" w:rsidP="00A522CA">
            <w:pPr>
              <w:jc w:val="center"/>
              <w:rPr>
                <w:rFonts w:eastAsia="Times New Roman" w:cs="Arial"/>
              </w:rPr>
            </w:pPr>
          </w:p>
        </w:tc>
      </w:tr>
      <w:tr w:rsidR="00406D52" w:rsidRPr="00B82BFF" w14:paraId="3A22F0A0"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969A0EF" w14:textId="77777777" w:rsidR="00406D52" w:rsidRDefault="00406D52" w:rsidP="00A522CA">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44FACFE" w14:textId="77777777" w:rsidR="00406D52" w:rsidRDefault="00406D52" w:rsidP="00A522CA">
            <w:pPr>
              <w:rPr>
                <w:rFonts w:eastAsia="Times New Roman" w:cs="Arial"/>
              </w:rPr>
            </w:pPr>
            <w:r>
              <w:rPr>
                <w:rFonts w:eastAsia="Times New Roman" w:cs="Arial"/>
              </w:rPr>
              <w:t>The system should enable an auto-correct feature, to be turned on or off by the user.</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AC60A5" w14:textId="77777777" w:rsidR="00406D52" w:rsidRDefault="00406D52" w:rsidP="00A522CA">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0461A5" w14:textId="77777777" w:rsidR="00406D52" w:rsidRDefault="00406D52" w:rsidP="00A522CA">
            <w:pPr>
              <w:jc w:val="center"/>
              <w:rPr>
                <w:rFonts w:eastAsia="Times New Roman" w:cs="Arial"/>
              </w:rPr>
            </w:pPr>
          </w:p>
        </w:tc>
      </w:tr>
      <w:tr w:rsidR="006D3E34" w:rsidRPr="00B82BFF" w14:paraId="2AC5A675" w14:textId="77777777" w:rsidTr="6414BCD1">
        <w:trPr>
          <w:ins w:id="302" w:author="Astrid McNellis" w:date="2022-10-20T22:48: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C777030" w14:textId="77777777" w:rsidR="006D3E34" w:rsidRDefault="006D3E34" w:rsidP="00A522CA">
            <w:pPr>
              <w:pStyle w:val="Heading3"/>
              <w:rPr>
                <w:ins w:id="303" w:author="Astrid McNellis" w:date="2022-10-20T22:48: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D17A77F" w14:textId="0B3B5F2F" w:rsidR="006D3E34" w:rsidRDefault="006D3E34" w:rsidP="00A522CA">
            <w:pPr>
              <w:rPr>
                <w:ins w:id="304" w:author="Astrid McNellis" w:date="2022-10-20T22:48:00Z"/>
                <w:rFonts w:eastAsia="Times New Roman" w:cs="Arial"/>
              </w:rPr>
            </w:pPr>
            <w:ins w:id="305" w:author="Astrid McNellis" w:date="2022-10-20T22:48:00Z">
              <w:r>
                <w:rPr>
                  <w:rFonts w:eastAsia="Times New Roman" w:cs="Arial"/>
                </w:rPr>
                <w:t xml:space="preserve">The system should be able to translate </w:t>
              </w:r>
            </w:ins>
            <w:ins w:id="306" w:author="Astrid McNellis" w:date="2022-10-20T22:49:00Z">
              <w:r w:rsidR="004E7EFD">
                <w:rPr>
                  <w:rFonts w:eastAsia="Times New Roman" w:cs="Arial"/>
                </w:rPr>
                <w:t>composed phrases into different languages using internet translation systems.</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81869C" w14:textId="0AF2DA93" w:rsidR="006D3E34" w:rsidRDefault="004E7EFD" w:rsidP="00A522CA">
            <w:pPr>
              <w:jc w:val="center"/>
              <w:rPr>
                <w:ins w:id="307" w:author="Astrid McNellis" w:date="2022-10-20T22:48:00Z"/>
                <w:rFonts w:eastAsia="Times New Roman" w:cs="Arial"/>
              </w:rPr>
            </w:pPr>
            <w:ins w:id="308" w:author="Astrid McNellis" w:date="2022-10-20T22:49:00Z">
              <w:r>
                <w:rPr>
                  <w:rFonts w:eastAsia="Times New Roman" w:cs="Arial"/>
                </w:rPr>
                <w:t>3</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15CF7C" w14:textId="77777777" w:rsidR="006D3E34" w:rsidRDefault="006D3E34" w:rsidP="00A522CA">
            <w:pPr>
              <w:jc w:val="center"/>
              <w:rPr>
                <w:ins w:id="309" w:author="Astrid McNellis" w:date="2022-10-20T22:48:00Z"/>
                <w:rFonts w:eastAsia="Times New Roman" w:cs="Arial"/>
              </w:rPr>
            </w:pPr>
          </w:p>
        </w:tc>
      </w:tr>
      <w:tr w:rsidR="00657467" w:rsidRPr="00B82BFF" w14:paraId="401E816E" w14:textId="77777777" w:rsidTr="6414BCD1">
        <w:trPr>
          <w:ins w:id="310" w:author="Astrid McNellis" w:date="2022-10-20T22:51: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7AB1C36" w14:textId="77777777" w:rsidR="00657467" w:rsidRDefault="00657467" w:rsidP="00A522CA">
            <w:pPr>
              <w:pStyle w:val="Heading3"/>
              <w:rPr>
                <w:ins w:id="311" w:author="Astrid McNellis" w:date="2022-10-20T22:51: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66215B" w14:textId="439FE1AF" w:rsidR="00657467" w:rsidRDefault="00657467" w:rsidP="00A522CA">
            <w:pPr>
              <w:rPr>
                <w:ins w:id="312" w:author="Astrid McNellis" w:date="2022-10-20T22:51:00Z"/>
                <w:rFonts w:eastAsia="Times New Roman" w:cs="Arial"/>
              </w:rPr>
            </w:pPr>
            <w:ins w:id="313" w:author="Astrid McNellis" w:date="2022-10-20T22:51:00Z">
              <w:r>
                <w:rPr>
                  <w:rFonts w:eastAsia="Times New Roman" w:cs="Arial"/>
                </w:rPr>
                <w:t>The system should provide predict</w:t>
              </w:r>
            </w:ins>
            <w:ins w:id="314" w:author="Astrid McNellis" w:date="2022-10-20T22:52:00Z">
              <w:r>
                <w:rPr>
                  <w:rFonts w:eastAsia="Times New Roman" w:cs="Arial"/>
                </w:rPr>
                <w:t>ive</w:t>
              </w:r>
            </w:ins>
            <w:ins w:id="315" w:author="Astrid McNellis" w:date="2022-10-20T22:51:00Z">
              <w:r>
                <w:rPr>
                  <w:rFonts w:eastAsia="Times New Roman" w:cs="Arial"/>
                </w:rPr>
                <w:t xml:space="preserve"> phrases </w:t>
              </w:r>
            </w:ins>
            <w:ins w:id="316" w:author="Astrid McNellis" w:date="2022-10-20T22:52:00Z">
              <w:r w:rsidR="008F3748">
                <w:rPr>
                  <w:rFonts w:eastAsia="Times New Roman" w:cs="Arial"/>
                </w:rPr>
                <w:t xml:space="preserve">that customarily come before  and after </w:t>
              </w:r>
              <w:r w:rsidR="00DB729B">
                <w:rPr>
                  <w:rFonts w:eastAsia="Times New Roman" w:cs="Arial"/>
                </w:rPr>
                <w:t xml:space="preserve">each word </w:t>
              </w:r>
            </w:ins>
            <w:ins w:id="317" w:author="Astrid McNellis" w:date="2022-10-20T22:53:00Z">
              <w:r w:rsidR="0000741B">
                <w:rPr>
                  <w:rFonts w:eastAsia="Times New Roman" w:cs="Arial"/>
                </w:rPr>
                <w:t>typed by the user</w:t>
              </w:r>
            </w:ins>
            <w:ins w:id="318" w:author="Astrid McNellis" w:date="2022-10-20T22:52:00Z">
              <w:r w:rsidR="00DB729B">
                <w:rPr>
                  <w:rFonts w:eastAsia="Times New Roman" w:cs="Arial"/>
                </w:rPr>
                <w:t>.</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1A5C74" w14:textId="63A6D5A6" w:rsidR="00657467" w:rsidRDefault="00DB729B" w:rsidP="00A522CA">
            <w:pPr>
              <w:jc w:val="center"/>
              <w:rPr>
                <w:ins w:id="319" w:author="Astrid McNellis" w:date="2022-10-20T22:51:00Z"/>
                <w:rFonts w:eastAsia="Times New Roman" w:cs="Arial"/>
              </w:rPr>
            </w:pPr>
            <w:ins w:id="320" w:author="Astrid McNellis" w:date="2022-10-20T22:53:00Z">
              <w:r>
                <w:rPr>
                  <w:rFonts w:eastAsia="Times New Roman" w:cs="Arial"/>
                </w:rPr>
                <w:t>3</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59910E" w14:textId="77777777" w:rsidR="00657467" w:rsidRDefault="00657467" w:rsidP="00A522CA">
            <w:pPr>
              <w:jc w:val="center"/>
              <w:rPr>
                <w:ins w:id="321" w:author="Astrid McNellis" w:date="2022-10-20T22:51:00Z"/>
                <w:rFonts w:eastAsia="Times New Roman" w:cs="Arial"/>
              </w:rPr>
            </w:pPr>
          </w:p>
        </w:tc>
      </w:tr>
    </w:tbl>
    <w:p w14:paraId="6976035D" w14:textId="77777777" w:rsidR="00406D52" w:rsidRDefault="00406D52" w:rsidP="00406D52">
      <w:pPr>
        <w:rPr>
          <w:rFonts w:eastAsia="Times New Roman" w:cs="Arial"/>
          <w:b/>
          <w:bCs/>
          <w:color w:val="000000"/>
          <w:sz w:val="24"/>
          <w:szCs w:val="24"/>
        </w:rPr>
      </w:pPr>
    </w:p>
    <w:bookmarkEnd w:id="245"/>
    <w:p w14:paraId="4AFDC9CC" w14:textId="24638920" w:rsidR="00940B9E" w:rsidRDefault="00940B9E" w:rsidP="00DA3288">
      <w:pPr>
        <w:pStyle w:val="Heading2"/>
      </w:pPr>
      <w:r>
        <w:t>Connectivity &amp; Compatibility</w:t>
      </w:r>
    </w:p>
    <w:p w14:paraId="6E2913B6" w14:textId="2742B5B2" w:rsidR="003B4CBF" w:rsidRDefault="003B4CBF" w:rsidP="003B4CBF">
      <w:pPr>
        <w:rPr>
          <w:rFonts w:eastAsia="Times New Roman"/>
          <w:color w:val="000000" w:themeColor="text1"/>
          <w:sz w:val="28"/>
          <w:szCs w:val="28"/>
        </w:rPr>
      </w:pPr>
    </w:p>
    <w:p w14:paraId="074868EA" w14:textId="5BE48C89" w:rsidR="00B70FA8" w:rsidRDefault="00B70FA8" w:rsidP="00B70FA8">
      <w:pPr>
        <w:keepNext/>
        <w:rPr>
          <w:i/>
          <w:iCs/>
        </w:rPr>
      </w:pPr>
      <w:r w:rsidRPr="00B70FA8">
        <w:rPr>
          <w:i/>
          <w:iCs/>
        </w:rPr>
        <w:t>&lt;Insert Section Description&gt;</w:t>
      </w:r>
    </w:p>
    <w:p w14:paraId="7FED86C9" w14:textId="2502ADED" w:rsidR="00B70FA8" w:rsidRPr="00B70FA8" w:rsidRDefault="00B70FA8" w:rsidP="00B70FA8">
      <w:pPr>
        <w:keepNext/>
        <w:rPr>
          <w:i/>
          <w:iCs/>
        </w:rPr>
      </w:pPr>
    </w:p>
    <w:tbl>
      <w:tblPr>
        <w:tblW w:w="5000" w:type="pct"/>
        <w:tblCellMar>
          <w:top w:w="15" w:type="dxa"/>
          <w:left w:w="15" w:type="dxa"/>
          <w:bottom w:w="15" w:type="dxa"/>
          <w:right w:w="15" w:type="dxa"/>
        </w:tblCellMar>
        <w:tblLook w:val="04A0" w:firstRow="1" w:lastRow="0" w:firstColumn="1" w:lastColumn="0" w:noHBand="0" w:noVBand="1"/>
      </w:tblPr>
      <w:tblGrid>
        <w:gridCol w:w="890"/>
        <w:gridCol w:w="7290"/>
        <w:gridCol w:w="900"/>
        <w:gridCol w:w="980"/>
      </w:tblGrid>
      <w:tr w:rsidR="00B70FA8" w:rsidRPr="00B82BFF" w14:paraId="7BAF235A" w14:textId="77777777" w:rsidTr="6414BCD1">
        <w:trPr>
          <w:tblHeader/>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658CC8C" w14:textId="77777777" w:rsidR="00B70FA8" w:rsidRPr="00B82BFF" w:rsidRDefault="00B70FA8" w:rsidP="00E3461E">
            <w:pPr>
              <w:keepNext/>
              <w:jc w:val="center"/>
              <w:rPr>
                <w:rFonts w:eastAsia="Times New Roman"/>
              </w:rPr>
            </w:pPr>
            <w:r w:rsidRPr="00B82BFF">
              <w:rPr>
                <w:rFonts w:eastAsia="Times New Roman" w:cs="Arial"/>
                <w:color w:val="000000"/>
              </w:rPr>
              <w:t>Req #</w:t>
            </w: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7ABF6B2" w14:textId="5601215B" w:rsidR="00B70FA8" w:rsidRPr="00B82BFF" w:rsidRDefault="00B70FA8" w:rsidP="00E3461E">
            <w:pPr>
              <w:keepNext/>
              <w:jc w:val="center"/>
              <w:rPr>
                <w:rFonts w:eastAsia="Times New Roman"/>
              </w:rPr>
            </w:pPr>
            <w:r w:rsidRPr="00B82BFF">
              <w:rPr>
                <w:rFonts w:eastAsia="Times New Roman" w:cs="Arial"/>
                <w:color w:val="000000"/>
              </w:rPr>
              <w:t>Requirement Description</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23CA5B" w14:textId="77777777" w:rsidR="00B70FA8" w:rsidRDefault="00B70FA8" w:rsidP="00E3461E">
            <w:pPr>
              <w:keepNext/>
              <w:jc w:val="center"/>
              <w:rPr>
                <w:rFonts w:eastAsia="Times New Roman" w:cs="Arial"/>
                <w:color w:val="000000"/>
              </w:rPr>
            </w:pPr>
            <w:r w:rsidRPr="00B82BFF">
              <w:rPr>
                <w:rFonts w:eastAsia="Times New Roman" w:cs="Arial"/>
                <w:color w:val="000000"/>
              </w:rPr>
              <w:t>Priority</w:t>
            </w:r>
          </w:p>
          <w:p w14:paraId="7716C7AB" w14:textId="77777777" w:rsidR="00B70FA8" w:rsidRPr="00B82BFF" w:rsidRDefault="00B70FA8" w:rsidP="00E3461E">
            <w:pPr>
              <w:keepNext/>
              <w:jc w:val="center"/>
              <w:rPr>
                <w:rFonts w:eastAsia="Times New Roman" w:cs="Arial"/>
                <w:color w:val="000000"/>
              </w:rPr>
            </w:pPr>
            <w:r w:rsidRPr="00B82BFF">
              <w:rPr>
                <w:rFonts w:eastAsia="Times New Roman" w:cs="Arial"/>
                <w:color w:val="000000"/>
              </w:rPr>
              <w:t>(1,2,3)</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F6D751" w14:textId="77777777" w:rsidR="00B70FA8" w:rsidRPr="00B82BFF" w:rsidRDefault="00B70FA8" w:rsidP="00E3461E">
            <w:pPr>
              <w:keepNext/>
              <w:jc w:val="center"/>
              <w:rPr>
                <w:rFonts w:eastAsia="Times New Roman" w:cs="Arial"/>
                <w:color w:val="000000"/>
              </w:rPr>
            </w:pPr>
            <w:r>
              <w:rPr>
                <w:rFonts w:eastAsia="Times New Roman" w:cs="Arial"/>
                <w:color w:val="000000"/>
              </w:rPr>
              <w:t>PRD #</w:t>
            </w:r>
          </w:p>
        </w:tc>
      </w:tr>
      <w:tr w:rsidR="00E91C68" w:rsidRPr="00B82BFF" w14:paraId="1836AA85" w14:textId="77777777" w:rsidTr="6414BCD1">
        <w:trPr>
          <w:trHeight w:val="393"/>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8EC273D" w14:textId="77777777" w:rsidR="00E91C68" w:rsidRPr="00B82BFF" w:rsidRDefault="00E91C68" w:rsidP="00E40E55">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6AA063B" w14:textId="03F7A8C8" w:rsidR="00E91C68" w:rsidRPr="00371262" w:rsidRDefault="00E91C68" w:rsidP="00E91C68">
            <w:pPr>
              <w:keepNext/>
              <w:rPr>
                <w:rFonts w:eastAsia="Times New Roman"/>
              </w:rPr>
            </w:pPr>
            <w:r>
              <w:rPr>
                <w:rFonts w:eastAsia="Times New Roman"/>
              </w:rPr>
              <w:t xml:space="preserve">The system should generate </w:t>
            </w:r>
            <w:r w:rsidR="00D23545">
              <w:rPr>
                <w:rFonts w:eastAsia="Times New Roman"/>
              </w:rPr>
              <w:t>speech even when not connected to the internet.</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BDF2AE" w14:textId="72C8E687" w:rsidR="00E91C68" w:rsidRPr="00371262" w:rsidRDefault="00D23545" w:rsidP="00E91C68">
            <w:pPr>
              <w:keepNext/>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13D09B" w14:textId="77777777" w:rsidR="00E91C68" w:rsidRPr="00371262" w:rsidRDefault="00E91C68" w:rsidP="00E91C68">
            <w:pPr>
              <w:keepNext/>
              <w:jc w:val="center"/>
              <w:rPr>
                <w:rFonts w:eastAsia="Times New Roman" w:cs="Arial"/>
              </w:rPr>
            </w:pPr>
          </w:p>
        </w:tc>
      </w:tr>
      <w:tr w:rsidR="00E91C68" w:rsidRPr="00B82BFF" w14:paraId="2A460B3C"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4386C7D" w14:textId="77777777" w:rsidR="00E91C68" w:rsidRPr="00B82BFF" w:rsidRDefault="00E91C68" w:rsidP="00E40E55">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3A6A56C" w14:textId="624EC6D2" w:rsidR="00E91C68" w:rsidRPr="00371262" w:rsidRDefault="00E91C68" w:rsidP="00E91C68">
            <w:pPr>
              <w:rPr>
                <w:rFonts w:eastAsia="Times New Roman"/>
              </w:rPr>
            </w:pPr>
            <w:r>
              <w:rPr>
                <w:rFonts w:eastAsia="Times New Roman"/>
              </w:rPr>
              <w:t>The system should be able to access banked voices even when not connected to the internet.</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24C194" w14:textId="2040CCB2" w:rsidR="00E91C68" w:rsidRPr="00371262" w:rsidRDefault="00D23545" w:rsidP="00E91C68">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231E16" w14:textId="77777777" w:rsidR="00E91C68" w:rsidRPr="00371262" w:rsidRDefault="00E91C68" w:rsidP="00E91C68">
            <w:pPr>
              <w:jc w:val="center"/>
              <w:rPr>
                <w:rFonts w:eastAsia="Times New Roman" w:cs="Arial"/>
              </w:rPr>
            </w:pPr>
          </w:p>
        </w:tc>
      </w:tr>
      <w:tr w:rsidR="00E91C68" w:rsidRPr="00B82BFF" w14:paraId="4D793DF2"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C29BD15" w14:textId="77777777" w:rsidR="00E91C68" w:rsidRDefault="00E91C68" w:rsidP="00E40E55">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847C8FD" w14:textId="00AF8A67" w:rsidR="00E91C68" w:rsidRPr="00371262" w:rsidRDefault="0073560B" w:rsidP="00E91C68">
            <w:pPr>
              <w:rPr>
                <w:rFonts w:eastAsia="Times New Roman" w:cs="Arial"/>
              </w:rPr>
            </w:pPr>
            <w:r>
              <w:rPr>
                <w:rFonts w:eastAsia="Times New Roman" w:cs="Arial"/>
              </w:rPr>
              <w:t xml:space="preserve">The user should be able to control </w:t>
            </w:r>
            <w:r w:rsidR="00EE4AB3">
              <w:rPr>
                <w:rFonts w:eastAsia="Times New Roman" w:cs="Arial"/>
              </w:rPr>
              <w:t>their environment with the system through internet connected devices (such as alexa)</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F65D24" w14:textId="2194465D" w:rsidR="00E91C68" w:rsidRDefault="00EE4AB3" w:rsidP="00E91C68">
            <w:pPr>
              <w:jc w:val="center"/>
              <w:rPr>
                <w:rFonts w:eastAsia="Times New Roman" w:cs="Arial"/>
              </w:rPr>
            </w:pPr>
            <w:r>
              <w:rPr>
                <w:rFonts w:eastAsia="Times New Roman" w:cs="Arial"/>
              </w:rPr>
              <w:t>1</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5FEFA3" w14:textId="77777777" w:rsidR="00E91C68" w:rsidRDefault="00E91C68" w:rsidP="00E91C68">
            <w:pPr>
              <w:jc w:val="center"/>
              <w:rPr>
                <w:rFonts w:eastAsia="Times New Roman" w:cs="Arial"/>
              </w:rPr>
            </w:pPr>
          </w:p>
        </w:tc>
      </w:tr>
      <w:tr w:rsidR="00E91C68" w:rsidRPr="00B82BFF" w14:paraId="4DB83AE3"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F4A3EF6" w14:textId="77777777" w:rsidR="00E91C68" w:rsidRDefault="00E91C68" w:rsidP="00E40E55">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E5E393D" w14:textId="32540C1C" w:rsidR="00E91C68" w:rsidRPr="00371262" w:rsidRDefault="00F26D43" w:rsidP="00E91C68">
            <w:pPr>
              <w:rPr>
                <w:rFonts w:eastAsia="Times New Roman" w:cs="Arial"/>
              </w:rPr>
            </w:pPr>
            <w:r>
              <w:rPr>
                <w:rFonts w:eastAsia="Times New Roman" w:cs="Arial"/>
              </w:rPr>
              <w:t xml:space="preserve">The system should be able to leverage </w:t>
            </w:r>
            <w:ins w:id="322" w:author="Astrid McNellis" w:date="2022-10-28T10:38:00Z">
              <w:r w:rsidR="005C781B">
                <w:rPr>
                  <w:rFonts w:eastAsia="Times New Roman" w:cs="Arial"/>
                </w:rPr>
                <w:t xml:space="preserve">existing </w:t>
              </w:r>
            </w:ins>
            <w:del w:id="323" w:author="Astrid McNellis" w:date="2022-10-28T10:39:00Z">
              <w:r w:rsidDel="005C781B">
                <w:rPr>
                  <w:rFonts w:eastAsia="Times New Roman" w:cs="Arial"/>
                </w:rPr>
                <w:delText xml:space="preserve">the standard </w:delText>
              </w:r>
            </w:del>
            <w:r>
              <w:rPr>
                <w:rFonts w:eastAsia="Times New Roman" w:cs="Arial"/>
              </w:rPr>
              <w:t xml:space="preserve">voice banking </w:t>
            </w:r>
            <w:ins w:id="324" w:author="Astrid McNellis" w:date="2022-10-28T10:39:00Z">
              <w:r w:rsidR="005C781B">
                <w:rPr>
                  <w:rFonts w:eastAsia="Times New Roman" w:cs="Arial"/>
                </w:rPr>
                <w:t xml:space="preserve">repositories (e.g. </w:t>
              </w:r>
            </w:ins>
            <w:del w:id="325" w:author="Astrid McNellis" w:date="2022-10-28T10:39:00Z">
              <w:r w:rsidDel="005C781B">
                <w:rPr>
                  <w:rFonts w:eastAsia="Times New Roman" w:cs="Arial"/>
                </w:rPr>
                <w:delText xml:space="preserve">format of </w:delText>
              </w:r>
            </w:del>
            <w:r>
              <w:rPr>
                <w:rFonts w:eastAsia="Times New Roman" w:cs="Arial"/>
              </w:rPr>
              <w:t>SAPI5</w:t>
            </w:r>
            <w:ins w:id="326" w:author="Astrid McNellis" w:date="2022-10-28T10:39:00Z">
              <w:r w:rsidR="004D6787">
                <w:rPr>
                  <w:rFonts w:eastAsia="Times New Roman" w:cs="Arial"/>
                </w:rPr>
                <w:t>)</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C692C8" w14:textId="70A93F84" w:rsidR="00E91C68" w:rsidRDefault="00247597" w:rsidP="00E91C68">
            <w:pPr>
              <w:jc w:val="center"/>
              <w:rPr>
                <w:rFonts w:eastAsia="Times New Roman" w:cs="Arial"/>
              </w:rPr>
            </w:pPr>
            <w:r>
              <w:rPr>
                <w:rFonts w:eastAsia="Times New Roman" w:cs="Arial"/>
              </w:rPr>
              <w:t>2</w:t>
            </w: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9D049" w14:textId="77777777" w:rsidR="00E91C68" w:rsidRDefault="00E91C68" w:rsidP="00E91C68">
            <w:pPr>
              <w:jc w:val="center"/>
              <w:rPr>
                <w:rFonts w:eastAsia="Times New Roman" w:cs="Arial"/>
              </w:rPr>
            </w:pPr>
          </w:p>
        </w:tc>
      </w:tr>
      <w:tr w:rsidR="00E91C68" w:rsidRPr="00B82BFF" w14:paraId="32256779" w14:textId="77777777" w:rsidTr="6414BCD1">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FB80369" w14:textId="77777777" w:rsidR="00E91C68" w:rsidRDefault="00E91C68" w:rsidP="00E40E55">
            <w:pPr>
              <w:pStyle w:val="Heading3"/>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167B108" w14:textId="759F4E45" w:rsidR="00E91C68" w:rsidRPr="00371262" w:rsidRDefault="0005540A" w:rsidP="00E91C68">
            <w:pPr>
              <w:rPr>
                <w:rFonts w:eastAsia="Times New Roman" w:cs="Arial"/>
              </w:rPr>
            </w:pPr>
            <w:r>
              <w:rPr>
                <w:rFonts w:eastAsia="Times New Roman" w:cs="Arial"/>
              </w:rPr>
              <w:t xml:space="preserve">The system should enable </w:t>
            </w:r>
            <w:r w:rsidR="009E58E6">
              <w:rPr>
                <w:rFonts w:eastAsia="Times New Roman" w:cs="Arial"/>
              </w:rPr>
              <w:t xml:space="preserve">the user to send messages electronically – at a minimum via text.  </w:t>
            </w: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FF4A3C" w14:textId="494B6312" w:rsidR="00E91C68" w:rsidRDefault="00102FCC" w:rsidP="00E91C68">
            <w:pPr>
              <w:jc w:val="center"/>
              <w:rPr>
                <w:rFonts w:eastAsia="Times New Roman" w:cs="Arial"/>
              </w:rPr>
            </w:pPr>
            <w:ins w:id="327" w:author="Astrid McNellis" w:date="2022-10-28T10:42:00Z">
              <w:r>
                <w:rPr>
                  <w:rFonts w:eastAsia="Times New Roman" w:cs="Arial"/>
                </w:rPr>
                <w:t>3</w:t>
              </w:r>
            </w:ins>
            <w:del w:id="328" w:author="Astrid McNellis" w:date="2022-10-28T10:42:00Z">
              <w:r w:rsidR="009E58E6" w:rsidDel="00102FCC">
                <w:rPr>
                  <w:rFonts w:eastAsia="Times New Roman" w:cs="Arial"/>
                </w:rPr>
                <w:delText>2</w:delText>
              </w:r>
            </w:del>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FC0D3" w14:textId="77777777" w:rsidR="00E91C68" w:rsidRDefault="00E91C68" w:rsidP="00E91C68">
            <w:pPr>
              <w:jc w:val="center"/>
              <w:rPr>
                <w:rFonts w:eastAsia="Times New Roman" w:cs="Arial"/>
              </w:rPr>
            </w:pPr>
          </w:p>
        </w:tc>
      </w:tr>
      <w:tr w:rsidR="007F181C" w:rsidRPr="00B82BFF" w14:paraId="58E2776E" w14:textId="77777777" w:rsidTr="6414BCD1">
        <w:trPr>
          <w:ins w:id="329" w:author="Astrid McNellis" w:date="2022-10-28T10:49: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C85488E" w14:textId="77777777" w:rsidR="007F181C" w:rsidRDefault="007F181C" w:rsidP="00E40E55">
            <w:pPr>
              <w:pStyle w:val="Heading3"/>
              <w:rPr>
                <w:ins w:id="330" w:author="Astrid McNellis" w:date="2022-10-28T10:49: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03D68AC" w14:textId="3C532EE1" w:rsidR="007F181C" w:rsidRDefault="007F181C" w:rsidP="00E91C68">
            <w:pPr>
              <w:rPr>
                <w:ins w:id="331" w:author="Astrid McNellis" w:date="2022-10-28T10:49:00Z"/>
                <w:rFonts w:eastAsia="Times New Roman" w:cs="Arial"/>
              </w:rPr>
            </w:pPr>
            <w:ins w:id="332" w:author="Astrid McNellis" w:date="2022-10-28T10:49:00Z">
              <w:r>
                <w:rPr>
                  <w:rFonts w:eastAsia="Times New Roman" w:cs="Arial"/>
                </w:rPr>
                <w:t xml:space="preserve">The system should be able to </w:t>
              </w:r>
              <w:r w:rsidR="00F62355">
                <w:rPr>
                  <w:rFonts w:eastAsia="Times New Roman" w:cs="Arial"/>
                </w:rPr>
                <w:t>provide user connectivity to the internet and entertainment systems (e.g. Netflix)</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E55657" w14:textId="679E8216" w:rsidR="007F181C" w:rsidRDefault="00342E35" w:rsidP="00E91C68">
            <w:pPr>
              <w:jc w:val="center"/>
              <w:rPr>
                <w:ins w:id="333" w:author="Astrid McNellis" w:date="2022-10-28T10:49:00Z"/>
                <w:rFonts w:eastAsia="Times New Roman" w:cs="Arial"/>
              </w:rPr>
            </w:pPr>
            <w:ins w:id="334" w:author="Astrid McNellis" w:date="2022-10-28T10:49:00Z">
              <w:r>
                <w:rPr>
                  <w:rFonts w:eastAsia="Times New Roman" w:cs="Arial"/>
                </w:rPr>
                <w:t>3</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2E28DC" w14:textId="77777777" w:rsidR="007F181C" w:rsidRDefault="007F181C" w:rsidP="00E91C68">
            <w:pPr>
              <w:jc w:val="center"/>
              <w:rPr>
                <w:ins w:id="335" w:author="Astrid McNellis" w:date="2022-10-28T10:49:00Z"/>
                <w:rFonts w:eastAsia="Times New Roman" w:cs="Arial"/>
              </w:rPr>
            </w:pPr>
          </w:p>
        </w:tc>
      </w:tr>
      <w:tr w:rsidR="00C43D2B" w:rsidRPr="00B82BFF" w14:paraId="44CE327D" w14:textId="77777777" w:rsidTr="6414BCD1">
        <w:trPr>
          <w:ins w:id="336" w:author="Astrid McNellis" w:date="2022-10-28T10:51: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AC3A0A7" w14:textId="77777777" w:rsidR="00C43D2B" w:rsidRDefault="00C43D2B" w:rsidP="00E40E55">
            <w:pPr>
              <w:pStyle w:val="Heading3"/>
              <w:rPr>
                <w:ins w:id="337" w:author="Astrid McNellis" w:date="2022-10-28T10:51: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0DF6DEA5" w14:textId="6876F507" w:rsidR="00C43D2B" w:rsidRDefault="00C43D2B" w:rsidP="00E91C68">
            <w:pPr>
              <w:rPr>
                <w:ins w:id="338" w:author="Astrid McNellis" w:date="2022-10-28T10:51:00Z"/>
                <w:rFonts w:eastAsia="Times New Roman" w:cs="Arial"/>
              </w:rPr>
            </w:pPr>
            <w:ins w:id="339" w:author="Astrid McNellis" w:date="2022-10-28T10:51:00Z">
              <w:r>
                <w:rPr>
                  <w:rFonts w:eastAsia="Times New Roman" w:cs="Arial"/>
                </w:rPr>
                <w:t xml:space="preserve">They system </w:t>
              </w:r>
              <w:r w:rsidR="00283AEF">
                <w:rPr>
                  <w:rFonts w:eastAsia="Times New Roman" w:cs="Arial"/>
                </w:rPr>
                <w:t>should enable use of a cell-phone as a hot-spot.</w:t>
              </w:r>
            </w:ins>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C8075A" w14:textId="445AF2D8" w:rsidR="00C43D2B" w:rsidRDefault="00283AEF" w:rsidP="00E91C68">
            <w:pPr>
              <w:jc w:val="center"/>
              <w:rPr>
                <w:ins w:id="340" w:author="Astrid McNellis" w:date="2022-10-28T10:51:00Z"/>
                <w:rFonts w:eastAsia="Times New Roman" w:cs="Arial"/>
              </w:rPr>
            </w:pPr>
            <w:ins w:id="341" w:author="Astrid McNellis" w:date="2022-10-28T10:51:00Z">
              <w:r>
                <w:rPr>
                  <w:rFonts w:eastAsia="Times New Roman" w:cs="Arial"/>
                </w:rPr>
                <w:t>3</w:t>
              </w:r>
            </w:ins>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CEF65D" w14:textId="77777777" w:rsidR="00C43D2B" w:rsidRDefault="00C43D2B" w:rsidP="00E91C68">
            <w:pPr>
              <w:jc w:val="center"/>
              <w:rPr>
                <w:ins w:id="342" w:author="Astrid McNellis" w:date="2022-10-28T10:51:00Z"/>
                <w:rFonts w:eastAsia="Times New Roman" w:cs="Arial"/>
              </w:rPr>
            </w:pPr>
          </w:p>
        </w:tc>
      </w:tr>
      <w:tr w:rsidR="00E91C68" w:rsidRPr="00B82BFF" w:rsidDel="00835753" w14:paraId="62A956BA" w14:textId="567DC35E" w:rsidTr="6414BCD1">
        <w:trPr>
          <w:del w:id="343" w:author="Astrid McNellis" w:date="2022-10-28T10:45: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5FFF5A82" w14:textId="65BD56C5" w:rsidR="00E91C68" w:rsidDel="00835753" w:rsidRDefault="00E91C68" w:rsidP="00E40E55">
            <w:pPr>
              <w:pStyle w:val="Heading3"/>
              <w:rPr>
                <w:del w:id="344" w:author="Astrid McNellis" w:date="2022-10-28T10:45: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624006FD" w14:textId="2BB6B6CF" w:rsidR="00E91C68" w:rsidDel="00835753" w:rsidRDefault="00E91C68" w:rsidP="00E91C68">
            <w:pPr>
              <w:rPr>
                <w:del w:id="345" w:author="Astrid McNellis" w:date="2022-10-28T10:45:00Z"/>
                <w:rFonts w:eastAsia="Times New Roman" w:cs="Arial"/>
              </w:rPr>
            </w:pP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5908FA" w14:textId="1B8FE49D" w:rsidR="00E91C68" w:rsidDel="00835753" w:rsidRDefault="00E91C68" w:rsidP="00E91C68">
            <w:pPr>
              <w:jc w:val="center"/>
              <w:rPr>
                <w:del w:id="346" w:author="Astrid McNellis" w:date="2022-10-28T10:45:00Z"/>
                <w:rFonts w:eastAsia="Times New Roman" w:cs="Arial"/>
              </w:rPr>
            </w:pP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A3C54" w14:textId="7A422476" w:rsidR="00E91C68" w:rsidDel="00835753" w:rsidRDefault="00E91C68" w:rsidP="00E91C68">
            <w:pPr>
              <w:jc w:val="center"/>
              <w:rPr>
                <w:del w:id="347" w:author="Astrid McNellis" w:date="2022-10-28T10:45:00Z"/>
                <w:rFonts w:eastAsia="Times New Roman" w:cs="Arial"/>
              </w:rPr>
            </w:pPr>
          </w:p>
        </w:tc>
      </w:tr>
      <w:tr w:rsidR="00E91C68" w:rsidRPr="00B82BFF" w:rsidDel="00835753" w14:paraId="30727FB0" w14:textId="1B80A7AA" w:rsidTr="6414BCD1">
        <w:trPr>
          <w:del w:id="348" w:author="Astrid McNellis" w:date="2022-10-28T10:45: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5711349" w14:textId="31BCDAC5" w:rsidR="00E91C68" w:rsidDel="00835753" w:rsidRDefault="00E91C68" w:rsidP="00E40E55">
            <w:pPr>
              <w:pStyle w:val="Heading3"/>
              <w:rPr>
                <w:del w:id="349" w:author="Astrid McNellis" w:date="2022-10-28T10:45: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DFD98B5" w14:textId="35218771" w:rsidR="00E91C68" w:rsidDel="00835753" w:rsidRDefault="00E91C68" w:rsidP="00E91C68">
            <w:pPr>
              <w:rPr>
                <w:del w:id="350" w:author="Astrid McNellis" w:date="2022-10-28T10:45:00Z"/>
                <w:rFonts w:eastAsia="Times New Roman" w:cs="Arial"/>
              </w:rPr>
            </w:pP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D832A4" w14:textId="6255C5A7" w:rsidR="00E91C68" w:rsidDel="00835753" w:rsidRDefault="00E91C68" w:rsidP="00E91C68">
            <w:pPr>
              <w:jc w:val="center"/>
              <w:rPr>
                <w:del w:id="351" w:author="Astrid McNellis" w:date="2022-10-28T10:45:00Z"/>
                <w:rFonts w:eastAsia="Times New Roman" w:cs="Arial"/>
              </w:rPr>
            </w:pP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1BA415" w14:textId="0F8C7C13" w:rsidR="00E91C68" w:rsidDel="00835753" w:rsidRDefault="00E91C68" w:rsidP="00E91C68">
            <w:pPr>
              <w:jc w:val="center"/>
              <w:rPr>
                <w:del w:id="352" w:author="Astrid McNellis" w:date="2022-10-28T10:45:00Z"/>
                <w:rFonts w:eastAsia="Times New Roman" w:cs="Arial"/>
              </w:rPr>
            </w:pPr>
          </w:p>
        </w:tc>
      </w:tr>
      <w:tr w:rsidR="00E91C68" w:rsidRPr="00B82BFF" w:rsidDel="00835753" w14:paraId="65D59BCC" w14:textId="27BB93B9" w:rsidTr="6414BCD1">
        <w:trPr>
          <w:del w:id="353" w:author="Astrid McNellis" w:date="2022-10-28T10:45:00Z"/>
        </w:trPr>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33995669" w14:textId="31ACF887" w:rsidR="00E91C68" w:rsidDel="00835753" w:rsidRDefault="00E91C68" w:rsidP="00E40E55">
            <w:pPr>
              <w:pStyle w:val="Heading3"/>
              <w:rPr>
                <w:del w:id="354" w:author="Astrid McNellis" w:date="2022-10-28T10:45:00Z"/>
              </w:rPr>
            </w:pPr>
          </w:p>
        </w:tc>
        <w:tc>
          <w:tcPr>
            <w:tcW w:w="72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1C94BAF6" w14:textId="53C72FBA" w:rsidR="00E91C68" w:rsidDel="00835753" w:rsidRDefault="00E91C68" w:rsidP="00E91C68">
            <w:pPr>
              <w:rPr>
                <w:del w:id="355" w:author="Astrid McNellis" w:date="2022-10-28T10:45:00Z"/>
                <w:rFonts w:eastAsia="Times New Roman" w:cs="Arial"/>
              </w:rPr>
            </w:pPr>
          </w:p>
        </w:tc>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D5276B" w14:textId="1B7EE6DD" w:rsidR="00E91C68" w:rsidDel="00835753" w:rsidRDefault="00E91C68" w:rsidP="00E91C68">
            <w:pPr>
              <w:jc w:val="center"/>
              <w:rPr>
                <w:del w:id="356" w:author="Astrid McNellis" w:date="2022-10-28T10:45:00Z"/>
                <w:rFonts w:eastAsia="Times New Roman" w:cs="Arial"/>
              </w:rPr>
            </w:pPr>
          </w:p>
        </w:tc>
        <w:tc>
          <w:tcPr>
            <w:tcW w:w="9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55E240" w14:textId="6E6B5C29" w:rsidR="00E91C68" w:rsidDel="00835753" w:rsidRDefault="00E91C68" w:rsidP="00E91C68">
            <w:pPr>
              <w:jc w:val="center"/>
              <w:rPr>
                <w:del w:id="357" w:author="Astrid McNellis" w:date="2022-10-28T10:45:00Z"/>
                <w:rFonts w:eastAsia="Times New Roman" w:cs="Arial"/>
              </w:rPr>
            </w:pPr>
          </w:p>
        </w:tc>
      </w:tr>
    </w:tbl>
    <w:p w14:paraId="1CBC8509" w14:textId="77777777" w:rsidR="00B70FA8" w:rsidRPr="003B54AA" w:rsidRDefault="00B70FA8" w:rsidP="003B4CBF">
      <w:pPr>
        <w:rPr>
          <w:rFonts w:eastAsia="Times New Roman"/>
          <w:color w:val="000000" w:themeColor="text1"/>
          <w:sz w:val="28"/>
          <w:szCs w:val="28"/>
        </w:rPr>
      </w:pPr>
    </w:p>
    <w:p w14:paraId="77A264CC" w14:textId="77777777" w:rsidR="00E50A6F" w:rsidRPr="00D33A70" w:rsidRDefault="00E50A6F" w:rsidP="00744655">
      <w:pPr>
        <w:pStyle w:val="Heading2"/>
        <w:rPr>
          <w:highlight w:val="yellow"/>
          <w:rPrChange w:id="358" w:author="Astrid McNellis" w:date="2022-10-28T10:55:00Z">
            <w:rPr/>
          </w:rPrChange>
        </w:rPr>
      </w:pPr>
      <w:bookmarkStart w:id="359" w:name="_Toc103374000"/>
      <w:commentRangeStart w:id="360"/>
      <w:r w:rsidRPr="00D33A70">
        <w:rPr>
          <w:highlight w:val="yellow"/>
          <w:rPrChange w:id="361" w:author="Astrid McNellis" w:date="2022-10-28T10:55:00Z">
            <w:rPr/>
          </w:rPrChange>
        </w:rPr>
        <w:t>Virtual Assistance</w:t>
      </w:r>
      <w:commentRangeEnd w:id="360"/>
      <w:r w:rsidR="00AD4EDC" w:rsidRPr="00D33A70">
        <w:rPr>
          <w:rStyle w:val="CommentReference"/>
          <w:rFonts w:eastAsia="Calibri"/>
          <w:b w:val="0"/>
          <w:snapToGrid/>
          <w:highlight w:val="yellow"/>
          <w:rPrChange w:id="362" w:author="Astrid McNellis" w:date="2022-10-28T10:55:00Z">
            <w:rPr>
              <w:rStyle w:val="CommentReference"/>
              <w:rFonts w:eastAsia="Calibri"/>
              <w:b w:val="0"/>
              <w:snapToGrid/>
            </w:rPr>
          </w:rPrChange>
        </w:rPr>
        <w:commentReference w:id="360"/>
      </w:r>
    </w:p>
    <w:p w14:paraId="2C01EC28" w14:textId="77777777" w:rsidR="00E50A6F" w:rsidRDefault="00E50A6F" w:rsidP="00E50A6F">
      <w:pPr>
        <w:rPr>
          <w:rFonts w:eastAsia="Times New Roman"/>
          <w:color w:val="000000" w:themeColor="text1"/>
          <w:sz w:val="28"/>
          <w:szCs w:val="28"/>
        </w:rPr>
      </w:pPr>
    </w:p>
    <w:p w14:paraId="60CD92B8" w14:textId="77777777" w:rsidR="00E50A6F" w:rsidRDefault="00E50A6F" w:rsidP="00E50A6F">
      <w:pPr>
        <w:keepNext/>
        <w:rPr>
          <w:i/>
          <w:iCs/>
        </w:rPr>
      </w:pPr>
      <w:r w:rsidRPr="00B70FA8">
        <w:rPr>
          <w:i/>
          <w:iCs/>
        </w:rPr>
        <w:t>&lt;Insert Section Description&gt;</w:t>
      </w:r>
    </w:p>
    <w:p w14:paraId="49829507" w14:textId="77777777" w:rsidR="00E50A6F" w:rsidRPr="00B70FA8" w:rsidRDefault="00E50A6F" w:rsidP="00E50A6F">
      <w:pPr>
        <w:keepNext/>
        <w:rPr>
          <w:i/>
          <w:iCs/>
        </w:rPr>
      </w:pPr>
    </w:p>
    <w:tbl>
      <w:tblPr>
        <w:tblW w:w="5000" w:type="pct"/>
        <w:tblCellMar>
          <w:top w:w="15" w:type="dxa"/>
          <w:left w:w="15" w:type="dxa"/>
          <w:bottom w:w="15" w:type="dxa"/>
          <w:right w:w="15" w:type="dxa"/>
        </w:tblCellMar>
        <w:tblLook w:val="04A0" w:firstRow="1" w:lastRow="0" w:firstColumn="1" w:lastColumn="0" w:noHBand="0" w:noVBand="1"/>
      </w:tblPr>
      <w:tblGrid>
        <w:gridCol w:w="890"/>
        <w:gridCol w:w="7290"/>
        <w:gridCol w:w="900"/>
        <w:gridCol w:w="980"/>
      </w:tblGrid>
      <w:tr w:rsidR="00E50A6F" w:rsidRPr="00B82BFF" w14:paraId="2EBDCDE4" w14:textId="77777777" w:rsidTr="00BD1322">
        <w:trPr>
          <w:tblHeader/>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9C14DF" w14:textId="77777777" w:rsidR="00E50A6F" w:rsidRPr="00B82BFF" w:rsidRDefault="00E50A6F" w:rsidP="00BD1322">
            <w:pPr>
              <w:keepNext/>
              <w:jc w:val="center"/>
              <w:rPr>
                <w:rFonts w:eastAsia="Times New Roman"/>
              </w:rPr>
            </w:pPr>
            <w:r w:rsidRPr="00B82BFF">
              <w:rPr>
                <w:rFonts w:eastAsia="Times New Roman" w:cs="Arial"/>
                <w:color w:val="000000"/>
              </w:rPr>
              <w:t>Req #</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D974FF" w14:textId="77777777" w:rsidR="00E50A6F" w:rsidRPr="00B82BFF" w:rsidRDefault="00E50A6F" w:rsidP="00BD1322">
            <w:pPr>
              <w:keepNext/>
              <w:jc w:val="center"/>
              <w:rPr>
                <w:rFonts w:eastAsia="Times New Roman"/>
              </w:rPr>
            </w:pPr>
            <w:r w:rsidRPr="00B82BFF">
              <w:rPr>
                <w:rFonts w:eastAsia="Times New Roman" w:cs="Arial"/>
                <w:color w:val="000000"/>
              </w:rPr>
              <w:t>Requirement Description</w:t>
            </w:r>
          </w:p>
        </w:tc>
        <w:tc>
          <w:tcPr>
            <w:tcW w:w="900" w:type="dxa"/>
            <w:tcBorders>
              <w:top w:val="single" w:sz="8" w:space="0" w:color="000000"/>
              <w:left w:val="single" w:sz="8" w:space="0" w:color="000000"/>
              <w:bottom w:val="single" w:sz="8" w:space="0" w:color="000000"/>
              <w:right w:val="single" w:sz="8" w:space="0" w:color="000000"/>
            </w:tcBorders>
            <w:vAlign w:val="center"/>
          </w:tcPr>
          <w:p w14:paraId="706A2723" w14:textId="77777777" w:rsidR="00E50A6F" w:rsidRDefault="00E50A6F" w:rsidP="00BD1322">
            <w:pPr>
              <w:keepNext/>
              <w:jc w:val="center"/>
              <w:rPr>
                <w:rFonts w:eastAsia="Times New Roman" w:cs="Arial"/>
                <w:color w:val="000000"/>
              </w:rPr>
            </w:pPr>
            <w:r w:rsidRPr="00B82BFF">
              <w:rPr>
                <w:rFonts w:eastAsia="Times New Roman" w:cs="Arial"/>
                <w:color w:val="000000"/>
              </w:rPr>
              <w:t>Priority</w:t>
            </w:r>
          </w:p>
          <w:p w14:paraId="336C5503" w14:textId="77777777" w:rsidR="00E50A6F" w:rsidRPr="00B82BFF" w:rsidRDefault="00E50A6F" w:rsidP="00BD1322">
            <w:pPr>
              <w:keepNext/>
              <w:jc w:val="center"/>
              <w:rPr>
                <w:rFonts w:eastAsia="Times New Roman" w:cs="Arial"/>
                <w:color w:val="000000"/>
              </w:rPr>
            </w:pPr>
            <w:r w:rsidRPr="00B82BFF">
              <w:rPr>
                <w:rFonts w:eastAsia="Times New Roman" w:cs="Arial"/>
                <w:color w:val="000000"/>
              </w:rPr>
              <w:t>(1,2,3)</w:t>
            </w:r>
          </w:p>
        </w:tc>
        <w:tc>
          <w:tcPr>
            <w:tcW w:w="980" w:type="dxa"/>
            <w:tcBorders>
              <w:top w:val="single" w:sz="8" w:space="0" w:color="000000"/>
              <w:left w:val="single" w:sz="8" w:space="0" w:color="000000"/>
              <w:bottom w:val="single" w:sz="8" w:space="0" w:color="000000"/>
              <w:right w:val="single" w:sz="8" w:space="0" w:color="000000"/>
            </w:tcBorders>
          </w:tcPr>
          <w:p w14:paraId="5E063220" w14:textId="77777777" w:rsidR="00E50A6F" w:rsidRPr="00B82BFF" w:rsidRDefault="00E50A6F" w:rsidP="00BD1322">
            <w:pPr>
              <w:keepNext/>
              <w:jc w:val="center"/>
              <w:rPr>
                <w:rFonts w:eastAsia="Times New Roman" w:cs="Arial"/>
                <w:color w:val="000000"/>
              </w:rPr>
            </w:pPr>
            <w:r>
              <w:rPr>
                <w:rFonts w:eastAsia="Times New Roman" w:cs="Arial"/>
                <w:color w:val="000000"/>
              </w:rPr>
              <w:t>PRD #</w:t>
            </w:r>
          </w:p>
        </w:tc>
      </w:tr>
      <w:tr w:rsidR="00E50A6F" w:rsidRPr="00B82BFF" w14:paraId="50EEED23" w14:textId="77777777" w:rsidTr="00BD1322">
        <w:trPr>
          <w:trHeight w:val="393"/>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907C9E" w14:textId="77777777" w:rsidR="00E50A6F" w:rsidRPr="00B82BFF" w:rsidRDefault="00E50A6F" w:rsidP="00BD1322">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099C9B" w14:textId="77777777" w:rsidR="00E50A6F" w:rsidRPr="00371262" w:rsidRDefault="00E50A6F" w:rsidP="00BD1322">
            <w:pPr>
              <w:keepNext/>
              <w:rPr>
                <w:rFonts w:eastAsia="Times New Roman"/>
              </w:rPr>
            </w:pPr>
            <w:r>
              <w:rPr>
                <w:rFonts w:eastAsia="Times New Roman"/>
              </w:rPr>
              <w:t xml:space="preserve">The system should provide a method to send a message to the company requesting customer support. </w:t>
            </w:r>
          </w:p>
        </w:tc>
        <w:tc>
          <w:tcPr>
            <w:tcW w:w="900" w:type="dxa"/>
            <w:tcBorders>
              <w:top w:val="single" w:sz="8" w:space="0" w:color="000000"/>
              <w:left w:val="single" w:sz="8" w:space="0" w:color="000000"/>
              <w:bottom w:val="single" w:sz="8" w:space="0" w:color="000000"/>
              <w:right w:val="single" w:sz="8" w:space="0" w:color="000000"/>
            </w:tcBorders>
            <w:vAlign w:val="center"/>
          </w:tcPr>
          <w:p w14:paraId="57C9ACAA" w14:textId="77777777" w:rsidR="00E50A6F" w:rsidRPr="00371262" w:rsidRDefault="00E50A6F" w:rsidP="00BD1322">
            <w:pPr>
              <w:keepNext/>
              <w:jc w:val="center"/>
              <w:rPr>
                <w:rFonts w:eastAsia="Times New Roman" w:cs="Arial"/>
              </w:rPr>
            </w:pPr>
            <w:ins w:id="363" w:author="Astrid McNellis" w:date="2022-10-20T21:12:00Z">
              <w:r>
                <w:rPr>
                  <w:rFonts w:eastAsia="Times New Roman" w:cs="Arial"/>
                </w:rPr>
                <w:t>2</w:t>
              </w:r>
            </w:ins>
          </w:p>
        </w:tc>
        <w:tc>
          <w:tcPr>
            <w:tcW w:w="980" w:type="dxa"/>
            <w:tcBorders>
              <w:top w:val="single" w:sz="8" w:space="0" w:color="000000"/>
              <w:left w:val="single" w:sz="8" w:space="0" w:color="000000"/>
              <w:bottom w:val="single" w:sz="8" w:space="0" w:color="000000"/>
              <w:right w:val="single" w:sz="8" w:space="0" w:color="000000"/>
            </w:tcBorders>
          </w:tcPr>
          <w:p w14:paraId="6EF1E519" w14:textId="77777777" w:rsidR="00E50A6F" w:rsidRPr="00371262" w:rsidRDefault="00E50A6F" w:rsidP="00BD1322">
            <w:pPr>
              <w:keepNext/>
              <w:jc w:val="center"/>
              <w:rPr>
                <w:rFonts w:eastAsia="Times New Roman" w:cs="Arial"/>
              </w:rPr>
            </w:pPr>
          </w:p>
        </w:tc>
      </w:tr>
      <w:tr w:rsidR="00E50A6F" w:rsidRPr="00B82BFF" w14:paraId="437DE209" w14:textId="77777777" w:rsidTr="00BD1322">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0C37B2" w14:textId="77777777" w:rsidR="00E50A6F" w:rsidRPr="00B82BFF" w:rsidRDefault="00E50A6F" w:rsidP="00BD1322">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C19BA7" w14:textId="69034C00" w:rsidR="00E50A6F" w:rsidRPr="00371262" w:rsidRDefault="00E50A6F" w:rsidP="00BD1322">
            <w:pPr>
              <w:rPr>
                <w:rFonts w:eastAsia="Times New Roman"/>
              </w:rPr>
            </w:pPr>
            <w:r>
              <w:rPr>
                <w:rFonts w:eastAsia="Times New Roman"/>
              </w:rPr>
              <w:t>The system should provide a method to receive real-time customer support from the company.</w:t>
            </w:r>
          </w:p>
        </w:tc>
        <w:tc>
          <w:tcPr>
            <w:tcW w:w="900" w:type="dxa"/>
            <w:tcBorders>
              <w:top w:val="single" w:sz="8" w:space="0" w:color="000000"/>
              <w:left w:val="single" w:sz="8" w:space="0" w:color="000000"/>
              <w:bottom w:val="single" w:sz="8" w:space="0" w:color="000000"/>
              <w:right w:val="single" w:sz="8" w:space="0" w:color="000000"/>
            </w:tcBorders>
            <w:vAlign w:val="center"/>
          </w:tcPr>
          <w:p w14:paraId="727D3666" w14:textId="77777777" w:rsidR="00E50A6F" w:rsidRPr="00371262" w:rsidRDefault="00E50A6F" w:rsidP="00BD1322">
            <w:pPr>
              <w:jc w:val="center"/>
              <w:rPr>
                <w:rFonts w:eastAsia="Times New Roman" w:cs="Arial"/>
              </w:rPr>
            </w:pPr>
            <w:ins w:id="364" w:author="Astrid McNellis" w:date="2022-10-20T21:12:00Z">
              <w:r>
                <w:rPr>
                  <w:rFonts w:eastAsia="Times New Roman" w:cs="Arial"/>
                </w:rPr>
                <w:t>3</w:t>
              </w:r>
            </w:ins>
          </w:p>
        </w:tc>
        <w:tc>
          <w:tcPr>
            <w:tcW w:w="980" w:type="dxa"/>
            <w:tcBorders>
              <w:top w:val="single" w:sz="8" w:space="0" w:color="000000"/>
              <w:left w:val="single" w:sz="8" w:space="0" w:color="000000"/>
              <w:bottom w:val="single" w:sz="8" w:space="0" w:color="000000"/>
              <w:right w:val="single" w:sz="8" w:space="0" w:color="000000"/>
            </w:tcBorders>
          </w:tcPr>
          <w:p w14:paraId="489CD400" w14:textId="77777777" w:rsidR="00E50A6F" w:rsidRPr="00371262" w:rsidRDefault="00E50A6F" w:rsidP="00BD1322">
            <w:pPr>
              <w:jc w:val="center"/>
              <w:rPr>
                <w:rFonts w:eastAsia="Times New Roman" w:cs="Arial"/>
              </w:rPr>
            </w:pPr>
          </w:p>
        </w:tc>
      </w:tr>
      <w:tr w:rsidR="00E50A6F" w:rsidRPr="00B82BFF" w14:paraId="7D4CDBCE" w14:textId="77777777" w:rsidTr="00BD1322">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554B89" w14:textId="77777777" w:rsidR="00E50A6F" w:rsidRDefault="00E50A6F" w:rsidP="00BD1322">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3F9F90" w14:textId="0E8AEB6F" w:rsidR="00E50A6F" w:rsidRPr="00371262" w:rsidRDefault="00E50A6F" w:rsidP="00BD1322">
            <w:pPr>
              <w:rPr>
                <w:rFonts w:eastAsia="Times New Roman" w:cs="Arial"/>
              </w:rPr>
            </w:pPr>
            <w:r>
              <w:rPr>
                <w:rFonts w:eastAsia="Times New Roman" w:cs="Arial"/>
              </w:rPr>
              <w:t>The system should allow the company to provide technical support in a virtual manner</w:t>
            </w:r>
            <w:r w:rsidR="00F30A98">
              <w:rPr>
                <w:rFonts w:eastAsia="Times New Roman" w:cs="Arial"/>
              </w:rPr>
              <w:t xml:space="preserve"> (e.g. ability to </w:t>
            </w:r>
            <w:r w:rsidR="005D74FF">
              <w:rPr>
                <w:rFonts w:eastAsia="Times New Roman" w:cs="Arial"/>
              </w:rPr>
              <w:t>“take over” the headset UI to trouble shoot/repair/train)</w:t>
            </w:r>
            <w:r>
              <w:rPr>
                <w:rFonts w:eastAsia="Times New Roman" w:cs="Arial"/>
              </w:rPr>
              <w:t>.</w:t>
            </w:r>
          </w:p>
        </w:tc>
        <w:tc>
          <w:tcPr>
            <w:tcW w:w="900" w:type="dxa"/>
            <w:tcBorders>
              <w:top w:val="single" w:sz="8" w:space="0" w:color="000000"/>
              <w:left w:val="single" w:sz="8" w:space="0" w:color="000000"/>
              <w:bottom w:val="single" w:sz="8" w:space="0" w:color="000000"/>
              <w:right w:val="single" w:sz="8" w:space="0" w:color="000000"/>
            </w:tcBorders>
            <w:vAlign w:val="center"/>
          </w:tcPr>
          <w:p w14:paraId="21D91428" w14:textId="77777777" w:rsidR="00E50A6F" w:rsidRDefault="00E50A6F" w:rsidP="00BD1322">
            <w:pPr>
              <w:jc w:val="center"/>
              <w:rPr>
                <w:rFonts w:eastAsia="Times New Roman" w:cs="Arial"/>
              </w:rPr>
            </w:pPr>
            <w:ins w:id="365" w:author="Astrid McNellis" w:date="2022-10-20T21:12:00Z">
              <w:r>
                <w:rPr>
                  <w:rFonts w:eastAsia="Times New Roman" w:cs="Arial"/>
                </w:rPr>
                <w:t>3</w:t>
              </w:r>
            </w:ins>
          </w:p>
        </w:tc>
        <w:tc>
          <w:tcPr>
            <w:tcW w:w="980" w:type="dxa"/>
            <w:tcBorders>
              <w:top w:val="single" w:sz="8" w:space="0" w:color="000000"/>
              <w:left w:val="single" w:sz="8" w:space="0" w:color="000000"/>
              <w:bottom w:val="single" w:sz="8" w:space="0" w:color="000000"/>
              <w:right w:val="single" w:sz="8" w:space="0" w:color="000000"/>
            </w:tcBorders>
          </w:tcPr>
          <w:p w14:paraId="1FE708E4" w14:textId="77777777" w:rsidR="00E50A6F" w:rsidRDefault="00E50A6F" w:rsidP="00BD1322">
            <w:pPr>
              <w:jc w:val="center"/>
              <w:rPr>
                <w:rFonts w:eastAsia="Times New Roman" w:cs="Arial"/>
              </w:rPr>
            </w:pPr>
          </w:p>
        </w:tc>
      </w:tr>
      <w:tr w:rsidR="00E50A6F" w:rsidRPr="00B82BFF" w14:paraId="04063113" w14:textId="77777777" w:rsidTr="00BD1322">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996AE5" w14:textId="77777777" w:rsidR="00E50A6F" w:rsidRDefault="00E50A6F" w:rsidP="00BD1322">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A68CD1" w14:textId="77777777" w:rsidR="00E50A6F" w:rsidRPr="00371262" w:rsidRDefault="00E50A6F" w:rsidP="00BD1322">
            <w:pPr>
              <w:rPr>
                <w:rFonts w:eastAsia="Times New Roman" w:cs="Arial"/>
              </w:rPr>
            </w:pPr>
            <w:r>
              <w:rPr>
                <w:rFonts w:eastAsia="Times New Roman" w:cs="Arial"/>
              </w:rPr>
              <w:t>The system should enable the user’s circle of care to see what the user is seeing from another device.</w:t>
            </w:r>
          </w:p>
        </w:tc>
        <w:tc>
          <w:tcPr>
            <w:tcW w:w="900" w:type="dxa"/>
            <w:tcBorders>
              <w:top w:val="single" w:sz="8" w:space="0" w:color="000000"/>
              <w:left w:val="single" w:sz="8" w:space="0" w:color="000000"/>
              <w:bottom w:val="single" w:sz="8" w:space="0" w:color="000000"/>
              <w:right w:val="single" w:sz="8" w:space="0" w:color="000000"/>
            </w:tcBorders>
            <w:vAlign w:val="center"/>
          </w:tcPr>
          <w:p w14:paraId="1074D531" w14:textId="77777777" w:rsidR="00E50A6F" w:rsidRDefault="00E50A6F" w:rsidP="00BD1322">
            <w:pPr>
              <w:jc w:val="center"/>
              <w:rPr>
                <w:rFonts w:eastAsia="Times New Roman" w:cs="Arial"/>
              </w:rPr>
            </w:pPr>
            <w:ins w:id="366" w:author="Astrid McNellis" w:date="2022-10-20T21:13:00Z">
              <w:r>
                <w:rPr>
                  <w:rFonts w:eastAsia="Times New Roman" w:cs="Arial"/>
                </w:rPr>
                <w:t>2</w:t>
              </w:r>
            </w:ins>
          </w:p>
        </w:tc>
        <w:tc>
          <w:tcPr>
            <w:tcW w:w="980" w:type="dxa"/>
            <w:tcBorders>
              <w:top w:val="single" w:sz="8" w:space="0" w:color="000000"/>
              <w:left w:val="single" w:sz="8" w:space="0" w:color="000000"/>
              <w:bottom w:val="single" w:sz="8" w:space="0" w:color="000000"/>
              <w:right w:val="single" w:sz="8" w:space="0" w:color="000000"/>
            </w:tcBorders>
          </w:tcPr>
          <w:p w14:paraId="6D23732B" w14:textId="77777777" w:rsidR="00E50A6F" w:rsidRDefault="00E50A6F" w:rsidP="00BD1322">
            <w:pPr>
              <w:jc w:val="center"/>
              <w:rPr>
                <w:rFonts w:eastAsia="Times New Roman" w:cs="Arial"/>
              </w:rPr>
            </w:pPr>
          </w:p>
        </w:tc>
      </w:tr>
      <w:tr w:rsidR="00E50A6F" w:rsidRPr="00B82BFF" w14:paraId="193BE337" w14:textId="77777777" w:rsidTr="00BD1322">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9545BE" w14:textId="77777777" w:rsidR="00E50A6F" w:rsidRDefault="00E50A6F" w:rsidP="00BD1322">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A191CC" w14:textId="77777777" w:rsidR="00E50A6F" w:rsidRPr="00371262" w:rsidRDefault="00E50A6F" w:rsidP="00BD1322">
            <w:pPr>
              <w:rPr>
                <w:rFonts w:eastAsia="Times New Roman" w:cs="Arial"/>
              </w:rPr>
            </w:pPr>
            <w:r>
              <w:rPr>
                <w:rFonts w:eastAsia="Times New Roman" w:cs="Arial"/>
              </w:rPr>
              <w:t>The system should enable the user’s circle of care to control the the user’s system from another device.</w:t>
            </w:r>
          </w:p>
        </w:tc>
        <w:tc>
          <w:tcPr>
            <w:tcW w:w="900" w:type="dxa"/>
            <w:tcBorders>
              <w:top w:val="single" w:sz="8" w:space="0" w:color="000000"/>
              <w:left w:val="single" w:sz="8" w:space="0" w:color="000000"/>
              <w:bottom w:val="single" w:sz="8" w:space="0" w:color="000000"/>
              <w:right w:val="single" w:sz="8" w:space="0" w:color="000000"/>
            </w:tcBorders>
            <w:vAlign w:val="center"/>
          </w:tcPr>
          <w:p w14:paraId="2262F7AF" w14:textId="77777777" w:rsidR="00E50A6F" w:rsidRDefault="00E50A6F" w:rsidP="00BD1322">
            <w:pPr>
              <w:jc w:val="center"/>
              <w:rPr>
                <w:rFonts w:eastAsia="Times New Roman" w:cs="Arial"/>
              </w:rPr>
            </w:pPr>
            <w:ins w:id="367" w:author="Astrid McNellis" w:date="2022-10-20T21:14:00Z">
              <w:r>
                <w:rPr>
                  <w:rFonts w:eastAsia="Times New Roman" w:cs="Arial"/>
                </w:rPr>
                <w:t>3</w:t>
              </w:r>
            </w:ins>
          </w:p>
        </w:tc>
        <w:tc>
          <w:tcPr>
            <w:tcW w:w="980" w:type="dxa"/>
            <w:tcBorders>
              <w:top w:val="single" w:sz="8" w:space="0" w:color="000000"/>
              <w:left w:val="single" w:sz="8" w:space="0" w:color="000000"/>
              <w:bottom w:val="single" w:sz="8" w:space="0" w:color="000000"/>
              <w:right w:val="single" w:sz="8" w:space="0" w:color="000000"/>
            </w:tcBorders>
          </w:tcPr>
          <w:p w14:paraId="49C4AD5F" w14:textId="77777777" w:rsidR="00E50A6F" w:rsidRDefault="00E50A6F" w:rsidP="00BD1322">
            <w:pPr>
              <w:jc w:val="center"/>
              <w:rPr>
                <w:rFonts w:eastAsia="Times New Roman" w:cs="Arial"/>
              </w:rPr>
            </w:pPr>
          </w:p>
        </w:tc>
      </w:tr>
      <w:tr w:rsidR="00E50A6F" w:rsidRPr="00B82BFF" w14:paraId="761A0C38" w14:textId="77777777" w:rsidTr="00BD1322">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887652" w14:textId="77777777" w:rsidR="00E50A6F" w:rsidRDefault="00E50A6F" w:rsidP="00BD1322">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2FEA3F" w14:textId="4D5CBFF2" w:rsidR="00E50A6F" w:rsidRDefault="00E50A6F" w:rsidP="00BD1322">
            <w:pPr>
              <w:rPr>
                <w:rFonts w:eastAsia="Times New Roman" w:cs="Arial"/>
              </w:rPr>
            </w:pPr>
            <w:commentRangeStart w:id="368"/>
            <w:r>
              <w:rPr>
                <w:rFonts w:eastAsia="Times New Roman" w:cs="Arial"/>
              </w:rPr>
              <w:t xml:space="preserve">The system should provide speech generation performance data for the user’s circle of care. </w:t>
            </w:r>
            <w:commentRangeEnd w:id="368"/>
            <w:r w:rsidR="00C006B7">
              <w:rPr>
                <w:rStyle w:val="CommentReference"/>
              </w:rPr>
              <w:commentReference w:id="368"/>
            </w:r>
          </w:p>
        </w:tc>
        <w:tc>
          <w:tcPr>
            <w:tcW w:w="900" w:type="dxa"/>
            <w:tcBorders>
              <w:top w:val="single" w:sz="8" w:space="0" w:color="000000"/>
              <w:left w:val="single" w:sz="8" w:space="0" w:color="000000"/>
              <w:bottom w:val="single" w:sz="8" w:space="0" w:color="000000"/>
              <w:right w:val="single" w:sz="8" w:space="0" w:color="000000"/>
            </w:tcBorders>
            <w:vAlign w:val="center"/>
          </w:tcPr>
          <w:p w14:paraId="103A7783" w14:textId="77777777" w:rsidR="00E50A6F" w:rsidRDefault="00E50A6F" w:rsidP="00BD1322">
            <w:pPr>
              <w:jc w:val="center"/>
              <w:rPr>
                <w:rFonts w:eastAsia="Times New Roman" w:cs="Arial"/>
              </w:rPr>
            </w:pPr>
            <w:ins w:id="369" w:author="Astrid McNellis" w:date="2022-10-20T21:14:00Z">
              <w:r>
                <w:rPr>
                  <w:rFonts w:eastAsia="Times New Roman" w:cs="Arial"/>
                </w:rPr>
                <w:t>3</w:t>
              </w:r>
            </w:ins>
          </w:p>
        </w:tc>
        <w:tc>
          <w:tcPr>
            <w:tcW w:w="980" w:type="dxa"/>
            <w:tcBorders>
              <w:top w:val="single" w:sz="8" w:space="0" w:color="000000"/>
              <w:left w:val="single" w:sz="8" w:space="0" w:color="000000"/>
              <w:bottom w:val="single" w:sz="8" w:space="0" w:color="000000"/>
              <w:right w:val="single" w:sz="8" w:space="0" w:color="000000"/>
            </w:tcBorders>
          </w:tcPr>
          <w:p w14:paraId="2E07A38C" w14:textId="77777777" w:rsidR="00E50A6F" w:rsidRDefault="00E50A6F" w:rsidP="00BD1322">
            <w:pPr>
              <w:jc w:val="center"/>
              <w:rPr>
                <w:rFonts w:eastAsia="Times New Roman" w:cs="Arial"/>
              </w:rPr>
            </w:pPr>
          </w:p>
        </w:tc>
      </w:tr>
      <w:tr w:rsidR="00E50A6F" w:rsidRPr="00B82BFF" w14:paraId="38D26245" w14:textId="77777777" w:rsidTr="00BD1322">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53C2CB" w14:textId="77777777" w:rsidR="00E50A6F" w:rsidRDefault="00E50A6F" w:rsidP="00BD1322">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64C8BB" w14:textId="184E91AE" w:rsidR="00E50A6F" w:rsidRDefault="00E50A6F" w:rsidP="00BD1322">
            <w:pPr>
              <w:rPr>
                <w:rFonts w:eastAsia="Times New Roman" w:cs="Arial"/>
              </w:rPr>
            </w:pPr>
            <w:r>
              <w:rPr>
                <w:rFonts w:eastAsia="Times New Roman" w:cs="Arial"/>
              </w:rPr>
              <w:t xml:space="preserve">The system should provide </w:t>
            </w:r>
            <w:r w:rsidR="00226770">
              <w:rPr>
                <w:rFonts w:eastAsia="Times New Roman" w:cs="Arial"/>
              </w:rPr>
              <w:t>more-than-the-minimum required</w:t>
            </w:r>
            <w:r>
              <w:rPr>
                <w:rFonts w:eastAsia="Times New Roman" w:cs="Arial"/>
              </w:rPr>
              <w:t xml:space="preserve"> training of the user within the device.</w:t>
            </w:r>
          </w:p>
        </w:tc>
        <w:tc>
          <w:tcPr>
            <w:tcW w:w="900" w:type="dxa"/>
            <w:tcBorders>
              <w:top w:val="single" w:sz="8" w:space="0" w:color="000000"/>
              <w:left w:val="single" w:sz="8" w:space="0" w:color="000000"/>
              <w:bottom w:val="single" w:sz="8" w:space="0" w:color="000000"/>
              <w:right w:val="single" w:sz="8" w:space="0" w:color="000000"/>
            </w:tcBorders>
            <w:vAlign w:val="center"/>
          </w:tcPr>
          <w:p w14:paraId="1D755F64" w14:textId="77777777" w:rsidR="00E50A6F" w:rsidRDefault="00E50A6F" w:rsidP="00BD1322">
            <w:pPr>
              <w:jc w:val="center"/>
              <w:rPr>
                <w:rFonts w:eastAsia="Times New Roman" w:cs="Arial"/>
              </w:rPr>
            </w:pPr>
            <w:r>
              <w:rPr>
                <w:rFonts w:eastAsia="Times New Roman" w:cs="Arial"/>
              </w:rPr>
              <w:t>2</w:t>
            </w:r>
          </w:p>
        </w:tc>
        <w:tc>
          <w:tcPr>
            <w:tcW w:w="980" w:type="dxa"/>
            <w:tcBorders>
              <w:top w:val="single" w:sz="8" w:space="0" w:color="000000"/>
              <w:left w:val="single" w:sz="8" w:space="0" w:color="000000"/>
              <w:bottom w:val="single" w:sz="8" w:space="0" w:color="000000"/>
              <w:right w:val="single" w:sz="8" w:space="0" w:color="000000"/>
            </w:tcBorders>
          </w:tcPr>
          <w:p w14:paraId="3AD92E4F" w14:textId="77777777" w:rsidR="00E50A6F" w:rsidRDefault="00E50A6F" w:rsidP="00BD1322">
            <w:pPr>
              <w:jc w:val="center"/>
              <w:rPr>
                <w:rFonts w:eastAsia="Times New Roman" w:cs="Arial"/>
              </w:rPr>
            </w:pPr>
          </w:p>
        </w:tc>
      </w:tr>
      <w:tr w:rsidR="00E50A6F" w:rsidRPr="00B82BFF" w14:paraId="187C34F8" w14:textId="77777777" w:rsidTr="00BD1322">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10B52C" w14:textId="77777777" w:rsidR="00E50A6F" w:rsidRDefault="00E50A6F" w:rsidP="00BD1322">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035D75" w14:textId="4B185246" w:rsidR="00E50A6F" w:rsidRDefault="00E50A6F" w:rsidP="00BD1322">
            <w:pPr>
              <w:rPr>
                <w:rFonts w:eastAsia="Times New Roman" w:cs="Arial"/>
              </w:rPr>
            </w:pPr>
            <w:r>
              <w:rPr>
                <w:rFonts w:eastAsia="Times New Roman" w:cs="Arial"/>
              </w:rPr>
              <w:t xml:space="preserve">The system should provide training of the user </w:t>
            </w:r>
            <w:r w:rsidR="00924CFF">
              <w:rPr>
                <w:rFonts w:eastAsia="Times New Roman" w:cs="Arial"/>
              </w:rPr>
              <w:t xml:space="preserve">in a way that is enticing for the user </w:t>
            </w:r>
            <w:r w:rsidR="00C41CCA">
              <w:rPr>
                <w:rFonts w:eastAsia="Times New Roman" w:cs="Arial"/>
              </w:rPr>
              <w:t>(e.g.</w:t>
            </w:r>
            <w:r>
              <w:rPr>
                <w:rFonts w:eastAsia="Times New Roman" w:cs="Arial"/>
              </w:rPr>
              <w:t xml:space="preserve"> via games</w:t>
            </w:r>
            <w:r w:rsidR="00C41CCA">
              <w:rPr>
                <w:rFonts w:eastAsia="Times New Roman" w:cs="Arial"/>
              </w:rPr>
              <w:t xml:space="preserve"> vs wall-of-text)</w:t>
            </w:r>
          </w:p>
        </w:tc>
        <w:tc>
          <w:tcPr>
            <w:tcW w:w="900" w:type="dxa"/>
            <w:tcBorders>
              <w:top w:val="single" w:sz="8" w:space="0" w:color="000000"/>
              <w:left w:val="single" w:sz="8" w:space="0" w:color="000000"/>
              <w:bottom w:val="single" w:sz="8" w:space="0" w:color="000000"/>
              <w:right w:val="single" w:sz="8" w:space="0" w:color="000000"/>
            </w:tcBorders>
            <w:vAlign w:val="center"/>
          </w:tcPr>
          <w:p w14:paraId="122530BE" w14:textId="77777777" w:rsidR="00E50A6F" w:rsidRDefault="00E50A6F" w:rsidP="00BD1322">
            <w:pPr>
              <w:jc w:val="center"/>
              <w:rPr>
                <w:rFonts w:eastAsia="Times New Roman" w:cs="Arial"/>
              </w:rPr>
            </w:pPr>
            <w:r>
              <w:rPr>
                <w:rFonts w:eastAsia="Times New Roman" w:cs="Arial"/>
              </w:rPr>
              <w:t>3</w:t>
            </w:r>
          </w:p>
        </w:tc>
        <w:tc>
          <w:tcPr>
            <w:tcW w:w="980" w:type="dxa"/>
            <w:tcBorders>
              <w:top w:val="single" w:sz="8" w:space="0" w:color="000000"/>
              <w:left w:val="single" w:sz="8" w:space="0" w:color="000000"/>
              <w:bottom w:val="single" w:sz="8" w:space="0" w:color="000000"/>
              <w:right w:val="single" w:sz="8" w:space="0" w:color="000000"/>
            </w:tcBorders>
          </w:tcPr>
          <w:p w14:paraId="37CB9768" w14:textId="77777777" w:rsidR="00E50A6F" w:rsidRDefault="00E50A6F" w:rsidP="00BD1322">
            <w:pPr>
              <w:jc w:val="center"/>
              <w:rPr>
                <w:rFonts w:eastAsia="Times New Roman" w:cs="Arial"/>
              </w:rPr>
            </w:pPr>
          </w:p>
        </w:tc>
      </w:tr>
      <w:tr w:rsidR="00E50A6F" w:rsidRPr="00B82BFF" w14:paraId="2ADA463E" w14:textId="77777777" w:rsidTr="00BD1322">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08CCCE" w14:textId="77777777" w:rsidR="00E50A6F" w:rsidRDefault="00E50A6F" w:rsidP="00BD1322">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A5FC51" w14:textId="77777777" w:rsidR="00E50A6F" w:rsidRDefault="00E50A6F" w:rsidP="00BD1322">
            <w:pPr>
              <w:rPr>
                <w:rFonts w:eastAsia="Times New Roman" w:cs="Arial"/>
              </w:rPr>
            </w:pPr>
            <w:r>
              <w:rPr>
                <w:rFonts w:eastAsia="Times New Roman" w:cs="Arial"/>
              </w:rPr>
              <w:t>The system should provide an “admin” mode for clinicians and caregivers to customize the experience for the user.</w:t>
            </w:r>
          </w:p>
        </w:tc>
        <w:tc>
          <w:tcPr>
            <w:tcW w:w="900" w:type="dxa"/>
            <w:tcBorders>
              <w:top w:val="single" w:sz="8" w:space="0" w:color="000000"/>
              <w:left w:val="single" w:sz="8" w:space="0" w:color="000000"/>
              <w:bottom w:val="single" w:sz="8" w:space="0" w:color="000000"/>
              <w:right w:val="single" w:sz="8" w:space="0" w:color="000000"/>
            </w:tcBorders>
            <w:vAlign w:val="center"/>
          </w:tcPr>
          <w:p w14:paraId="26CD5E1C" w14:textId="77777777" w:rsidR="00E50A6F" w:rsidRDefault="00E50A6F" w:rsidP="00BD1322">
            <w:pPr>
              <w:jc w:val="center"/>
              <w:rPr>
                <w:rFonts w:eastAsia="Times New Roman" w:cs="Arial"/>
              </w:rPr>
            </w:pPr>
            <w:r>
              <w:rPr>
                <w:rFonts w:eastAsia="Times New Roman" w:cs="Arial"/>
              </w:rPr>
              <w:t>3</w:t>
            </w:r>
          </w:p>
        </w:tc>
        <w:tc>
          <w:tcPr>
            <w:tcW w:w="980" w:type="dxa"/>
            <w:tcBorders>
              <w:top w:val="single" w:sz="8" w:space="0" w:color="000000"/>
              <w:left w:val="single" w:sz="8" w:space="0" w:color="000000"/>
              <w:bottom w:val="single" w:sz="8" w:space="0" w:color="000000"/>
              <w:right w:val="single" w:sz="8" w:space="0" w:color="000000"/>
            </w:tcBorders>
          </w:tcPr>
          <w:p w14:paraId="2FA011DE" w14:textId="77777777" w:rsidR="00E50A6F" w:rsidRDefault="00E50A6F" w:rsidP="00BD1322">
            <w:pPr>
              <w:jc w:val="center"/>
              <w:rPr>
                <w:rFonts w:eastAsia="Times New Roman" w:cs="Arial"/>
              </w:rPr>
            </w:pPr>
          </w:p>
        </w:tc>
      </w:tr>
      <w:tr w:rsidR="004421B4" w:rsidRPr="00B82BFF" w14:paraId="02816D4A" w14:textId="77777777" w:rsidTr="00BD1322">
        <w:trPr>
          <w:ins w:id="370" w:author="Astrid McNellis" w:date="2022-10-20T22:56:00Z"/>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C01F43" w14:textId="77777777" w:rsidR="004421B4" w:rsidRDefault="004421B4" w:rsidP="00BD1322">
            <w:pPr>
              <w:pStyle w:val="Heading3"/>
              <w:rPr>
                <w:ins w:id="371" w:author="Astrid McNellis" w:date="2022-10-20T22:56:00Z"/>
              </w:rPr>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7C14AB" w14:textId="48F634E1" w:rsidR="004421B4" w:rsidRDefault="004421B4" w:rsidP="00BD1322">
            <w:pPr>
              <w:rPr>
                <w:ins w:id="372" w:author="Astrid McNellis" w:date="2022-10-20T22:56:00Z"/>
                <w:rFonts w:eastAsia="Times New Roman" w:cs="Arial"/>
              </w:rPr>
            </w:pPr>
            <w:ins w:id="373" w:author="Astrid McNellis" w:date="2022-10-20T22:56:00Z">
              <w:r>
                <w:rPr>
                  <w:rFonts w:eastAsia="Times New Roman" w:cs="Arial"/>
                </w:rPr>
                <w:t>The s</w:t>
              </w:r>
            </w:ins>
            <w:ins w:id="374" w:author="Astrid McNellis" w:date="2022-10-21T10:09:00Z">
              <w:r w:rsidR="00214CF4">
                <w:rPr>
                  <w:rFonts w:eastAsia="Times New Roman" w:cs="Arial"/>
                </w:rPr>
                <w:t xml:space="preserve">ystem should </w:t>
              </w:r>
              <w:r w:rsidR="00AC0B69">
                <w:rPr>
                  <w:rFonts w:eastAsia="Times New Roman" w:cs="Arial"/>
                </w:rPr>
                <w:t xml:space="preserve">allow clinicians and caregivers to change and organize </w:t>
              </w:r>
            </w:ins>
            <w:ins w:id="375" w:author="Astrid McNellis" w:date="2022-10-21T10:10:00Z">
              <w:r w:rsidR="00AC0B69">
                <w:rPr>
                  <w:rFonts w:eastAsia="Times New Roman" w:cs="Arial"/>
                </w:rPr>
                <w:t xml:space="preserve">saved phrases </w:t>
              </w:r>
              <w:r w:rsidR="00DC0F5C">
                <w:rPr>
                  <w:rFonts w:eastAsia="Times New Roman" w:cs="Arial"/>
                </w:rPr>
                <w:t xml:space="preserve">in an efficient manner.  </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6231E153" w14:textId="2F1AB577" w:rsidR="004421B4" w:rsidRDefault="00DC0F5C" w:rsidP="00BD1322">
            <w:pPr>
              <w:jc w:val="center"/>
              <w:rPr>
                <w:ins w:id="376" w:author="Astrid McNellis" w:date="2022-10-20T22:56:00Z"/>
                <w:rFonts w:eastAsia="Times New Roman" w:cs="Arial"/>
              </w:rPr>
            </w:pPr>
            <w:ins w:id="377" w:author="Astrid McNellis" w:date="2022-10-21T10:10:00Z">
              <w:r>
                <w:rPr>
                  <w:rFonts w:eastAsia="Times New Roman" w:cs="Arial"/>
                </w:rPr>
                <w:t>2</w:t>
              </w:r>
            </w:ins>
          </w:p>
        </w:tc>
        <w:tc>
          <w:tcPr>
            <w:tcW w:w="980" w:type="dxa"/>
            <w:tcBorders>
              <w:top w:val="single" w:sz="8" w:space="0" w:color="000000"/>
              <w:left w:val="single" w:sz="8" w:space="0" w:color="000000"/>
              <w:bottom w:val="single" w:sz="8" w:space="0" w:color="000000"/>
              <w:right w:val="single" w:sz="8" w:space="0" w:color="000000"/>
            </w:tcBorders>
          </w:tcPr>
          <w:p w14:paraId="2E9E1B13" w14:textId="77777777" w:rsidR="004421B4" w:rsidRDefault="004421B4" w:rsidP="00BD1322">
            <w:pPr>
              <w:jc w:val="center"/>
              <w:rPr>
                <w:ins w:id="378" w:author="Astrid McNellis" w:date="2022-10-20T22:56:00Z"/>
                <w:rFonts w:eastAsia="Times New Roman" w:cs="Arial"/>
              </w:rPr>
            </w:pPr>
          </w:p>
        </w:tc>
      </w:tr>
      <w:tr w:rsidR="00C97692" w:rsidRPr="00B82BFF" w14:paraId="1A556E6D" w14:textId="77777777" w:rsidTr="00BD1322">
        <w:trPr>
          <w:ins w:id="379" w:author="Astrid McNellis" w:date="2022-10-21T10:19:00Z"/>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008307" w14:textId="77777777" w:rsidR="00C97692" w:rsidRDefault="00C97692" w:rsidP="00BD1322">
            <w:pPr>
              <w:pStyle w:val="Heading3"/>
              <w:rPr>
                <w:ins w:id="380" w:author="Astrid McNellis" w:date="2022-10-21T10:19:00Z"/>
              </w:rPr>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AFA0D2" w14:textId="6D3D9341" w:rsidR="00C97692" w:rsidRDefault="006A32B3" w:rsidP="00BD1322">
            <w:pPr>
              <w:rPr>
                <w:ins w:id="381" w:author="Astrid McNellis" w:date="2022-10-21T10:19:00Z"/>
                <w:rFonts w:eastAsia="Times New Roman" w:cs="Arial"/>
              </w:rPr>
            </w:pPr>
            <w:ins w:id="382" w:author="Astrid McNellis" w:date="2022-10-21T10:20:00Z">
              <w:r>
                <w:rPr>
                  <w:rFonts w:eastAsia="Times New Roman" w:cs="Arial"/>
                </w:rPr>
                <w:t>The system should include “how-to” videos to assist with basic operation of the unit.</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13B98D1B" w14:textId="07D9BEE1" w:rsidR="00C97692" w:rsidRDefault="00993265" w:rsidP="00BD1322">
            <w:pPr>
              <w:jc w:val="center"/>
              <w:rPr>
                <w:ins w:id="383" w:author="Astrid McNellis" w:date="2022-10-21T10:19:00Z"/>
                <w:rFonts w:eastAsia="Times New Roman" w:cs="Arial"/>
              </w:rPr>
            </w:pPr>
            <w:ins w:id="384" w:author="Astrid McNellis" w:date="2022-10-21T10:20:00Z">
              <w:r>
                <w:rPr>
                  <w:rFonts w:eastAsia="Times New Roman" w:cs="Arial"/>
                </w:rPr>
                <w:t>2</w:t>
              </w:r>
            </w:ins>
          </w:p>
        </w:tc>
        <w:tc>
          <w:tcPr>
            <w:tcW w:w="980" w:type="dxa"/>
            <w:tcBorders>
              <w:top w:val="single" w:sz="8" w:space="0" w:color="000000"/>
              <w:left w:val="single" w:sz="8" w:space="0" w:color="000000"/>
              <w:bottom w:val="single" w:sz="8" w:space="0" w:color="000000"/>
              <w:right w:val="single" w:sz="8" w:space="0" w:color="000000"/>
            </w:tcBorders>
          </w:tcPr>
          <w:p w14:paraId="5066FF1A" w14:textId="77777777" w:rsidR="00C97692" w:rsidRDefault="00C97692" w:rsidP="00BD1322">
            <w:pPr>
              <w:jc w:val="center"/>
              <w:rPr>
                <w:ins w:id="385" w:author="Astrid McNellis" w:date="2022-10-21T10:19:00Z"/>
                <w:rFonts w:eastAsia="Times New Roman" w:cs="Arial"/>
              </w:rPr>
            </w:pPr>
          </w:p>
        </w:tc>
      </w:tr>
      <w:tr w:rsidR="00BC2A96" w:rsidRPr="00B82BFF" w14:paraId="2CEBE041" w14:textId="77777777" w:rsidTr="00BD1322">
        <w:trPr>
          <w:ins w:id="386" w:author="Astrid McNellis" w:date="2022-10-21T10:23:00Z"/>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02B5B2" w14:textId="77777777" w:rsidR="00BC2A96" w:rsidRDefault="00BC2A96" w:rsidP="00BD1322">
            <w:pPr>
              <w:pStyle w:val="Heading3"/>
              <w:rPr>
                <w:ins w:id="387" w:author="Astrid McNellis" w:date="2022-10-21T10:23:00Z"/>
              </w:rPr>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0155F8" w14:textId="776146F7" w:rsidR="00BC2A96" w:rsidRDefault="00BC2A96" w:rsidP="00BD1322">
            <w:pPr>
              <w:rPr>
                <w:ins w:id="388" w:author="Astrid McNellis" w:date="2022-10-21T10:23:00Z"/>
                <w:rFonts w:eastAsia="Times New Roman" w:cs="Arial"/>
              </w:rPr>
            </w:pPr>
            <w:ins w:id="389" w:author="Astrid McNellis" w:date="2022-10-21T10:23:00Z">
              <w:r>
                <w:rPr>
                  <w:rFonts w:eastAsia="Times New Roman" w:cs="Arial"/>
                </w:rPr>
                <w:t xml:space="preserve">The </w:t>
              </w:r>
              <w:r w:rsidR="00BE1467">
                <w:rPr>
                  <w:rFonts w:eastAsia="Times New Roman" w:cs="Arial"/>
                </w:rPr>
                <w:t xml:space="preserve">company should provide training and tools to </w:t>
              </w:r>
              <w:proofErr w:type="spellStart"/>
              <w:r w:rsidR="00BE1467">
                <w:rPr>
                  <w:rFonts w:eastAsia="Times New Roman" w:cs="Arial"/>
                </w:rPr>
                <w:t>enabe</w:t>
              </w:r>
              <w:proofErr w:type="spellEnd"/>
              <w:r w:rsidR="00BE1467">
                <w:rPr>
                  <w:rFonts w:eastAsia="Times New Roman" w:cs="Arial"/>
                </w:rPr>
                <w:t xml:space="preserve"> the user, caregivers and clinicians to </w:t>
              </w:r>
              <w:r w:rsidR="00220FD3">
                <w:rPr>
                  <w:rFonts w:eastAsia="Times New Roman" w:cs="Arial"/>
                </w:rPr>
                <w:t>operate the device.</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354BB894" w14:textId="7AFFBF8C" w:rsidR="00BC2A96" w:rsidRDefault="00220FD3" w:rsidP="00BD1322">
            <w:pPr>
              <w:jc w:val="center"/>
              <w:rPr>
                <w:ins w:id="390" w:author="Astrid McNellis" w:date="2022-10-21T10:23:00Z"/>
                <w:rFonts w:eastAsia="Times New Roman" w:cs="Arial"/>
              </w:rPr>
            </w:pPr>
            <w:ins w:id="391" w:author="Astrid McNellis" w:date="2022-10-21T10:23:00Z">
              <w:r>
                <w:rPr>
                  <w:rFonts w:eastAsia="Times New Roman" w:cs="Arial"/>
                </w:rPr>
                <w:t>1</w:t>
              </w:r>
            </w:ins>
          </w:p>
        </w:tc>
        <w:tc>
          <w:tcPr>
            <w:tcW w:w="980" w:type="dxa"/>
            <w:tcBorders>
              <w:top w:val="single" w:sz="8" w:space="0" w:color="000000"/>
              <w:left w:val="single" w:sz="8" w:space="0" w:color="000000"/>
              <w:bottom w:val="single" w:sz="8" w:space="0" w:color="000000"/>
              <w:right w:val="single" w:sz="8" w:space="0" w:color="000000"/>
            </w:tcBorders>
          </w:tcPr>
          <w:p w14:paraId="34F4C30F" w14:textId="77777777" w:rsidR="00BC2A96" w:rsidRDefault="00BC2A96" w:rsidP="00BD1322">
            <w:pPr>
              <w:jc w:val="center"/>
              <w:rPr>
                <w:ins w:id="392" w:author="Astrid McNellis" w:date="2022-10-21T10:23:00Z"/>
                <w:rFonts w:eastAsia="Times New Roman" w:cs="Arial"/>
              </w:rPr>
            </w:pPr>
          </w:p>
        </w:tc>
      </w:tr>
    </w:tbl>
    <w:p w14:paraId="12C59523" w14:textId="77777777" w:rsidR="00E50A6F" w:rsidRPr="003B54AA" w:rsidRDefault="00E50A6F" w:rsidP="00E50A6F">
      <w:pPr>
        <w:rPr>
          <w:rFonts w:eastAsia="Times New Roman"/>
          <w:color w:val="000000" w:themeColor="text1"/>
          <w:sz w:val="28"/>
          <w:szCs w:val="28"/>
        </w:rPr>
      </w:pPr>
    </w:p>
    <w:bookmarkEnd w:id="359"/>
    <w:p w14:paraId="14D89281" w14:textId="3A8F9D16" w:rsidR="00940B9E" w:rsidRDefault="00940B9E" w:rsidP="00744655">
      <w:pPr>
        <w:pStyle w:val="Heading2"/>
      </w:pPr>
      <w:r>
        <w:t>Service</w:t>
      </w:r>
    </w:p>
    <w:p w14:paraId="255CFCC8" w14:textId="7B5A52E1" w:rsidR="00A85FB8" w:rsidRDefault="00A85FB8" w:rsidP="008729C7">
      <w:pPr>
        <w:rPr>
          <w:rFonts w:eastAsia="Times New Roman" w:cs="Arial"/>
          <w:b/>
          <w:bCs/>
          <w:color w:val="000000"/>
          <w:sz w:val="24"/>
          <w:szCs w:val="24"/>
        </w:rPr>
      </w:pPr>
    </w:p>
    <w:p w14:paraId="0DDA5C31" w14:textId="77777777" w:rsidR="00A85FB8" w:rsidRDefault="00A85FB8" w:rsidP="00A85FB8">
      <w:pPr>
        <w:keepNext/>
        <w:rPr>
          <w:i/>
          <w:iCs/>
        </w:rPr>
      </w:pPr>
      <w:r w:rsidRPr="00B70FA8">
        <w:rPr>
          <w:i/>
          <w:iCs/>
        </w:rPr>
        <w:t>&lt;Insert Section Description&gt;</w:t>
      </w:r>
    </w:p>
    <w:p w14:paraId="0D0F6BD1" w14:textId="77777777" w:rsidR="00A85FB8" w:rsidRPr="00B70FA8" w:rsidRDefault="00A85FB8" w:rsidP="00A85FB8">
      <w:pPr>
        <w:keepNext/>
        <w:rPr>
          <w:i/>
          <w:iCs/>
        </w:rPr>
      </w:pPr>
    </w:p>
    <w:tbl>
      <w:tblPr>
        <w:tblW w:w="5000" w:type="pct"/>
        <w:tblCellMar>
          <w:top w:w="15" w:type="dxa"/>
          <w:left w:w="15" w:type="dxa"/>
          <w:bottom w:w="15" w:type="dxa"/>
          <w:right w:w="15" w:type="dxa"/>
        </w:tblCellMar>
        <w:tblLook w:val="04A0" w:firstRow="1" w:lastRow="0" w:firstColumn="1" w:lastColumn="0" w:noHBand="0" w:noVBand="1"/>
      </w:tblPr>
      <w:tblGrid>
        <w:gridCol w:w="890"/>
        <w:gridCol w:w="7290"/>
        <w:gridCol w:w="900"/>
        <w:gridCol w:w="980"/>
      </w:tblGrid>
      <w:tr w:rsidR="00A85FB8" w:rsidRPr="00B82BFF" w14:paraId="6E01F06F" w14:textId="77777777" w:rsidTr="00E3461E">
        <w:trPr>
          <w:tblHeader/>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A7E441" w14:textId="77777777" w:rsidR="00A85FB8" w:rsidRPr="00B82BFF" w:rsidRDefault="00A85FB8" w:rsidP="00E3461E">
            <w:pPr>
              <w:keepNext/>
              <w:jc w:val="center"/>
              <w:rPr>
                <w:rFonts w:eastAsia="Times New Roman"/>
              </w:rPr>
            </w:pPr>
            <w:r w:rsidRPr="00B82BFF">
              <w:rPr>
                <w:rFonts w:eastAsia="Times New Roman" w:cs="Arial"/>
                <w:color w:val="000000"/>
              </w:rPr>
              <w:t>Req #</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EC5558" w14:textId="77777777" w:rsidR="00A85FB8" w:rsidRPr="00B82BFF" w:rsidRDefault="00A85FB8" w:rsidP="00E3461E">
            <w:pPr>
              <w:keepNext/>
              <w:jc w:val="center"/>
              <w:rPr>
                <w:rFonts w:eastAsia="Times New Roman"/>
              </w:rPr>
            </w:pPr>
            <w:r w:rsidRPr="00B82BFF">
              <w:rPr>
                <w:rFonts w:eastAsia="Times New Roman" w:cs="Arial"/>
                <w:color w:val="000000"/>
              </w:rPr>
              <w:t>Requirement Description</w:t>
            </w:r>
          </w:p>
        </w:tc>
        <w:tc>
          <w:tcPr>
            <w:tcW w:w="900" w:type="dxa"/>
            <w:tcBorders>
              <w:top w:val="single" w:sz="8" w:space="0" w:color="000000"/>
              <w:left w:val="single" w:sz="8" w:space="0" w:color="000000"/>
              <w:bottom w:val="single" w:sz="8" w:space="0" w:color="000000"/>
              <w:right w:val="single" w:sz="8" w:space="0" w:color="000000"/>
            </w:tcBorders>
            <w:vAlign w:val="center"/>
          </w:tcPr>
          <w:p w14:paraId="579318F6" w14:textId="77777777" w:rsidR="00A85FB8" w:rsidRDefault="00A85FB8" w:rsidP="00E3461E">
            <w:pPr>
              <w:keepNext/>
              <w:jc w:val="center"/>
              <w:rPr>
                <w:rFonts w:eastAsia="Times New Roman" w:cs="Arial"/>
                <w:color w:val="000000"/>
              </w:rPr>
            </w:pPr>
            <w:r w:rsidRPr="00B82BFF">
              <w:rPr>
                <w:rFonts w:eastAsia="Times New Roman" w:cs="Arial"/>
                <w:color w:val="000000"/>
              </w:rPr>
              <w:t>Priority</w:t>
            </w:r>
          </w:p>
          <w:p w14:paraId="41318948" w14:textId="77777777" w:rsidR="00A85FB8" w:rsidRPr="00B82BFF" w:rsidRDefault="00A85FB8" w:rsidP="00E3461E">
            <w:pPr>
              <w:keepNext/>
              <w:jc w:val="center"/>
              <w:rPr>
                <w:rFonts w:eastAsia="Times New Roman" w:cs="Arial"/>
                <w:color w:val="000000"/>
              </w:rPr>
            </w:pPr>
            <w:r w:rsidRPr="00B82BFF">
              <w:rPr>
                <w:rFonts w:eastAsia="Times New Roman" w:cs="Arial"/>
                <w:color w:val="000000"/>
              </w:rPr>
              <w:t>(1,2,3)</w:t>
            </w:r>
          </w:p>
        </w:tc>
        <w:tc>
          <w:tcPr>
            <w:tcW w:w="980" w:type="dxa"/>
            <w:tcBorders>
              <w:top w:val="single" w:sz="8" w:space="0" w:color="000000"/>
              <w:left w:val="single" w:sz="8" w:space="0" w:color="000000"/>
              <w:bottom w:val="single" w:sz="8" w:space="0" w:color="000000"/>
              <w:right w:val="single" w:sz="8" w:space="0" w:color="000000"/>
            </w:tcBorders>
          </w:tcPr>
          <w:p w14:paraId="246C68EC" w14:textId="77777777" w:rsidR="00A85FB8" w:rsidRPr="00B82BFF" w:rsidRDefault="00A85FB8" w:rsidP="00E3461E">
            <w:pPr>
              <w:keepNext/>
              <w:jc w:val="center"/>
              <w:rPr>
                <w:rFonts w:eastAsia="Times New Roman" w:cs="Arial"/>
                <w:color w:val="000000"/>
              </w:rPr>
            </w:pPr>
            <w:r>
              <w:rPr>
                <w:rFonts w:eastAsia="Times New Roman" w:cs="Arial"/>
                <w:color w:val="000000"/>
              </w:rPr>
              <w:t>PRD #</w:t>
            </w:r>
          </w:p>
        </w:tc>
      </w:tr>
      <w:tr w:rsidR="00A85FB8" w:rsidRPr="00B82BFF" w14:paraId="151EB912" w14:textId="77777777" w:rsidTr="00E3461E">
        <w:trPr>
          <w:trHeight w:val="393"/>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71D632" w14:textId="77777777" w:rsidR="00A85FB8" w:rsidRPr="00B82BFF"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33061" w14:textId="70B9B6B7" w:rsidR="00A85FB8" w:rsidRPr="00371262" w:rsidRDefault="00E40E55" w:rsidP="00E3461E">
            <w:pPr>
              <w:keepNext/>
              <w:rPr>
                <w:rFonts w:eastAsia="Times New Roman"/>
              </w:rPr>
            </w:pPr>
            <w:r>
              <w:rPr>
                <w:rFonts w:eastAsia="Times New Roman"/>
              </w:rPr>
              <w:t xml:space="preserve">The system should be serviceable </w:t>
            </w:r>
            <w:r w:rsidR="00786DC6">
              <w:rPr>
                <w:rFonts w:eastAsia="Times New Roman"/>
              </w:rPr>
              <w:t>by the company.</w:t>
            </w:r>
          </w:p>
        </w:tc>
        <w:tc>
          <w:tcPr>
            <w:tcW w:w="900" w:type="dxa"/>
            <w:tcBorders>
              <w:top w:val="single" w:sz="8" w:space="0" w:color="000000"/>
              <w:left w:val="single" w:sz="8" w:space="0" w:color="000000"/>
              <w:bottom w:val="single" w:sz="8" w:space="0" w:color="000000"/>
              <w:right w:val="single" w:sz="8" w:space="0" w:color="000000"/>
            </w:tcBorders>
            <w:vAlign w:val="center"/>
          </w:tcPr>
          <w:p w14:paraId="7BD3C882" w14:textId="15273177" w:rsidR="00A85FB8" w:rsidRPr="00371262" w:rsidRDefault="00DA4768" w:rsidP="00E3461E">
            <w:pPr>
              <w:keepNext/>
              <w:jc w:val="center"/>
              <w:rPr>
                <w:rFonts w:eastAsia="Times New Roman" w:cs="Arial"/>
              </w:rPr>
            </w:pPr>
            <w:r>
              <w:rPr>
                <w:rFonts w:eastAsia="Times New Roman" w:cs="Arial"/>
              </w:rPr>
              <w:t>2</w:t>
            </w:r>
          </w:p>
        </w:tc>
        <w:tc>
          <w:tcPr>
            <w:tcW w:w="980" w:type="dxa"/>
            <w:tcBorders>
              <w:top w:val="single" w:sz="8" w:space="0" w:color="000000"/>
              <w:left w:val="single" w:sz="8" w:space="0" w:color="000000"/>
              <w:bottom w:val="single" w:sz="8" w:space="0" w:color="000000"/>
              <w:right w:val="single" w:sz="8" w:space="0" w:color="000000"/>
            </w:tcBorders>
          </w:tcPr>
          <w:p w14:paraId="06C02A2D" w14:textId="77777777" w:rsidR="00A85FB8" w:rsidRPr="00371262" w:rsidRDefault="00A85FB8" w:rsidP="00E3461E">
            <w:pPr>
              <w:keepNext/>
              <w:jc w:val="center"/>
              <w:rPr>
                <w:rFonts w:eastAsia="Times New Roman" w:cs="Arial"/>
              </w:rPr>
            </w:pPr>
          </w:p>
        </w:tc>
      </w:tr>
      <w:tr w:rsidR="00A85FB8" w:rsidRPr="00B82BFF" w14:paraId="0F37AECC"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AEAE45" w14:textId="77777777" w:rsidR="00A85FB8" w:rsidRPr="00B82BFF"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6078E4" w14:textId="5A7EFA86" w:rsidR="00A85FB8" w:rsidRPr="00371262" w:rsidRDefault="00786DC6" w:rsidP="00E3461E">
            <w:pPr>
              <w:rPr>
                <w:rFonts w:eastAsia="Times New Roman"/>
              </w:rPr>
            </w:pPr>
            <w:r>
              <w:rPr>
                <w:rFonts w:eastAsia="Times New Roman"/>
              </w:rPr>
              <w:t>If service is needed, the user should not be left without a speech generating system for longer than one (1) week.</w:t>
            </w:r>
          </w:p>
        </w:tc>
        <w:tc>
          <w:tcPr>
            <w:tcW w:w="900" w:type="dxa"/>
            <w:tcBorders>
              <w:top w:val="single" w:sz="8" w:space="0" w:color="000000"/>
              <w:left w:val="single" w:sz="8" w:space="0" w:color="000000"/>
              <w:bottom w:val="single" w:sz="8" w:space="0" w:color="000000"/>
              <w:right w:val="single" w:sz="8" w:space="0" w:color="000000"/>
            </w:tcBorders>
            <w:vAlign w:val="center"/>
          </w:tcPr>
          <w:p w14:paraId="3E0A84EA" w14:textId="4B945900" w:rsidR="00A85FB8" w:rsidRPr="00371262" w:rsidRDefault="00DA4768" w:rsidP="00E3461E">
            <w:pPr>
              <w:jc w:val="center"/>
              <w:rPr>
                <w:rFonts w:eastAsia="Times New Roman" w:cs="Arial"/>
              </w:rPr>
            </w:pPr>
            <w:r>
              <w:rPr>
                <w:rFonts w:eastAsia="Times New Roman" w:cs="Arial"/>
              </w:rPr>
              <w:t>2</w:t>
            </w:r>
          </w:p>
        </w:tc>
        <w:tc>
          <w:tcPr>
            <w:tcW w:w="980" w:type="dxa"/>
            <w:tcBorders>
              <w:top w:val="single" w:sz="8" w:space="0" w:color="000000"/>
              <w:left w:val="single" w:sz="8" w:space="0" w:color="000000"/>
              <w:bottom w:val="single" w:sz="8" w:space="0" w:color="000000"/>
              <w:right w:val="single" w:sz="8" w:space="0" w:color="000000"/>
            </w:tcBorders>
          </w:tcPr>
          <w:p w14:paraId="3499E6CA" w14:textId="77777777" w:rsidR="00A85FB8" w:rsidRPr="00371262" w:rsidRDefault="00A85FB8" w:rsidP="00E3461E">
            <w:pPr>
              <w:jc w:val="center"/>
              <w:rPr>
                <w:rFonts w:eastAsia="Times New Roman" w:cs="Arial"/>
              </w:rPr>
            </w:pPr>
          </w:p>
        </w:tc>
      </w:tr>
      <w:tr w:rsidR="00A85FB8" w:rsidRPr="00B82BFF" w14:paraId="7D3EABCE"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3992A9" w14:textId="77777777" w:rsidR="00A85FB8" w:rsidRPr="00E40E55"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BC5355" w14:textId="24915C14" w:rsidR="00A85FB8" w:rsidRPr="00371262" w:rsidRDefault="00D95EA9" w:rsidP="00E3461E">
            <w:pPr>
              <w:rPr>
                <w:rFonts w:eastAsia="Times New Roman" w:cs="Arial"/>
              </w:rPr>
            </w:pPr>
            <w:r>
              <w:rPr>
                <w:rFonts w:eastAsia="Times New Roman" w:cs="Arial"/>
              </w:rPr>
              <w:t>The system should provide a 1 year manufacturer’s warranty and support.</w:t>
            </w:r>
          </w:p>
        </w:tc>
        <w:tc>
          <w:tcPr>
            <w:tcW w:w="900" w:type="dxa"/>
            <w:tcBorders>
              <w:top w:val="single" w:sz="8" w:space="0" w:color="000000"/>
              <w:left w:val="single" w:sz="8" w:space="0" w:color="000000"/>
              <w:bottom w:val="single" w:sz="8" w:space="0" w:color="000000"/>
              <w:right w:val="single" w:sz="8" w:space="0" w:color="000000"/>
            </w:tcBorders>
            <w:vAlign w:val="center"/>
          </w:tcPr>
          <w:p w14:paraId="58D5B9F8" w14:textId="40139DAA" w:rsidR="00A85FB8" w:rsidRDefault="00DA4768" w:rsidP="00E3461E">
            <w:pPr>
              <w:jc w:val="center"/>
              <w:rPr>
                <w:rFonts w:eastAsia="Times New Roman" w:cs="Arial"/>
              </w:rPr>
            </w:pPr>
            <w:r>
              <w:rPr>
                <w:rFonts w:eastAsia="Times New Roman" w:cs="Arial"/>
              </w:rPr>
              <w:t>2</w:t>
            </w:r>
          </w:p>
        </w:tc>
        <w:tc>
          <w:tcPr>
            <w:tcW w:w="980" w:type="dxa"/>
            <w:tcBorders>
              <w:top w:val="single" w:sz="8" w:space="0" w:color="000000"/>
              <w:left w:val="single" w:sz="8" w:space="0" w:color="000000"/>
              <w:bottom w:val="single" w:sz="8" w:space="0" w:color="000000"/>
              <w:right w:val="single" w:sz="8" w:space="0" w:color="000000"/>
            </w:tcBorders>
          </w:tcPr>
          <w:p w14:paraId="1A4C53FC" w14:textId="77777777" w:rsidR="00A85FB8" w:rsidRDefault="00A85FB8" w:rsidP="00E3461E">
            <w:pPr>
              <w:jc w:val="center"/>
              <w:rPr>
                <w:rFonts w:eastAsia="Times New Roman" w:cs="Arial"/>
              </w:rPr>
            </w:pPr>
          </w:p>
        </w:tc>
      </w:tr>
      <w:tr w:rsidR="00A85FB8" w:rsidRPr="00B82BFF" w14:paraId="4A8D5FC0"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52060E" w14:textId="77777777" w:rsidR="00A85FB8"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BF299E" w14:textId="055D331A" w:rsidR="00A85FB8" w:rsidRPr="00371262" w:rsidRDefault="00D95EA9" w:rsidP="00E3461E">
            <w:pPr>
              <w:rPr>
                <w:rFonts w:eastAsia="Times New Roman" w:cs="Arial"/>
              </w:rPr>
            </w:pPr>
            <w:r>
              <w:rPr>
                <w:rFonts w:eastAsia="Times New Roman" w:cs="Arial"/>
              </w:rPr>
              <w:t>The company should provide extended warranty and support options.</w:t>
            </w:r>
          </w:p>
        </w:tc>
        <w:tc>
          <w:tcPr>
            <w:tcW w:w="900" w:type="dxa"/>
            <w:tcBorders>
              <w:top w:val="single" w:sz="8" w:space="0" w:color="000000"/>
              <w:left w:val="single" w:sz="8" w:space="0" w:color="000000"/>
              <w:bottom w:val="single" w:sz="8" w:space="0" w:color="000000"/>
              <w:right w:val="single" w:sz="8" w:space="0" w:color="000000"/>
            </w:tcBorders>
            <w:vAlign w:val="center"/>
          </w:tcPr>
          <w:p w14:paraId="19AC66C5" w14:textId="2CF7F8E1" w:rsidR="00A85FB8" w:rsidRDefault="00DA4768" w:rsidP="00E3461E">
            <w:pPr>
              <w:jc w:val="center"/>
              <w:rPr>
                <w:rFonts w:eastAsia="Times New Roman" w:cs="Arial"/>
              </w:rPr>
            </w:pPr>
            <w:r>
              <w:rPr>
                <w:rFonts w:eastAsia="Times New Roman" w:cs="Arial"/>
              </w:rPr>
              <w:t>3</w:t>
            </w:r>
          </w:p>
        </w:tc>
        <w:tc>
          <w:tcPr>
            <w:tcW w:w="980" w:type="dxa"/>
            <w:tcBorders>
              <w:top w:val="single" w:sz="8" w:space="0" w:color="000000"/>
              <w:left w:val="single" w:sz="8" w:space="0" w:color="000000"/>
              <w:bottom w:val="single" w:sz="8" w:space="0" w:color="000000"/>
              <w:right w:val="single" w:sz="8" w:space="0" w:color="000000"/>
            </w:tcBorders>
          </w:tcPr>
          <w:p w14:paraId="05EF5B47" w14:textId="77777777" w:rsidR="00A85FB8" w:rsidRDefault="00A85FB8" w:rsidP="00E3461E">
            <w:pPr>
              <w:jc w:val="center"/>
              <w:rPr>
                <w:rFonts w:eastAsia="Times New Roman" w:cs="Arial"/>
              </w:rPr>
            </w:pPr>
          </w:p>
        </w:tc>
      </w:tr>
      <w:tr w:rsidR="00A85FB8" w:rsidRPr="00B82BFF" w14:paraId="268671E5"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9F21FE" w14:textId="77777777" w:rsidR="00A85FB8"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E7CD8F" w14:textId="404F38E2" w:rsidR="00A85FB8" w:rsidRPr="00371262" w:rsidRDefault="00EB78C9" w:rsidP="00E3461E">
            <w:pPr>
              <w:rPr>
                <w:rFonts w:eastAsia="Times New Roman" w:cs="Arial"/>
              </w:rPr>
            </w:pPr>
            <w:ins w:id="393" w:author="Astrid McNellis" w:date="2022-10-21T10:14:00Z">
              <w:r>
                <w:rPr>
                  <w:rFonts w:eastAsia="Times New Roman" w:cs="Arial"/>
                </w:rPr>
                <w:t xml:space="preserve">The system should include a </w:t>
              </w:r>
              <w:r>
                <w:rPr>
                  <w:rFonts w:eastAsia="Times New Roman"/>
                </w:rPr>
                <w:t xml:space="preserve">number of </w:t>
              </w:r>
            </w:ins>
            <w:ins w:id="394" w:author="Astrid McNellis" w:date="2022-10-21T10:15:00Z">
              <w:r w:rsidR="005160BC">
                <w:rPr>
                  <w:rFonts w:eastAsia="Times New Roman"/>
                </w:rPr>
                <w:t xml:space="preserve">field </w:t>
              </w:r>
              <w:proofErr w:type="spellStart"/>
              <w:r w:rsidR="005160BC">
                <w:rPr>
                  <w:rFonts w:eastAsia="Times New Roman"/>
                </w:rPr>
                <w:t>replacable</w:t>
              </w:r>
              <w:proofErr w:type="spellEnd"/>
              <w:r w:rsidR="005160BC">
                <w:rPr>
                  <w:rFonts w:eastAsia="Times New Roman"/>
                </w:rPr>
                <w:t xml:space="preserve"> parts </w:t>
              </w:r>
              <w:r w:rsidR="008B00CF">
                <w:rPr>
                  <w:rFonts w:eastAsia="Times New Roman"/>
                </w:rPr>
                <w:t>for those items of the design most likely to break</w:t>
              </w:r>
            </w:ins>
            <w:ins w:id="395" w:author="Astrid McNellis" w:date="2022-10-21T10:16:00Z">
              <w:r w:rsidR="008B00CF">
                <w:rPr>
                  <w:rFonts w:eastAsia="Times New Roman"/>
                </w:rPr>
                <w:t xml:space="preserve">, such that it </w:t>
              </w:r>
              <w:proofErr w:type="spellStart"/>
              <w:r w:rsidR="008B00CF">
                <w:rPr>
                  <w:rFonts w:eastAsia="Times New Roman"/>
                </w:rPr>
                <w:t>maximises</w:t>
              </w:r>
              <w:proofErr w:type="spellEnd"/>
              <w:r w:rsidR="008B00CF">
                <w:rPr>
                  <w:rFonts w:eastAsia="Times New Roman"/>
                </w:rPr>
                <w:t xml:space="preserve"> the time that the user can use the system.</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2AC5E14F" w14:textId="62C0FA7C" w:rsidR="007258CA" w:rsidRDefault="007258CA" w:rsidP="007258CA">
            <w:pPr>
              <w:jc w:val="center"/>
              <w:rPr>
                <w:rFonts w:eastAsia="Times New Roman" w:cs="Arial"/>
              </w:rPr>
            </w:pPr>
            <w:ins w:id="396" w:author="Astrid McNellis" w:date="2022-10-21T10:16:00Z">
              <w:r>
                <w:rPr>
                  <w:rFonts w:eastAsia="Times New Roman" w:cs="Arial"/>
                </w:rPr>
                <w:t>1</w:t>
              </w:r>
            </w:ins>
          </w:p>
        </w:tc>
        <w:tc>
          <w:tcPr>
            <w:tcW w:w="980" w:type="dxa"/>
            <w:tcBorders>
              <w:top w:val="single" w:sz="8" w:space="0" w:color="000000"/>
              <w:left w:val="single" w:sz="8" w:space="0" w:color="000000"/>
              <w:bottom w:val="single" w:sz="8" w:space="0" w:color="000000"/>
              <w:right w:val="single" w:sz="8" w:space="0" w:color="000000"/>
            </w:tcBorders>
          </w:tcPr>
          <w:p w14:paraId="04615F02" w14:textId="77777777" w:rsidR="00A85FB8" w:rsidRDefault="00A85FB8" w:rsidP="00E3461E">
            <w:pPr>
              <w:jc w:val="center"/>
              <w:rPr>
                <w:rFonts w:eastAsia="Times New Roman" w:cs="Arial"/>
              </w:rPr>
            </w:pPr>
          </w:p>
        </w:tc>
      </w:tr>
      <w:tr w:rsidR="00A85FB8" w:rsidRPr="00B82BFF" w14:paraId="5D4F3CC2"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CC3171" w14:textId="77777777" w:rsidR="00A85FB8"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9167F5" w14:textId="594D40D3" w:rsidR="00A85FB8" w:rsidRDefault="00993265" w:rsidP="00E3461E">
            <w:pPr>
              <w:rPr>
                <w:rFonts w:eastAsia="Times New Roman" w:cs="Arial"/>
              </w:rPr>
            </w:pPr>
            <w:ins w:id="397" w:author="Astrid McNellis" w:date="2022-10-21T10:20:00Z">
              <w:r>
                <w:rPr>
                  <w:rFonts w:eastAsia="Times New Roman" w:cs="Arial"/>
                </w:rPr>
                <w:t>The system should include “how-to” videos to assist with basic maintenance and simple repairs of the unit.</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474E0CC7" w14:textId="02CFE82C" w:rsidR="00A85FB8" w:rsidRDefault="00993265" w:rsidP="00E3461E">
            <w:pPr>
              <w:jc w:val="center"/>
              <w:rPr>
                <w:rFonts w:eastAsia="Times New Roman" w:cs="Arial"/>
              </w:rPr>
            </w:pPr>
            <w:ins w:id="398" w:author="Astrid McNellis" w:date="2022-10-21T10:20:00Z">
              <w:r>
                <w:rPr>
                  <w:rFonts w:eastAsia="Times New Roman" w:cs="Arial"/>
                </w:rPr>
                <w:t>2</w:t>
              </w:r>
            </w:ins>
          </w:p>
        </w:tc>
        <w:tc>
          <w:tcPr>
            <w:tcW w:w="980" w:type="dxa"/>
            <w:tcBorders>
              <w:top w:val="single" w:sz="8" w:space="0" w:color="000000"/>
              <w:left w:val="single" w:sz="8" w:space="0" w:color="000000"/>
              <w:bottom w:val="single" w:sz="8" w:space="0" w:color="000000"/>
              <w:right w:val="single" w:sz="8" w:space="0" w:color="000000"/>
            </w:tcBorders>
          </w:tcPr>
          <w:p w14:paraId="184D01EA" w14:textId="77777777" w:rsidR="00A85FB8" w:rsidRDefault="00A85FB8" w:rsidP="00E3461E">
            <w:pPr>
              <w:jc w:val="center"/>
              <w:rPr>
                <w:rFonts w:eastAsia="Times New Roman" w:cs="Arial"/>
              </w:rPr>
            </w:pPr>
          </w:p>
        </w:tc>
      </w:tr>
      <w:tr w:rsidR="00A85FB8" w:rsidRPr="00B82BFF" w14:paraId="0BE426C0"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DAB4A5" w14:textId="77777777" w:rsidR="00A85FB8"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50F36F" w14:textId="77777777" w:rsidR="00A85FB8" w:rsidRDefault="00A85FB8" w:rsidP="00E3461E">
            <w:pPr>
              <w:rPr>
                <w:rFonts w:eastAsia="Times New Roman" w:cs="Arial"/>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1497CCD5" w14:textId="77777777" w:rsidR="00A85FB8" w:rsidRDefault="00A85FB8" w:rsidP="00E3461E">
            <w:pPr>
              <w:jc w:val="center"/>
              <w:rPr>
                <w:rFonts w:eastAsia="Times New Roman" w:cs="Arial"/>
              </w:rPr>
            </w:pPr>
          </w:p>
        </w:tc>
        <w:tc>
          <w:tcPr>
            <w:tcW w:w="980" w:type="dxa"/>
            <w:tcBorders>
              <w:top w:val="single" w:sz="8" w:space="0" w:color="000000"/>
              <w:left w:val="single" w:sz="8" w:space="0" w:color="000000"/>
              <w:bottom w:val="single" w:sz="8" w:space="0" w:color="000000"/>
              <w:right w:val="single" w:sz="8" w:space="0" w:color="000000"/>
            </w:tcBorders>
          </w:tcPr>
          <w:p w14:paraId="1E99C340" w14:textId="77777777" w:rsidR="00A85FB8" w:rsidRDefault="00A85FB8" w:rsidP="00E3461E">
            <w:pPr>
              <w:jc w:val="center"/>
              <w:rPr>
                <w:rFonts w:eastAsia="Times New Roman" w:cs="Arial"/>
              </w:rPr>
            </w:pPr>
          </w:p>
        </w:tc>
      </w:tr>
      <w:tr w:rsidR="00A85FB8" w:rsidRPr="00B82BFF" w14:paraId="018348F0"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AF4594" w14:textId="77777777" w:rsidR="00A85FB8"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0D1096" w14:textId="77777777" w:rsidR="00A85FB8" w:rsidRDefault="00A85FB8" w:rsidP="00E3461E">
            <w:pPr>
              <w:rPr>
                <w:rFonts w:eastAsia="Times New Roman" w:cs="Arial"/>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2D4231D2" w14:textId="77777777" w:rsidR="00A85FB8" w:rsidRDefault="00A85FB8" w:rsidP="00E3461E">
            <w:pPr>
              <w:jc w:val="center"/>
              <w:rPr>
                <w:rFonts w:eastAsia="Times New Roman" w:cs="Arial"/>
              </w:rPr>
            </w:pPr>
          </w:p>
        </w:tc>
        <w:tc>
          <w:tcPr>
            <w:tcW w:w="980" w:type="dxa"/>
            <w:tcBorders>
              <w:top w:val="single" w:sz="8" w:space="0" w:color="000000"/>
              <w:left w:val="single" w:sz="8" w:space="0" w:color="000000"/>
              <w:bottom w:val="single" w:sz="8" w:space="0" w:color="000000"/>
              <w:right w:val="single" w:sz="8" w:space="0" w:color="000000"/>
            </w:tcBorders>
          </w:tcPr>
          <w:p w14:paraId="5F7E0B45" w14:textId="77777777" w:rsidR="00A85FB8" w:rsidRDefault="00A85FB8" w:rsidP="00E3461E">
            <w:pPr>
              <w:jc w:val="center"/>
              <w:rPr>
                <w:rFonts w:eastAsia="Times New Roman" w:cs="Arial"/>
              </w:rPr>
            </w:pPr>
          </w:p>
        </w:tc>
      </w:tr>
    </w:tbl>
    <w:p w14:paraId="532A73DA" w14:textId="77777777" w:rsidR="00A85FB8" w:rsidRDefault="00A85FB8" w:rsidP="008729C7">
      <w:pPr>
        <w:rPr>
          <w:rFonts w:eastAsia="Times New Roman" w:cs="Arial"/>
          <w:b/>
          <w:bCs/>
          <w:color w:val="000000"/>
          <w:sz w:val="24"/>
          <w:szCs w:val="24"/>
        </w:rPr>
      </w:pPr>
    </w:p>
    <w:p w14:paraId="328A1E46" w14:textId="142332B5" w:rsidR="00940B9E" w:rsidRDefault="00940B9E" w:rsidP="00744655">
      <w:pPr>
        <w:pStyle w:val="Heading2"/>
      </w:pPr>
      <w:r>
        <w:t>Metrics</w:t>
      </w:r>
    </w:p>
    <w:p w14:paraId="316C2A80" w14:textId="73E801BF" w:rsidR="00940B9E" w:rsidRDefault="00940B9E" w:rsidP="008729C7">
      <w:pPr>
        <w:rPr>
          <w:rFonts w:eastAsia="Times New Roman" w:cs="Arial"/>
          <w:b/>
          <w:bCs/>
          <w:color w:val="000000"/>
          <w:sz w:val="24"/>
          <w:szCs w:val="24"/>
        </w:rPr>
      </w:pPr>
    </w:p>
    <w:p w14:paraId="2DD674A5" w14:textId="77777777" w:rsidR="00A85FB8" w:rsidRDefault="00A85FB8" w:rsidP="00A85FB8">
      <w:pPr>
        <w:keepNext/>
        <w:rPr>
          <w:i/>
          <w:iCs/>
        </w:rPr>
      </w:pPr>
      <w:r w:rsidRPr="00B70FA8">
        <w:rPr>
          <w:i/>
          <w:iCs/>
        </w:rPr>
        <w:t>&lt;Insert Section Description&gt;</w:t>
      </w:r>
    </w:p>
    <w:p w14:paraId="17459F22" w14:textId="77777777" w:rsidR="00A85FB8" w:rsidRPr="00B70FA8" w:rsidRDefault="00A85FB8" w:rsidP="00A85FB8">
      <w:pPr>
        <w:keepNext/>
        <w:rPr>
          <w:i/>
          <w:iCs/>
        </w:rPr>
      </w:pPr>
    </w:p>
    <w:tbl>
      <w:tblPr>
        <w:tblW w:w="5000" w:type="pct"/>
        <w:tblCellMar>
          <w:top w:w="15" w:type="dxa"/>
          <w:left w:w="15" w:type="dxa"/>
          <w:bottom w:w="15" w:type="dxa"/>
          <w:right w:w="15" w:type="dxa"/>
        </w:tblCellMar>
        <w:tblLook w:val="04A0" w:firstRow="1" w:lastRow="0" w:firstColumn="1" w:lastColumn="0" w:noHBand="0" w:noVBand="1"/>
      </w:tblPr>
      <w:tblGrid>
        <w:gridCol w:w="890"/>
        <w:gridCol w:w="7290"/>
        <w:gridCol w:w="900"/>
        <w:gridCol w:w="980"/>
      </w:tblGrid>
      <w:tr w:rsidR="00A85FB8" w:rsidRPr="00B82BFF" w14:paraId="443187F6" w14:textId="77777777" w:rsidTr="00E3461E">
        <w:trPr>
          <w:tblHeader/>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F68FE0" w14:textId="77777777" w:rsidR="00A85FB8" w:rsidRPr="00B82BFF" w:rsidRDefault="00A85FB8" w:rsidP="00E3461E">
            <w:pPr>
              <w:keepNext/>
              <w:jc w:val="center"/>
              <w:rPr>
                <w:rFonts w:eastAsia="Times New Roman"/>
              </w:rPr>
            </w:pPr>
            <w:r w:rsidRPr="00B82BFF">
              <w:rPr>
                <w:rFonts w:eastAsia="Times New Roman" w:cs="Arial"/>
                <w:color w:val="000000"/>
              </w:rPr>
              <w:t>Req #</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FA6AE0" w14:textId="77777777" w:rsidR="00A85FB8" w:rsidRPr="00B82BFF" w:rsidRDefault="00A85FB8" w:rsidP="00E3461E">
            <w:pPr>
              <w:keepNext/>
              <w:jc w:val="center"/>
              <w:rPr>
                <w:rFonts w:eastAsia="Times New Roman"/>
              </w:rPr>
            </w:pPr>
            <w:r w:rsidRPr="00B82BFF">
              <w:rPr>
                <w:rFonts w:eastAsia="Times New Roman" w:cs="Arial"/>
                <w:color w:val="000000"/>
              </w:rPr>
              <w:t>Requirement Description</w:t>
            </w:r>
          </w:p>
        </w:tc>
        <w:tc>
          <w:tcPr>
            <w:tcW w:w="900" w:type="dxa"/>
            <w:tcBorders>
              <w:top w:val="single" w:sz="8" w:space="0" w:color="000000"/>
              <w:left w:val="single" w:sz="8" w:space="0" w:color="000000"/>
              <w:bottom w:val="single" w:sz="8" w:space="0" w:color="000000"/>
              <w:right w:val="single" w:sz="8" w:space="0" w:color="000000"/>
            </w:tcBorders>
            <w:vAlign w:val="center"/>
          </w:tcPr>
          <w:p w14:paraId="5EE2FFCB" w14:textId="77777777" w:rsidR="00A85FB8" w:rsidRDefault="00A85FB8" w:rsidP="00E3461E">
            <w:pPr>
              <w:keepNext/>
              <w:jc w:val="center"/>
              <w:rPr>
                <w:rFonts w:eastAsia="Times New Roman" w:cs="Arial"/>
                <w:color w:val="000000"/>
              </w:rPr>
            </w:pPr>
            <w:r w:rsidRPr="00B82BFF">
              <w:rPr>
                <w:rFonts w:eastAsia="Times New Roman" w:cs="Arial"/>
                <w:color w:val="000000"/>
              </w:rPr>
              <w:t>Priority</w:t>
            </w:r>
          </w:p>
          <w:p w14:paraId="457C0894" w14:textId="77777777" w:rsidR="00A85FB8" w:rsidRPr="00B82BFF" w:rsidRDefault="00A85FB8" w:rsidP="00E3461E">
            <w:pPr>
              <w:keepNext/>
              <w:jc w:val="center"/>
              <w:rPr>
                <w:rFonts w:eastAsia="Times New Roman" w:cs="Arial"/>
                <w:color w:val="000000"/>
              </w:rPr>
            </w:pPr>
            <w:r w:rsidRPr="00B82BFF">
              <w:rPr>
                <w:rFonts w:eastAsia="Times New Roman" w:cs="Arial"/>
                <w:color w:val="000000"/>
              </w:rPr>
              <w:t>(1,2,3)</w:t>
            </w:r>
          </w:p>
        </w:tc>
        <w:tc>
          <w:tcPr>
            <w:tcW w:w="980" w:type="dxa"/>
            <w:tcBorders>
              <w:top w:val="single" w:sz="8" w:space="0" w:color="000000"/>
              <w:left w:val="single" w:sz="8" w:space="0" w:color="000000"/>
              <w:bottom w:val="single" w:sz="8" w:space="0" w:color="000000"/>
              <w:right w:val="single" w:sz="8" w:space="0" w:color="000000"/>
            </w:tcBorders>
          </w:tcPr>
          <w:p w14:paraId="4261FCF1" w14:textId="77777777" w:rsidR="00A85FB8" w:rsidRPr="00B82BFF" w:rsidRDefault="00A85FB8" w:rsidP="00E3461E">
            <w:pPr>
              <w:keepNext/>
              <w:jc w:val="center"/>
              <w:rPr>
                <w:rFonts w:eastAsia="Times New Roman" w:cs="Arial"/>
                <w:color w:val="000000"/>
              </w:rPr>
            </w:pPr>
            <w:r>
              <w:rPr>
                <w:rFonts w:eastAsia="Times New Roman" w:cs="Arial"/>
                <w:color w:val="000000"/>
              </w:rPr>
              <w:t>PRD #</w:t>
            </w:r>
          </w:p>
        </w:tc>
      </w:tr>
      <w:tr w:rsidR="00A85FB8" w:rsidRPr="00B82BFF" w14:paraId="4E05F9E0" w14:textId="77777777" w:rsidTr="00E3461E">
        <w:trPr>
          <w:trHeight w:val="393"/>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39BD1D" w14:textId="77777777" w:rsidR="00A85FB8" w:rsidRPr="00B82BFF"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18C5B9" w14:textId="2A354299" w:rsidR="00A85FB8" w:rsidRPr="00371262" w:rsidRDefault="00AA467B" w:rsidP="00E3461E">
            <w:pPr>
              <w:keepNext/>
              <w:rPr>
                <w:rFonts w:eastAsia="Times New Roman"/>
              </w:rPr>
            </w:pPr>
            <w:ins w:id="399" w:author="Astrid McNellis" w:date="2022-10-20T22:40:00Z">
              <w:r>
                <w:rPr>
                  <w:rFonts w:eastAsia="Times New Roman"/>
                </w:rPr>
                <w:t>The user and caregiver sh</w:t>
              </w:r>
            </w:ins>
            <w:ins w:id="400" w:author="Astrid McNellis" w:date="2022-10-20T22:41:00Z">
              <w:r>
                <w:rPr>
                  <w:rFonts w:eastAsia="Times New Roman"/>
                </w:rPr>
                <w:t xml:space="preserve">ould be able to provide feedback on the system within the system.  </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1E6608ED" w14:textId="017FD914" w:rsidR="00A85FB8" w:rsidRPr="00371262" w:rsidRDefault="00471313" w:rsidP="00E3461E">
            <w:pPr>
              <w:keepNext/>
              <w:jc w:val="center"/>
              <w:rPr>
                <w:rFonts w:eastAsia="Times New Roman" w:cs="Arial"/>
              </w:rPr>
            </w:pPr>
            <w:ins w:id="401" w:author="Astrid McNellis" w:date="2022-10-20T22:42:00Z">
              <w:r>
                <w:rPr>
                  <w:rFonts w:eastAsia="Times New Roman" w:cs="Arial"/>
                </w:rPr>
                <w:t>2</w:t>
              </w:r>
            </w:ins>
          </w:p>
        </w:tc>
        <w:tc>
          <w:tcPr>
            <w:tcW w:w="980" w:type="dxa"/>
            <w:tcBorders>
              <w:top w:val="single" w:sz="8" w:space="0" w:color="000000"/>
              <w:left w:val="single" w:sz="8" w:space="0" w:color="000000"/>
              <w:bottom w:val="single" w:sz="8" w:space="0" w:color="000000"/>
              <w:right w:val="single" w:sz="8" w:space="0" w:color="000000"/>
            </w:tcBorders>
          </w:tcPr>
          <w:p w14:paraId="4B7120D9" w14:textId="77777777" w:rsidR="00A85FB8" w:rsidRPr="00371262" w:rsidRDefault="00A85FB8" w:rsidP="00E3461E">
            <w:pPr>
              <w:keepNext/>
              <w:jc w:val="center"/>
              <w:rPr>
                <w:rFonts w:eastAsia="Times New Roman" w:cs="Arial"/>
              </w:rPr>
            </w:pPr>
          </w:p>
        </w:tc>
      </w:tr>
      <w:tr w:rsidR="00A85FB8" w:rsidRPr="00B82BFF" w14:paraId="2B46503A"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4FE66F" w14:textId="77777777" w:rsidR="00A85FB8" w:rsidRPr="00B82BFF"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4804EB" w14:textId="124246AA" w:rsidR="00A85FB8" w:rsidRPr="00371262" w:rsidRDefault="00AA467B" w:rsidP="00E3461E">
            <w:pPr>
              <w:rPr>
                <w:rFonts w:eastAsia="Times New Roman"/>
              </w:rPr>
            </w:pPr>
            <w:ins w:id="402" w:author="Astrid McNellis" w:date="2022-10-20T22:41:00Z">
              <w:r>
                <w:rPr>
                  <w:rFonts w:eastAsia="Times New Roman"/>
                </w:rPr>
                <w:t xml:space="preserve">The system should enable the tracking of use metrics that </w:t>
              </w:r>
            </w:ins>
            <w:ins w:id="403" w:author="Astrid McNellis" w:date="2022-10-20T22:42:00Z">
              <w:r w:rsidR="006E35BB">
                <w:rPr>
                  <w:rFonts w:eastAsia="Times New Roman"/>
                </w:rPr>
                <w:t xml:space="preserve">protect the users </w:t>
              </w:r>
              <w:proofErr w:type="spellStart"/>
              <w:r w:rsidR="006E35BB">
                <w:rPr>
                  <w:rFonts w:eastAsia="Times New Roman"/>
                </w:rPr>
                <w:t>identiy</w:t>
              </w:r>
              <w:proofErr w:type="spellEnd"/>
              <w:r w:rsidR="006E35BB">
                <w:rPr>
                  <w:rFonts w:eastAsia="Times New Roman"/>
                </w:rPr>
                <w:t xml:space="preserve">. </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2FF187FC" w14:textId="2551C819" w:rsidR="00A85FB8" w:rsidRPr="00371262" w:rsidRDefault="00471313" w:rsidP="00E3461E">
            <w:pPr>
              <w:jc w:val="center"/>
              <w:rPr>
                <w:rFonts w:eastAsia="Times New Roman" w:cs="Arial"/>
              </w:rPr>
            </w:pPr>
            <w:ins w:id="404" w:author="Astrid McNellis" w:date="2022-10-20T22:42:00Z">
              <w:r>
                <w:rPr>
                  <w:rFonts w:eastAsia="Times New Roman" w:cs="Arial"/>
                </w:rPr>
                <w:t>3</w:t>
              </w:r>
            </w:ins>
          </w:p>
        </w:tc>
        <w:tc>
          <w:tcPr>
            <w:tcW w:w="980" w:type="dxa"/>
            <w:tcBorders>
              <w:top w:val="single" w:sz="8" w:space="0" w:color="000000"/>
              <w:left w:val="single" w:sz="8" w:space="0" w:color="000000"/>
              <w:bottom w:val="single" w:sz="8" w:space="0" w:color="000000"/>
              <w:right w:val="single" w:sz="8" w:space="0" w:color="000000"/>
            </w:tcBorders>
          </w:tcPr>
          <w:p w14:paraId="5FFA9581" w14:textId="77777777" w:rsidR="00A85FB8" w:rsidRPr="00371262" w:rsidRDefault="00A85FB8" w:rsidP="00E3461E">
            <w:pPr>
              <w:jc w:val="center"/>
              <w:rPr>
                <w:rFonts w:eastAsia="Times New Roman" w:cs="Arial"/>
              </w:rPr>
            </w:pPr>
          </w:p>
        </w:tc>
      </w:tr>
      <w:tr w:rsidR="00A85FB8" w:rsidRPr="00B82BFF" w14:paraId="6B1FC2FD"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809D28" w14:textId="77777777" w:rsidR="00A85FB8"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19EA70" w14:textId="6DADC7D0" w:rsidR="00A85FB8" w:rsidRPr="00371262" w:rsidRDefault="00471313" w:rsidP="00E3461E">
            <w:pPr>
              <w:rPr>
                <w:rFonts w:eastAsia="Times New Roman" w:cs="Arial"/>
              </w:rPr>
            </w:pPr>
            <w:ins w:id="405" w:author="Astrid McNellis" w:date="2022-10-20T22:43:00Z">
              <w:r>
                <w:rPr>
                  <w:rFonts w:eastAsia="Times New Roman" w:cs="Arial"/>
                </w:rPr>
                <w:t>The system should send feedback on errors and bugs to the company while protecting the user’s identity.</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55439B89" w14:textId="06650618" w:rsidR="00A85FB8" w:rsidRDefault="00471313" w:rsidP="00E3461E">
            <w:pPr>
              <w:jc w:val="center"/>
              <w:rPr>
                <w:rFonts w:eastAsia="Times New Roman" w:cs="Arial"/>
              </w:rPr>
            </w:pPr>
            <w:ins w:id="406" w:author="Astrid McNellis" w:date="2022-10-20T22:43:00Z">
              <w:r>
                <w:rPr>
                  <w:rFonts w:eastAsia="Times New Roman" w:cs="Arial"/>
                </w:rPr>
                <w:t>3</w:t>
              </w:r>
            </w:ins>
          </w:p>
        </w:tc>
        <w:tc>
          <w:tcPr>
            <w:tcW w:w="980" w:type="dxa"/>
            <w:tcBorders>
              <w:top w:val="single" w:sz="8" w:space="0" w:color="000000"/>
              <w:left w:val="single" w:sz="8" w:space="0" w:color="000000"/>
              <w:bottom w:val="single" w:sz="8" w:space="0" w:color="000000"/>
              <w:right w:val="single" w:sz="8" w:space="0" w:color="000000"/>
            </w:tcBorders>
          </w:tcPr>
          <w:p w14:paraId="1DB2B03D" w14:textId="77777777" w:rsidR="00A85FB8" w:rsidRDefault="00A85FB8" w:rsidP="00E3461E">
            <w:pPr>
              <w:jc w:val="center"/>
              <w:rPr>
                <w:rFonts w:eastAsia="Times New Roman" w:cs="Arial"/>
              </w:rPr>
            </w:pPr>
          </w:p>
        </w:tc>
      </w:tr>
      <w:tr w:rsidR="00A85FB8" w:rsidRPr="00B82BFF" w14:paraId="2F0A8633"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F736B9" w14:textId="77777777" w:rsidR="00A85FB8"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FB0F8D" w14:textId="77777777" w:rsidR="00A85FB8" w:rsidRDefault="00A85FB8" w:rsidP="00E3461E">
            <w:pPr>
              <w:rPr>
                <w:rFonts w:eastAsia="Times New Roman" w:cs="Arial"/>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3D9084D7" w14:textId="77777777" w:rsidR="00A85FB8" w:rsidRDefault="00A85FB8" w:rsidP="00E3461E">
            <w:pPr>
              <w:jc w:val="center"/>
              <w:rPr>
                <w:rFonts w:eastAsia="Times New Roman" w:cs="Arial"/>
              </w:rPr>
            </w:pPr>
          </w:p>
        </w:tc>
        <w:tc>
          <w:tcPr>
            <w:tcW w:w="980" w:type="dxa"/>
            <w:tcBorders>
              <w:top w:val="single" w:sz="8" w:space="0" w:color="000000"/>
              <w:left w:val="single" w:sz="8" w:space="0" w:color="000000"/>
              <w:bottom w:val="single" w:sz="8" w:space="0" w:color="000000"/>
              <w:right w:val="single" w:sz="8" w:space="0" w:color="000000"/>
            </w:tcBorders>
          </w:tcPr>
          <w:p w14:paraId="6C45062B" w14:textId="77777777" w:rsidR="00A85FB8" w:rsidRDefault="00A85FB8" w:rsidP="00E3461E">
            <w:pPr>
              <w:jc w:val="center"/>
              <w:rPr>
                <w:rFonts w:eastAsia="Times New Roman" w:cs="Arial"/>
              </w:rPr>
            </w:pPr>
          </w:p>
        </w:tc>
      </w:tr>
    </w:tbl>
    <w:p w14:paraId="2697EFC7" w14:textId="77777777" w:rsidR="00A85FB8" w:rsidRDefault="00A85FB8" w:rsidP="008729C7">
      <w:pPr>
        <w:rPr>
          <w:rFonts w:eastAsia="Times New Roman" w:cs="Arial"/>
          <w:b/>
          <w:bCs/>
          <w:color w:val="000000"/>
          <w:sz w:val="24"/>
          <w:szCs w:val="24"/>
        </w:rPr>
      </w:pPr>
    </w:p>
    <w:p w14:paraId="0BDFBACE" w14:textId="77777777" w:rsidR="00744655" w:rsidRDefault="00744655" w:rsidP="00744655">
      <w:pPr>
        <w:pStyle w:val="Heading2"/>
      </w:pPr>
      <w:bookmarkStart w:id="407" w:name="_Toc110968946"/>
      <w:r w:rsidRPr="00E501C0">
        <w:t>Alarms, Alerts, Indicators</w:t>
      </w:r>
    </w:p>
    <w:p w14:paraId="210E16FA" w14:textId="77777777" w:rsidR="00744655" w:rsidDel="00E50A6F" w:rsidRDefault="00744655" w:rsidP="00744655">
      <w:pPr>
        <w:rPr>
          <w:del w:id="408" w:author="Astrid McNellis" w:date="2022-10-20T21:34:00Z"/>
          <w:rFonts w:ascii="Calibri" w:hAnsi="Calibri" w:cs="Calibri"/>
          <w:color w:val="FF0000"/>
        </w:rPr>
      </w:pPr>
    </w:p>
    <w:p w14:paraId="349439C1" w14:textId="77777777" w:rsidR="00744655" w:rsidRDefault="00744655" w:rsidP="00744655">
      <w:pPr>
        <w:rPr>
          <w:i/>
          <w:iCs/>
        </w:rPr>
      </w:pPr>
      <w:r w:rsidRPr="00B70FA8">
        <w:rPr>
          <w:i/>
          <w:iCs/>
        </w:rPr>
        <w:t>&lt;Insert Section Description&gt;</w:t>
      </w:r>
    </w:p>
    <w:p w14:paraId="35787F26" w14:textId="77777777" w:rsidR="00744655" w:rsidRPr="00B70FA8" w:rsidRDefault="00744655" w:rsidP="00744655">
      <w:pPr>
        <w:rPr>
          <w:i/>
          <w:iCs/>
        </w:rPr>
      </w:pPr>
    </w:p>
    <w:tbl>
      <w:tblPr>
        <w:tblW w:w="5000" w:type="pct"/>
        <w:tblCellMar>
          <w:top w:w="15" w:type="dxa"/>
          <w:left w:w="15" w:type="dxa"/>
          <w:bottom w:w="15" w:type="dxa"/>
          <w:right w:w="15" w:type="dxa"/>
        </w:tblCellMar>
        <w:tblLook w:val="04A0" w:firstRow="1" w:lastRow="0" w:firstColumn="1" w:lastColumn="0" w:noHBand="0" w:noVBand="1"/>
      </w:tblPr>
      <w:tblGrid>
        <w:gridCol w:w="890"/>
        <w:gridCol w:w="7290"/>
        <w:gridCol w:w="900"/>
        <w:gridCol w:w="980"/>
      </w:tblGrid>
      <w:tr w:rsidR="00744655" w:rsidRPr="00B82BFF" w14:paraId="05CB5E44" w14:textId="77777777" w:rsidTr="007C7DC0">
        <w:trPr>
          <w:tblHeader/>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B2AD11" w14:textId="77777777" w:rsidR="00744655" w:rsidRPr="00B82BFF" w:rsidRDefault="00744655" w:rsidP="007C7DC0">
            <w:pPr>
              <w:keepNext/>
              <w:jc w:val="center"/>
              <w:rPr>
                <w:rFonts w:eastAsia="Times New Roman"/>
              </w:rPr>
            </w:pPr>
            <w:r w:rsidRPr="00B82BFF">
              <w:rPr>
                <w:rFonts w:eastAsia="Times New Roman" w:cs="Arial"/>
                <w:color w:val="000000"/>
              </w:rPr>
              <w:t>Req #</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A66454" w14:textId="77777777" w:rsidR="00744655" w:rsidRPr="00B82BFF" w:rsidRDefault="00744655" w:rsidP="007C7DC0">
            <w:pPr>
              <w:keepNext/>
              <w:jc w:val="center"/>
              <w:rPr>
                <w:rFonts w:eastAsia="Times New Roman"/>
              </w:rPr>
            </w:pPr>
            <w:r w:rsidRPr="00B82BFF">
              <w:rPr>
                <w:rFonts w:eastAsia="Times New Roman" w:cs="Arial"/>
                <w:color w:val="000000"/>
              </w:rPr>
              <w:t>Requirement Description</w:t>
            </w:r>
          </w:p>
        </w:tc>
        <w:tc>
          <w:tcPr>
            <w:tcW w:w="900" w:type="dxa"/>
            <w:tcBorders>
              <w:top w:val="single" w:sz="8" w:space="0" w:color="000000"/>
              <w:left w:val="single" w:sz="8" w:space="0" w:color="000000"/>
              <w:bottom w:val="single" w:sz="8" w:space="0" w:color="000000"/>
              <w:right w:val="single" w:sz="8" w:space="0" w:color="000000"/>
            </w:tcBorders>
            <w:vAlign w:val="center"/>
          </w:tcPr>
          <w:p w14:paraId="0163CDBA" w14:textId="77777777" w:rsidR="00744655" w:rsidRDefault="00744655" w:rsidP="007C7DC0">
            <w:pPr>
              <w:keepNext/>
              <w:jc w:val="center"/>
              <w:rPr>
                <w:rFonts w:eastAsia="Times New Roman" w:cs="Arial"/>
                <w:color w:val="000000"/>
              </w:rPr>
            </w:pPr>
            <w:r w:rsidRPr="00B82BFF">
              <w:rPr>
                <w:rFonts w:eastAsia="Times New Roman" w:cs="Arial"/>
                <w:color w:val="000000"/>
              </w:rPr>
              <w:t>Priority</w:t>
            </w:r>
          </w:p>
          <w:p w14:paraId="6CD7F890" w14:textId="77777777" w:rsidR="00744655" w:rsidRPr="00B82BFF" w:rsidRDefault="00744655" w:rsidP="007C7DC0">
            <w:pPr>
              <w:keepNext/>
              <w:jc w:val="center"/>
              <w:rPr>
                <w:rFonts w:eastAsia="Times New Roman" w:cs="Arial"/>
                <w:color w:val="000000"/>
              </w:rPr>
            </w:pPr>
            <w:r w:rsidRPr="00B82BFF">
              <w:rPr>
                <w:rFonts w:eastAsia="Times New Roman" w:cs="Arial"/>
                <w:color w:val="000000"/>
              </w:rPr>
              <w:t>(1,2,3)</w:t>
            </w:r>
          </w:p>
        </w:tc>
        <w:tc>
          <w:tcPr>
            <w:tcW w:w="980" w:type="dxa"/>
            <w:tcBorders>
              <w:top w:val="single" w:sz="8" w:space="0" w:color="000000"/>
              <w:left w:val="single" w:sz="8" w:space="0" w:color="000000"/>
              <w:bottom w:val="single" w:sz="8" w:space="0" w:color="000000"/>
              <w:right w:val="single" w:sz="8" w:space="0" w:color="000000"/>
            </w:tcBorders>
          </w:tcPr>
          <w:p w14:paraId="34679BA8" w14:textId="77777777" w:rsidR="00744655" w:rsidRPr="00B82BFF" w:rsidRDefault="00744655" w:rsidP="007C7DC0">
            <w:pPr>
              <w:keepNext/>
              <w:jc w:val="center"/>
              <w:rPr>
                <w:rFonts w:eastAsia="Times New Roman" w:cs="Arial"/>
                <w:color w:val="000000"/>
              </w:rPr>
            </w:pPr>
            <w:r>
              <w:rPr>
                <w:rFonts w:eastAsia="Times New Roman" w:cs="Arial"/>
                <w:color w:val="000000"/>
              </w:rPr>
              <w:t>PRD #</w:t>
            </w:r>
          </w:p>
        </w:tc>
      </w:tr>
      <w:tr w:rsidR="00744655" w:rsidRPr="00B82BFF" w14:paraId="36F97E0D" w14:textId="77777777" w:rsidTr="007C7DC0">
        <w:trPr>
          <w:trHeight w:val="393"/>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EC0F32" w14:textId="77777777" w:rsidR="00744655" w:rsidRPr="00B82BFF" w:rsidRDefault="00744655" w:rsidP="007C7DC0">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0FEFB8" w14:textId="77777777" w:rsidR="00744655" w:rsidRPr="00371262" w:rsidRDefault="00744655" w:rsidP="007C7DC0">
            <w:pPr>
              <w:keepNext/>
              <w:rPr>
                <w:rFonts w:eastAsia="Times New Roman"/>
              </w:rPr>
            </w:pPr>
            <w:r>
              <w:rPr>
                <w:rFonts w:eastAsia="Times New Roman"/>
              </w:rPr>
              <w:t xml:space="preserve">The system should indicate low battery status when 30 minutes of standard use remain and critical battery status when 10 </w:t>
            </w:r>
            <w:proofErr w:type="spellStart"/>
            <w:r>
              <w:rPr>
                <w:rFonts w:eastAsia="Times New Roman"/>
              </w:rPr>
              <w:t>minues</w:t>
            </w:r>
            <w:proofErr w:type="spellEnd"/>
            <w:r>
              <w:rPr>
                <w:rFonts w:eastAsia="Times New Roman"/>
              </w:rPr>
              <w:t xml:space="preserve"> remain.</w:t>
            </w:r>
          </w:p>
        </w:tc>
        <w:tc>
          <w:tcPr>
            <w:tcW w:w="900" w:type="dxa"/>
            <w:tcBorders>
              <w:top w:val="single" w:sz="8" w:space="0" w:color="000000"/>
              <w:left w:val="single" w:sz="8" w:space="0" w:color="000000"/>
              <w:bottom w:val="single" w:sz="8" w:space="0" w:color="000000"/>
              <w:right w:val="single" w:sz="8" w:space="0" w:color="000000"/>
            </w:tcBorders>
            <w:vAlign w:val="center"/>
          </w:tcPr>
          <w:p w14:paraId="7A6C37AA" w14:textId="77777777" w:rsidR="00744655" w:rsidRPr="00371262" w:rsidRDefault="00744655" w:rsidP="007C7DC0">
            <w:pPr>
              <w:keepNext/>
              <w:jc w:val="center"/>
              <w:rPr>
                <w:rFonts w:eastAsia="Times New Roman" w:cs="Arial"/>
              </w:rPr>
            </w:pPr>
            <w:r>
              <w:rPr>
                <w:rFonts w:eastAsia="Times New Roman" w:cs="Arial"/>
              </w:rPr>
              <w:t>2</w:t>
            </w:r>
          </w:p>
        </w:tc>
        <w:tc>
          <w:tcPr>
            <w:tcW w:w="980" w:type="dxa"/>
            <w:tcBorders>
              <w:top w:val="single" w:sz="8" w:space="0" w:color="000000"/>
              <w:left w:val="single" w:sz="8" w:space="0" w:color="000000"/>
              <w:bottom w:val="single" w:sz="8" w:space="0" w:color="000000"/>
              <w:right w:val="single" w:sz="8" w:space="0" w:color="000000"/>
            </w:tcBorders>
          </w:tcPr>
          <w:p w14:paraId="24A05C16" w14:textId="77777777" w:rsidR="00744655" w:rsidRPr="00371262" w:rsidRDefault="00744655" w:rsidP="007C7DC0">
            <w:pPr>
              <w:keepNext/>
              <w:jc w:val="center"/>
              <w:rPr>
                <w:rFonts w:eastAsia="Times New Roman" w:cs="Arial"/>
              </w:rPr>
            </w:pPr>
          </w:p>
        </w:tc>
      </w:tr>
      <w:tr w:rsidR="00744655" w:rsidRPr="00B82BFF" w14:paraId="13D163E6" w14:textId="77777777" w:rsidTr="007C7DC0">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658C32" w14:textId="77777777" w:rsidR="00744655" w:rsidRPr="00B82BFF" w:rsidRDefault="00744655" w:rsidP="007C7DC0">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C01AF9" w14:textId="77777777" w:rsidR="00744655" w:rsidRPr="00371262" w:rsidRDefault="00744655" w:rsidP="007C7DC0">
            <w:pPr>
              <w:rPr>
                <w:rFonts w:eastAsia="Times New Roman"/>
              </w:rPr>
            </w:pPr>
            <w:r>
              <w:rPr>
                <w:rFonts w:eastAsia="Times New Roman" w:cs="Arial"/>
              </w:rPr>
              <w:t xml:space="preserve">The system should alert the user that </w:t>
            </w:r>
            <w:proofErr w:type="spellStart"/>
            <w:r>
              <w:rPr>
                <w:rFonts w:eastAsia="Times New Roman" w:cs="Arial"/>
              </w:rPr>
              <w:t>imput</w:t>
            </w:r>
            <w:proofErr w:type="spellEnd"/>
            <w:r>
              <w:rPr>
                <w:rFonts w:eastAsia="Times New Roman" w:cs="Arial"/>
              </w:rPr>
              <w:t xml:space="preserve"> mode is changing based on user’s fatigue with current mode.  </w:t>
            </w:r>
          </w:p>
        </w:tc>
        <w:tc>
          <w:tcPr>
            <w:tcW w:w="900" w:type="dxa"/>
            <w:tcBorders>
              <w:top w:val="single" w:sz="8" w:space="0" w:color="000000"/>
              <w:left w:val="single" w:sz="8" w:space="0" w:color="000000"/>
              <w:bottom w:val="single" w:sz="8" w:space="0" w:color="000000"/>
              <w:right w:val="single" w:sz="8" w:space="0" w:color="000000"/>
            </w:tcBorders>
            <w:vAlign w:val="center"/>
          </w:tcPr>
          <w:p w14:paraId="2AD7C73B" w14:textId="77777777" w:rsidR="00744655" w:rsidRPr="00371262" w:rsidRDefault="00744655" w:rsidP="007C7DC0">
            <w:pPr>
              <w:jc w:val="center"/>
              <w:rPr>
                <w:rFonts w:eastAsia="Times New Roman" w:cs="Arial"/>
              </w:rPr>
            </w:pPr>
            <w:r>
              <w:rPr>
                <w:rFonts w:eastAsia="Times New Roman" w:cs="Arial"/>
              </w:rPr>
              <w:t>3</w:t>
            </w:r>
          </w:p>
        </w:tc>
        <w:tc>
          <w:tcPr>
            <w:tcW w:w="980" w:type="dxa"/>
            <w:tcBorders>
              <w:top w:val="single" w:sz="8" w:space="0" w:color="000000"/>
              <w:left w:val="single" w:sz="8" w:space="0" w:color="000000"/>
              <w:bottom w:val="single" w:sz="8" w:space="0" w:color="000000"/>
              <w:right w:val="single" w:sz="8" w:space="0" w:color="000000"/>
            </w:tcBorders>
          </w:tcPr>
          <w:p w14:paraId="3302F72E" w14:textId="77777777" w:rsidR="00744655" w:rsidRPr="00371262" w:rsidRDefault="00744655" w:rsidP="007C7DC0">
            <w:pPr>
              <w:jc w:val="center"/>
              <w:rPr>
                <w:rFonts w:eastAsia="Times New Roman" w:cs="Arial"/>
              </w:rPr>
            </w:pPr>
          </w:p>
        </w:tc>
      </w:tr>
      <w:tr w:rsidR="00744655" w:rsidRPr="00B82BFF" w14:paraId="3AF46086" w14:textId="77777777" w:rsidTr="007C7DC0">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F22D45" w14:textId="77777777" w:rsidR="00744655" w:rsidRDefault="00744655" w:rsidP="007C7DC0">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BF8B2D" w14:textId="77777777" w:rsidR="00744655" w:rsidRPr="00371262" w:rsidRDefault="00744655" w:rsidP="007C7DC0">
            <w:pPr>
              <w:rPr>
                <w:rFonts w:eastAsia="Times New Roman" w:cs="Arial"/>
              </w:rPr>
            </w:pPr>
            <w:r>
              <w:rPr>
                <w:rFonts w:eastAsia="Times New Roman" w:cs="Arial"/>
              </w:rPr>
              <w:t>The system should alert the user if re-centering or re-calibration is needed.</w:t>
            </w:r>
          </w:p>
        </w:tc>
        <w:tc>
          <w:tcPr>
            <w:tcW w:w="900" w:type="dxa"/>
            <w:tcBorders>
              <w:top w:val="single" w:sz="8" w:space="0" w:color="000000"/>
              <w:left w:val="single" w:sz="8" w:space="0" w:color="000000"/>
              <w:bottom w:val="single" w:sz="8" w:space="0" w:color="000000"/>
              <w:right w:val="single" w:sz="8" w:space="0" w:color="000000"/>
            </w:tcBorders>
            <w:vAlign w:val="center"/>
          </w:tcPr>
          <w:p w14:paraId="724B38C0" w14:textId="77777777" w:rsidR="00744655" w:rsidRDefault="00744655" w:rsidP="007C7DC0">
            <w:pPr>
              <w:jc w:val="center"/>
              <w:rPr>
                <w:rFonts w:eastAsia="Times New Roman" w:cs="Arial"/>
              </w:rPr>
            </w:pPr>
            <w:r>
              <w:rPr>
                <w:rFonts w:eastAsia="Times New Roman" w:cs="Arial"/>
              </w:rPr>
              <w:t>2</w:t>
            </w:r>
          </w:p>
        </w:tc>
        <w:tc>
          <w:tcPr>
            <w:tcW w:w="980" w:type="dxa"/>
            <w:tcBorders>
              <w:top w:val="single" w:sz="8" w:space="0" w:color="000000"/>
              <w:left w:val="single" w:sz="8" w:space="0" w:color="000000"/>
              <w:bottom w:val="single" w:sz="8" w:space="0" w:color="000000"/>
              <w:right w:val="single" w:sz="8" w:space="0" w:color="000000"/>
            </w:tcBorders>
          </w:tcPr>
          <w:p w14:paraId="4ACD243F" w14:textId="77777777" w:rsidR="00744655" w:rsidRDefault="00744655" w:rsidP="007C7DC0">
            <w:pPr>
              <w:jc w:val="center"/>
              <w:rPr>
                <w:rFonts w:eastAsia="Times New Roman" w:cs="Arial"/>
              </w:rPr>
            </w:pPr>
          </w:p>
        </w:tc>
      </w:tr>
      <w:tr w:rsidR="00744655" w:rsidRPr="00B82BFF" w14:paraId="4D2A84F5" w14:textId="77777777" w:rsidTr="007C7DC0">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27D423" w14:textId="77777777" w:rsidR="00744655" w:rsidRDefault="00744655" w:rsidP="007C7DC0">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022C4A" w14:textId="77777777" w:rsidR="00744655" w:rsidRPr="00371262" w:rsidRDefault="00744655" w:rsidP="007C7DC0">
            <w:pPr>
              <w:rPr>
                <w:rFonts w:eastAsia="Times New Roman" w:cs="Arial"/>
              </w:rPr>
            </w:pPr>
            <w:r>
              <w:rPr>
                <w:rFonts w:eastAsia="Times New Roman" w:cs="Arial"/>
              </w:rPr>
              <w:t xml:space="preserve">The system should provide a means for the user to easily call for help </w:t>
            </w:r>
            <w:del w:id="409" w:author="Astrid McNellis" w:date="2022-10-20T20:21:00Z">
              <w:r w:rsidDel="00FF57DA">
                <w:rPr>
                  <w:rFonts w:eastAsia="Times New Roman" w:cs="Arial"/>
                </w:rPr>
                <w:delText>and 911</w:delText>
              </w:r>
            </w:del>
          </w:p>
        </w:tc>
        <w:tc>
          <w:tcPr>
            <w:tcW w:w="900" w:type="dxa"/>
            <w:tcBorders>
              <w:top w:val="single" w:sz="8" w:space="0" w:color="000000"/>
              <w:left w:val="single" w:sz="8" w:space="0" w:color="000000"/>
              <w:bottom w:val="single" w:sz="8" w:space="0" w:color="000000"/>
              <w:right w:val="single" w:sz="8" w:space="0" w:color="000000"/>
            </w:tcBorders>
            <w:vAlign w:val="center"/>
          </w:tcPr>
          <w:p w14:paraId="0169EA1A" w14:textId="77777777" w:rsidR="00744655" w:rsidRDefault="00744655" w:rsidP="007C7DC0">
            <w:pPr>
              <w:jc w:val="center"/>
              <w:rPr>
                <w:rFonts w:eastAsia="Times New Roman" w:cs="Arial"/>
              </w:rPr>
            </w:pPr>
            <w:r>
              <w:rPr>
                <w:rFonts w:eastAsia="Times New Roman" w:cs="Arial"/>
              </w:rPr>
              <w:t>1</w:t>
            </w:r>
          </w:p>
        </w:tc>
        <w:tc>
          <w:tcPr>
            <w:tcW w:w="980" w:type="dxa"/>
            <w:tcBorders>
              <w:top w:val="single" w:sz="8" w:space="0" w:color="000000"/>
              <w:left w:val="single" w:sz="8" w:space="0" w:color="000000"/>
              <w:bottom w:val="single" w:sz="8" w:space="0" w:color="000000"/>
              <w:right w:val="single" w:sz="8" w:space="0" w:color="000000"/>
            </w:tcBorders>
          </w:tcPr>
          <w:p w14:paraId="5746AB67" w14:textId="77777777" w:rsidR="00744655" w:rsidRDefault="00744655" w:rsidP="007C7DC0">
            <w:pPr>
              <w:jc w:val="center"/>
              <w:rPr>
                <w:rFonts w:eastAsia="Times New Roman" w:cs="Arial"/>
              </w:rPr>
            </w:pPr>
          </w:p>
        </w:tc>
      </w:tr>
      <w:tr w:rsidR="00744655" w:rsidRPr="00B82BFF" w14:paraId="46702C9F" w14:textId="77777777" w:rsidTr="007C7DC0">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3B7794" w14:textId="77777777" w:rsidR="00744655" w:rsidRDefault="00744655" w:rsidP="007C7DC0">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675B08" w14:textId="77777777" w:rsidR="00744655" w:rsidRDefault="00744655" w:rsidP="007C7DC0">
            <w:pPr>
              <w:rPr>
                <w:rFonts w:eastAsia="Times New Roman" w:cs="Arial"/>
              </w:rPr>
            </w:pPr>
            <w:ins w:id="410" w:author="Astrid McNellis" w:date="2022-10-20T20:21:00Z">
              <w:r>
                <w:rPr>
                  <w:rFonts w:eastAsia="Times New Roman" w:cs="Arial"/>
                </w:rPr>
                <w:t xml:space="preserve">The system should provide a means for the user to call 911    </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571C1BE5" w14:textId="77777777" w:rsidR="00744655" w:rsidRDefault="00744655" w:rsidP="007C7DC0">
            <w:pPr>
              <w:jc w:val="center"/>
              <w:rPr>
                <w:rFonts w:eastAsia="Times New Roman" w:cs="Arial"/>
              </w:rPr>
            </w:pPr>
            <w:r>
              <w:rPr>
                <w:rFonts w:eastAsia="Times New Roman" w:cs="Arial"/>
              </w:rPr>
              <w:t>3</w:t>
            </w:r>
          </w:p>
        </w:tc>
        <w:tc>
          <w:tcPr>
            <w:tcW w:w="980" w:type="dxa"/>
            <w:tcBorders>
              <w:top w:val="single" w:sz="8" w:space="0" w:color="000000"/>
              <w:left w:val="single" w:sz="8" w:space="0" w:color="000000"/>
              <w:bottom w:val="single" w:sz="8" w:space="0" w:color="000000"/>
              <w:right w:val="single" w:sz="8" w:space="0" w:color="000000"/>
            </w:tcBorders>
          </w:tcPr>
          <w:p w14:paraId="6C66FFCC" w14:textId="77777777" w:rsidR="00744655" w:rsidRDefault="00744655" w:rsidP="007C7DC0">
            <w:pPr>
              <w:jc w:val="center"/>
              <w:rPr>
                <w:rFonts w:eastAsia="Times New Roman" w:cs="Arial"/>
              </w:rPr>
            </w:pPr>
          </w:p>
        </w:tc>
      </w:tr>
      <w:tr w:rsidR="00744655" w:rsidRPr="00B82BFF" w14:paraId="3F0E964A" w14:textId="77777777" w:rsidTr="007C7DC0">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6C9ECF" w14:textId="77777777" w:rsidR="00744655" w:rsidRDefault="00744655" w:rsidP="007C7DC0">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155D3D" w14:textId="77777777" w:rsidR="00744655" w:rsidRPr="00371262" w:rsidRDefault="00744655" w:rsidP="007C7DC0">
            <w:pPr>
              <w:rPr>
                <w:rFonts w:eastAsia="Times New Roman" w:cs="Arial"/>
              </w:rPr>
            </w:pPr>
            <w:r>
              <w:rPr>
                <w:rFonts w:eastAsia="Times New Roman" w:cs="Arial"/>
              </w:rPr>
              <w:t xml:space="preserve">The system should alert the user and shut down if it detects excessive heat or other system parameters that could cause harm to the user. </w:t>
            </w:r>
          </w:p>
        </w:tc>
        <w:tc>
          <w:tcPr>
            <w:tcW w:w="900" w:type="dxa"/>
            <w:tcBorders>
              <w:top w:val="single" w:sz="8" w:space="0" w:color="000000"/>
              <w:left w:val="single" w:sz="8" w:space="0" w:color="000000"/>
              <w:bottom w:val="single" w:sz="8" w:space="0" w:color="000000"/>
              <w:right w:val="single" w:sz="8" w:space="0" w:color="000000"/>
            </w:tcBorders>
            <w:vAlign w:val="center"/>
          </w:tcPr>
          <w:p w14:paraId="00A6D889" w14:textId="77777777" w:rsidR="00744655" w:rsidRDefault="00744655" w:rsidP="007C7DC0">
            <w:pPr>
              <w:jc w:val="center"/>
              <w:rPr>
                <w:rFonts w:eastAsia="Times New Roman" w:cs="Arial"/>
              </w:rPr>
            </w:pPr>
            <w:r>
              <w:rPr>
                <w:rFonts w:eastAsia="Times New Roman" w:cs="Arial"/>
              </w:rPr>
              <w:t>1</w:t>
            </w:r>
          </w:p>
        </w:tc>
        <w:tc>
          <w:tcPr>
            <w:tcW w:w="980" w:type="dxa"/>
            <w:tcBorders>
              <w:top w:val="single" w:sz="8" w:space="0" w:color="000000"/>
              <w:left w:val="single" w:sz="8" w:space="0" w:color="000000"/>
              <w:bottom w:val="single" w:sz="8" w:space="0" w:color="000000"/>
              <w:right w:val="single" w:sz="8" w:space="0" w:color="000000"/>
            </w:tcBorders>
          </w:tcPr>
          <w:p w14:paraId="1BCDBE6A" w14:textId="77777777" w:rsidR="00744655" w:rsidRDefault="00744655" w:rsidP="007C7DC0">
            <w:pPr>
              <w:jc w:val="center"/>
              <w:rPr>
                <w:rFonts w:eastAsia="Times New Roman" w:cs="Arial"/>
              </w:rPr>
            </w:pPr>
          </w:p>
        </w:tc>
      </w:tr>
      <w:tr w:rsidR="00744655" w:rsidRPr="00B82BFF" w14:paraId="33268B74" w14:textId="77777777" w:rsidTr="007C7DC0">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A8798D" w14:textId="77777777" w:rsidR="00744655" w:rsidRDefault="00744655" w:rsidP="007C7DC0">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4BDE28" w14:textId="77777777" w:rsidR="00744655" w:rsidRDefault="00744655" w:rsidP="007C7DC0">
            <w:pPr>
              <w:rPr>
                <w:rFonts w:eastAsia="Times New Roman" w:cs="Arial"/>
              </w:rPr>
            </w:pPr>
            <w:r>
              <w:rPr>
                <w:rFonts w:eastAsia="Times New Roman" w:cs="Arial"/>
              </w:rPr>
              <w:t>The system should indicate battery and internet connectivity status</w:t>
            </w:r>
          </w:p>
        </w:tc>
        <w:tc>
          <w:tcPr>
            <w:tcW w:w="900" w:type="dxa"/>
            <w:tcBorders>
              <w:top w:val="single" w:sz="8" w:space="0" w:color="000000"/>
              <w:left w:val="single" w:sz="8" w:space="0" w:color="000000"/>
              <w:bottom w:val="single" w:sz="8" w:space="0" w:color="000000"/>
              <w:right w:val="single" w:sz="8" w:space="0" w:color="000000"/>
            </w:tcBorders>
            <w:vAlign w:val="center"/>
          </w:tcPr>
          <w:p w14:paraId="00966666" w14:textId="77777777" w:rsidR="00744655" w:rsidRDefault="00744655" w:rsidP="007C7DC0">
            <w:pPr>
              <w:jc w:val="center"/>
              <w:rPr>
                <w:rFonts w:eastAsia="Times New Roman" w:cs="Arial"/>
              </w:rPr>
            </w:pPr>
            <w:r>
              <w:rPr>
                <w:rFonts w:eastAsia="Times New Roman" w:cs="Arial"/>
              </w:rPr>
              <w:t>1</w:t>
            </w:r>
          </w:p>
        </w:tc>
        <w:tc>
          <w:tcPr>
            <w:tcW w:w="980" w:type="dxa"/>
            <w:tcBorders>
              <w:top w:val="single" w:sz="8" w:space="0" w:color="000000"/>
              <w:left w:val="single" w:sz="8" w:space="0" w:color="000000"/>
              <w:bottom w:val="single" w:sz="8" w:space="0" w:color="000000"/>
              <w:right w:val="single" w:sz="8" w:space="0" w:color="000000"/>
            </w:tcBorders>
          </w:tcPr>
          <w:p w14:paraId="24E2FD92" w14:textId="77777777" w:rsidR="00744655" w:rsidRDefault="00744655" w:rsidP="007C7DC0">
            <w:pPr>
              <w:jc w:val="center"/>
              <w:rPr>
                <w:rFonts w:eastAsia="Times New Roman" w:cs="Arial"/>
              </w:rPr>
            </w:pPr>
          </w:p>
        </w:tc>
      </w:tr>
      <w:tr w:rsidR="00744655" w:rsidRPr="00B82BFF" w14:paraId="1AC40CE5" w14:textId="77777777" w:rsidTr="007C7DC0">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0B612" w14:textId="77777777" w:rsidR="00744655" w:rsidRDefault="00744655" w:rsidP="007C7DC0">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5B954" w14:textId="77777777" w:rsidR="00744655" w:rsidRDefault="00744655" w:rsidP="007C7DC0">
            <w:pPr>
              <w:rPr>
                <w:rFonts w:eastAsia="Times New Roman" w:cs="Arial"/>
              </w:rPr>
            </w:pPr>
            <w:r>
              <w:rPr>
                <w:rFonts w:eastAsia="Times New Roman" w:cs="Arial"/>
              </w:rPr>
              <w:t>The system should allow user to see and change as many standard system settings as possible (e.g. volume level, system brightness, font size, cursor and dwell color, dwell type, etc.)</w:t>
            </w:r>
          </w:p>
        </w:tc>
        <w:tc>
          <w:tcPr>
            <w:tcW w:w="900" w:type="dxa"/>
            <w:tcBorders>
              <w:top w:val="single" w:sz="8" w:space="0" w:color="000000"/>
              <w:left w:val="single" w:sz="8" w:space="0" w:color="000000"/>
              <w:bottom w:val="single" w:sz="8" w:space="0" w:color="000000"/>
              <w:right w:val="single" w:sz="8" w:space="0" w:color="000000"/>
            </w:tcBorders>
            <w:vAlign w:val="center"/>
          </w:tcPr>
          <w:p w14:paraId="10739326" w14:textId="77777777" w:rsidR="00744655" w:rsidRDefault="00744655" w:rsidP="007C7DC0">
            <w:pPr>
              <w:jc w:val="center"/>
              <w:rPr>
                <w:rFonts w:eastAsia="Times New Roman" w:cs="Arial"/>
              </w:rPr>
            </w:pPr>
            <w:r>
              <w:rPr>
                <w:rFonts w:eastAsia="Times New Roman" w:cs="Arial"/>
              </w:rPr>
              <w:t>1</w:t>
            </w:r>
          </w:p>
        </w:tc>
        <w:tc>
          <w:tcPr>
            <w:tcW w:w="980" w:type="dxa"/>
            <w:tcBorders>
              <w:top w:val="single" w:sz="8" w:space="0" w:color="000000"/>
              <w:left w:val="single" w:sz="8" w:space="0" w:color="000000"/>
              <w:bottom w:val="single" w:sz="8" w:space="0" w:color="000000"/>
              <w:right w:val="single" w:sz="8" w:space="0" w:color="000000"/>
            </w:tcBorders>
          </w:tcPr>
          <w:p w14:paraId="3CE0E528" w14:textId="77777777" w:rsidR="00744655" w:rsidRDefault="00744655" w:rsidP="007C7DC0">
            <w:pPr>
              <w:jc w:val="center"/>
              <w:rPr>
                <w:rFonts w:eastAsia="Times New Roman" w:cs="Arial"/>
              </w:rPr>
            </w:pPr>
          </w:p>
        </w:tc>
      </w:tr>
      <w:tr w:rsidR="00744655" w:rsidRPr="00B82BFF" w14:paraId="6412AE8E" w14:textId="77777777" w:rsidTr="007C7DC0">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2F6D1A" w14:textId="77777777" w:rsidR="00744655" w:rsidRDefault="00744655" w:rsidP="007C7DC0">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797C54" w14:textId="77777777" w:rsidR="00744655" w:rsidRDefault="00744655" w:rsidP="007C7DC0">
            <w:pPr>
              <w:rPr>
                <w:rFonts w:eastAsia="Times New Roman" w:cs="Arial"/>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4BA35BFC" w14:textId="77777777" w:rsidR="00744655" w:rsidRDefault="00744655" w:rsidP="007C7DC0">
            <w:pPr>
              <w:jc w:val="center"/>
              <w:rPr>
                <w:rFonts w:eastAsia="Times New Roman" w:cs="Arial"/>
              </w:rPr>
            </w:pPr>
          </w:p>
        </w:tc>
        <w:tc>
          <w:tcPr>
            <w:tcW w:w="980" w:type="dxa"/>
            <w:tcBorders>
              <w:top w:val="single" w:sz="8" w:space="0" w:color="000000"/>
              <w:left w:val="single" w:sz="8" w:space="0" w:color="000000"/>
              <w:bottom w:val="single" w:sz="8" w:space="0" w:color="000000"/>
              <w:right w:val="single" w:sz="8" w:space="0" w:color="000000"/>
            </w:tcBorders>
          </w:tcPr>
          <w:p w14:paraId="550CB899" w14:textId="77777777" w:rsidR="00744655" w:rsidRDefault="00744655" w:rsidP="007C7DC0">
            <w:pPr>
              <w:jc w:val="center"/>
              <w:rPr>
                <w:rFonts w:eastAsia="Times New Roman" w:cs="Arial"/>
              </w:rPr>
            </w:pPr>
          </w:p>
        </w:tc>
      </w:tr>
    </w:tbl>
    <w:p w14:paraId="3BBF69C8" w14:textId="77777777" w:rsidR="00744655" w:rsidRDefault="00744655" w:rsidP="00744655">
      <w:pPr>
        <w:rPr>
          <w:rFonts w:eastAsia="Times New Roman" w:cs="Arial"/>
          <w:b/>
          <w:bCs/>
          <w:color w:val="000000"/>
          <w:sz w:val="24"/>
          <w:szCs w:val="24"/>
        </w:rPr>
      </w:pPr>
    </w:p>
    <w:p w14:paraId="7B762CD9" w14:textId="5E69A6CC" w:rsidR="00940B9E" w:rsidRDefault="00940B9E" w:rsidP="00B57EDE">
      <w:pPr>
        <w:pStyle w:val="Heading2"/>
      </w:pPr>
      <w:r>
        <w:t xml:space="preserve">Patient Safety </w:t>
      </w:r>
      <w:r w:rsidR="00024ADE">
        <w:t>&amp; Regulatory Requirements</w:t>
      </w:r>
      <w:bookmarkEnd w:id="407"/>
    </w:p>
    <w:p w14:paraId="25A37009" w14:textId="77777777" w:rsidR="00A85FB8" w:rsidRDefault="00A85FB8" w:rsidP="00A85FB8">
      <w:pPr>
        <w:keepNext/>
        <w:rPr>
          <w:i/>
          <w:iCs/>
        </w:rPr>
      </w:pPr>
      <w:r w:rsidRPr="00B70FA8">
        <w:rPr>
          <w:i/>
          <w:iCs/>
        </w:rPr>
        <w:t>&lt;Insert Section Description&gt;</w:t>
      </w:r>
    </w:p>
    <w:p w14:paraId="0A0DD088" w14:textId="77777777" w:rsidR="00A85FB8" w:rsidRPr="00B70FA8" w:rsidRDefault="00A85FB8" w:rsidP="00A85FB8">
      <w:pPr>
        <w:keepNext/>
        <w:rPr>
          <w:i/>
          <w:iCs/>
        </w:rPr>
      </w:pPr>
    </w:p>
    <w:tbl>
      <w:tblPr>
        <w:tblW w:w="5000" w:type="pct"/>
        <w:tblCellMar>
          <w:top w:w="15" w:type="dxa"/>
          <w:left w:w="15" w:type="dxa"/>
          <w:bottom w:w="15" w:type="dxa"/>
          <w:right w:w="15" w:type="dxa"/>
        </w:tblCellMar>
        <w:tblLook w:val="04A0" w:firstRow="1" w:lastRow="0" w:firstColumn="1" w:lastColumn="0" w:noHBand="0" w:noVBand="1"/>
      </w:tblPr>
      <w:tblGrid>
        <w:gridCol w:w="890"/>
        <w:gridCol w:w="7290"/>
        <w:gridCol w:w="900"/>
        <w:gridCol w:w="980"/>
      </w:tblGrid>
      <w:tr w:rsidR="00A85FB8" w:rsidRPr="00B82BFF" w14:paraId="0126CFAE" w14:textId="77777777" w:rsidTr="00E3461E">
        <w:trPr>
          <w:tblHeader/>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059AEA" w14:textId="77777777" w:rsidR="00A85FB8" w:rsidRPr="00B82BFF" w:rsidRDefault="00A85FB8" w:rsidP="00E3461E">
            <w:pPr>
              <w:keepNext/>
              <w:jc w:val="center"/>
              <w:rPr>
                <w:rFonts w:eastAsia="Times New Roman"/>
              </w:rPr>
            </w:pPr>
            <w:r w:rsidRPr="00B82BFF">
              <w:rPr>
                <w:rFonts w:eastAsia="Times New Roman" w:cs="Arial"/>
                <w:color w:val="000000"/>
              </w:rPr>
              <w:t>Req #</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14F4FA" w14:textId="77777777" w:rsidR="00A85FB8" w:rsidRPr="00B82BFF" w:rsidRDefault="00A85FB8" w:rsidP="00E3461E">
            <w:pPr>
              <w:keepNext/>
              <w:jc w:val="center"/>
              <w:rPr>
                <w:rFonts w:eastAsia="Times New Roman"/>
              </w:rPr>
            </w:pPr>
            <w:r w:rsidRPr="00B82BFF">
              <w:rPr>
                <w:rFonts w:eastAsia="Times New Roman" w:cs="Arial"/>
                <w:color w:val="000000"/>
              </w:rPr>
              <w:t>Requirement Description</w:t>
            </w:r>
          </w:p>
        </w:tc>
        <w:tc>
          <w:tcPr>
            <w:tcW w:w="900" w:type="dxa"/>
            <w:tcBorders>
              <w:top w:val="single" w:sz="8" w:space="0" w:color="000000"/>
              <w:left w:val="single" w:sz="8" w:space="0" w:color="000000"/>
              <w:bottom w:val="single" w:sz="8" w:space="0" w:color="000000"/>
              <w:right w:val="single" w:sz="8" w:space="0" w:color="000000"/>
            </w:tcBorders>
            <w:vAlign w:val="center"/>
          </w:tcPr>
          <w:p w14:paraId="3006D8DD" w14:textId="77777777" w:rsidR="00A85FB8" w:rsidRDefault="00A85FB8" w:rsidP="00E3461E">
            <w:pPr>
              <w:keepNext/>
              <w:jc w:val="center"/>
              <w:rPr>
                <w:rFonts w:eastAsia="Times New Roman" w:cs="Arial"/>
                <w:color w:val="000000"/>
              </w:rPr>
            </w:pPr>
            <w:r w:rsidRPr="00B82BFF">
              <w:rPr>
                <w:rFonts w:eastAsia="Times New Roman" w:cs="Arial"/>
                <w:color w:val="000000"/>
              </w:rPr>
              <w:t>Priority</w:t>
            </w:r>
          </w:p>
          <w:p w14:paraId="11BA590D" w14:textId="77777777" w:rsidR="00A85FB8" w:rsidRPr="00B82BFF" w:rsidRDefault="00A85FB8" w:rsidP="00E3461E">
            <w:pPr>
              <w:keepNext/>
              <w:jc w:val="center"/>
              <w:rPr>
                <w:rFonts w:eastAsia="Times New Roman" w:cs="Arial"/>
                <w:color w:val="000000"/>
              </w:rPr>
            </w:pPr>
            <w:r w:rsidRPr="00B82BFF">
              <w:rPr>
                <w:rFonts w:eastAsia="Times New Roman" w:cs="Arial"/>
                <w:color w:val="000000"/>
              </w:rPr>
              <w:t>(1,2,3)</w:t>
            </w:r>
          </w:p>
        </w:tc>
        <w:tc>
          <w:tcPr>
            <w:tcW w:w="980" w:type="dxa"/>
            <w:tcBorders>
              <w:top w:val="single" w:sz="8" w:space="0" w:color="000000"/>
              <w:left w:val="single" w:sz="8" w:space="0" w:color="000000"/>
              <w:bottom w:val="single" w:sz="8" w:space="0" w:color="000000"/>
              <w:right w:val="single" w:sz="8" w:space="0" w:color="000000"/>
            </w:tcBorders>
          </w:tcPr>
          <w:p w14:paraId="34F6F521" w14:textId="77777777" w:rsidR="00A85FB8" w:rsidRPr="00B82BFF" w:rsidRDefault="00A85FB8" w:rsidP="00E3461E">
            <w:pPr>
              <w:keepNext/>
              <w:jc w:val="center"/>
              <w:rPr>
                <w:rFonts w:eastAsia="Times New Roman" w:cs="Arial"/>
                <w:color w:val="000000"/>
              </w:rPr>
            </w:pPr>
            <w:r>
              <w:rPr>
                <w:rFonts w:eastAsia="Times New Roman" w:cs="Arial"/>
                <w:color w:val="000000"/>
              </w:rPr>
              <w:t>PRD #</w:t>
            </w:r>
          </w:p>
        </w:tc>
      </w:tr>
      <w:tr w:rsidR="00A85FB8" w:rsidRPr="00B82BFF" w14:paraId="200E7D23" w14:textId="77777777" w:rsidTr="00E3461E">
        <w:trPr>
          <w:trHeight w:val="393"/>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9EDC6" w14:textId="77777777" w:rsidR="00A85FB8" w:rsidRPr="00B82BFF"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239B2D" w14:textId="082B098E" w:rsidR="00A85FB8" w:rsidRPr="00371262" w:rsidRDefault="00786DC6" w:rsidP="00E3461E">
            <w:pPr>
              <w:keepNext/>
              <w:rPr>
                <w:rFonts w:eastAsia="Times New Roman"/>
              </w:rPr>
            </w:pPr>
            <w:r>
              <w:rPr>
                <w:rFonts w:eastAsia="Times New Roman"/>
              </w:rPr>
              <w:t>The system shall meet standard regulatory and ISO standards.</w:t>
            </w:r>
          </w:p>
        </w:tc>
        <w:tc>
          <w:tcPr>
            <w:tcW w:w="900" w:type="dxa"/>
            <w:tcBorders>
              <w:top w:val="single" w:sz="8" w:space="0" w:color="000000"/>
              <w:left w:val="single" w:sz="8" w:space="0" w:color="000000"/>
              <w:bottom w:val="single" w:sz="8" w:space="0" w:color="000000"/>
              <w:right w:val="single" w:sz="8" w:space="0" w:color="000000"/>
            </w:tcBorders>
            <w:vAlign w:val="center"/>
          </w:tcPr>
          <w:p w14:paraId="6C04CEE8" w14:textId="496FA1F0" w:rsidR="00A85FB8" w:rsidRPr="00371262" w:rsidRDefault="00C4231D" w:rsidP="00E3461E">
            <w:pPr>
              <w:keepNext/>
              <w:jc w:val="center"/>
              <w:rPr>
                <w:rFonts w:eastAsia="Times New Roman" w:cs="Arial"/>
              </w:rPr>
            </w:pPr>
            <w:ins w:id="411" w:author="Astrid McNellis" w:date="2022-10-20T20:25:00Z">
              <w:r>
                <w:rPr>
                  <w:rFonts w:eastAsia="Times New Roman" w:cs="Arial"/>
                </w:rPr>
                <w:t>1</w:t>
              </w:r>
            </w:ins>
          </w:p>
        </w:tc>
        <w:tc>
          <w:tcPr>
            <w:tcW w:w="980" w:type="dxa"/>
            <w:tcBorders>
              <w:top w:val="single" w:sz="8" w:space="0" w:color="000000"/>
              <w:left w:val="single" w:sz="8" w:space="0" w:color="000000"/>
              <w:bottom w:val="single" w:sz="8" w:space="0" w:color="000000"/>
              <w:right w:val="single" w:sz="8" w:space="0" w:color="000000"/>
            </w:tcBorders>
          </w:tcPr>
          <w:p w14:paraId="0F829804" w14:textId="77777777" w:rsidR="00A85FB8" w:rsidRPr="00371262" w:rsidRDefault="00A85FB8" w:rsidP="00E3461E">
            <w:pPr>
              <w:keepNext/>
              <w:jc w:val="center"/>
              <w:rPr>
                <w:rFonts w:eastAsia="Times New Roman" w:cs="Arial"/>
              </w:rPr>
            </w:pPr>
          </w:p>
        </w:tc>
      </w:tr>
      <w:tr w:rsidR="00A85FB8" w:rsidRPr="00B82BFF" w14:paraId="12A49F13"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E37D95" w14:textId="77777777" w:rsidR="00A85FB8" w:rsidRPr="00B82BFF"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559D1D" w14:textId="26D9FC65" w:rsidR="00A85FB8" w:rsidRPr="00371262" w:rsidRDefault="008372AB" w:rsidP="00E3461E">
            <w:pPr>
              <w:rPr>
                <w:rFonts w:eastAsia="Times New Roman"/>
              </w:rPr>
            </w:pPr>
            <w:ins w:id="412" w:author="Astrid McNellis" w:date="2022-10-20T20:23:00Z">
              <w:r>
                <w:rPr>
                  <w:rFonts w:eastAsia="Times New Roman"/>
                </w:rPr>
                <w:t xml:space="preserve">The </w:t>
              </w:r>
            </w:ins>
            <w:ins w:id="413" w:author="Astrid McNellis" w:date="2022-10-20T20:24:00Z">
              <w:r>
                <w:rPr>
                  <w:rFonts w:eastAsia="Times New Roman"/>
                </w:rPr>
                <w:t xml:space="preserve">system shall meet </w:t>
              </w:r>
            </w:ins>
            <w:proofErr w:type="spellStart"/>
            <w:ins w:id="414" w:author="Astrid McNellis" w:date="2022-10-20T20:23:00Z">
              <w:r>
                <w:rPr>
                  <w:rFonts w:eastAsia="Times New Roman"/>
                </w:rPr>
                <w:t>standar</w:t>
              </w:r>
            </w:ins>
            <w:ins w:id="415" w:author="Astrid McNellis" w:date="2022-10-20T15:40:00Z">
              <w:r w:rsidR="00823FD0">
                <w:rPr>
                  <w:rFonts w:eastAsia="Times New Roman"/>
                </w:rPr>
                <w:t>AAC</w:t>
              </w:r>
              <w:proofErr w:type="spellEnd"/>
              <w:r w:rsidR="00823FD0">
                <w:rPr>
                  <w:rFonts w:eastAsia="Times New Roman"/>
                </w:rPr>
                <w:t xml:space="preserve"> </w:t>
              </w:r>
            </w:ins>
            <w:ins w:id="416" w:author="Astrid McNellis" w:date="2022-10-20T20:24:00Z">
              <w:r w:rsidR="00C4231D">
                <w:rPr>
                  <w:rFonts w:eastAsia="Times New Roman"/>
                </w:rPr>
                <w:t>(</w:t>
              </w:r>
              <w:r w:rsidR="00C4231D">
                <w:rPr>
                  <w:rFonts w:ascii="Calibri" w:hAnsi="Calibri" w:cs="Calibri"/>
                </w:rPr>
                <w:t xml:space="preserve">Augmentative and Alternative Communication) </w:t>
              </w:r>
              <w:r>
                <w:rPr>
                  <w:rFonts w:eastAsia="Times New Roman"/>
                </w:rPr>
                <w:t>r</w:t>
              </w:r>
            </w:ins>
            <w:ins w:id="417" w:author="Astrid McNellis" w:date="2022-10-20T15:40:00Z">
              <w:r w:rsidR="00823FD0">
                <w:rPr>
                  <w:rFonts w:eastAsia="Times New Roman"/>
                </w:rPr>
                <w:t>equirement</w:t>
              </w:r>
            </w:ins>
            <w:ins w:id="418" w:author="Astrid McNellis" w:date="2022-10-20T20:24:00Z">
              <w:r w:rsidR="00C4231D">
                <w:rPr>
                  <w:rFonts w:eastAsia="Times New Roman"/>
                </w:rPr>
                <w:t>s</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2F792F2A" w14:textId="48998A8E" w:rsidR="00A85FB8" w:rsidRPr="00371262" w:rsidRDefault="00C4231D" w:rsidP="00E3461E">
            <w:pPr>
              <w:jc w:val="center"/>
              <w:rPr>
                <w:rFonts w:eastAsia="Times New Roman" w:cs="Arial"/>
              </w:rPr>
            </w:pPr>
            <w:ins w:id="419" w:author="Astrid McNellis" w:date="2022-10-20T20:25:00Z">
              <w:r>
                <w:rPr>
                  <w:rFonts w:eastAsia="Times New Roman" w:cs="Arial"/>
                </w:rPr>
                <w:t>1</w:t>
              </w:r>
            </w:ins>
          </w:p>
        </w:tc>
        <w:tc>
          <w:tcPr>
            <w:tcW w:w="980" w:type="dxa"/>
            <w:tcBorders>
              <w:top w:val="single" w:sz="8" w:space="0" w:color="000000"/>
              <w:left w:val="single" w:sz="8" w:space="0" w:color="000000"/>
              <w:bottom w:val="single" w:sz="8" w:space="0" w:color="000000"/>
              <w:right w:val="single" w:sz="8" w:space="0" w:color="000000"/>
            </w:tcBorders>
          </w:tcPr>
          <w:p w14:paraId="571318A0" w14:textId="77777777" w:rsidR="00A85FB8" w:rsidRPr="00371262" w:rsidRDefault="00A85FB8" w:rsidP="00E3461E">
            <w:pPr>
              <w:jc w:val="center"/>
              <w:rPr>
                <w:rFonts w:eastAsia="Times New Roman" w:cs="Arial"/>
              </w:rPr>
            </w:pPr>
          </w:p>
        </w:tc>
      </w:tr>
      <w:tr w:rsidR="00A85FB8" w:rsidRPr="00B82BFF" w14:paraId="6D3991F6"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77536C" w14:textId="77777777" w:rsidR="00A85FB8"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C846EE" w14:textId="1D142F35" w:rsidR="00A85FB8" w:rsidRPr="00371262" w:rsidRDefault="00DF1E10" w:rsidP="00E3461E">
            <w:pPr>
              <w:rPr>
                <w:rFonts w:eastAsia="Times New Roman" w:cs="Arial"/>
              </w:rPr>
            </w:pPr>
            <w:ins w:id="420" w:author="Astrid McNellis" w:date="2022-10-20T20:25:00Z">
              <w:r>
                <w:rPr>
                  <w:rFonts w:eastAsia="Times New Roman" w:cs="Arial"/>
                </w:rPr>
                <w:t>The system shall meet requirements for funding</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7A55D320" w14:textId="22161838" w:rsidR="00A85FB8" w:rsidRDefault="00DF1E10" w:rsidP="00E3461E">
            <w:pPr>
              <w:jc w:val="center"/>
              <w:rPr>
                <w:rFonts w:eastAsia="Times New Roman" w:cs="Arial"/>
              </w:rPr>
            </w:pPr>
            <w:ins w:id="421" w:author="Astrid McNellis" w:date="2022-10-20T20:25:00Z">
              <w:r>
                <w:rPr>
                  <w:rFonts w:eastAsia="Times New Roman" w:cs="Arial"/>
                </w:rPr>
                <w:t>2</w:t>
              </w:r>
            </w:ins>
          </w:p>
        </w:tc>
        <w:tc>
          <w:tcPr>
            <w:tcW w:w="980" w:type="dxa"/>
            <w:tcBorders>
              <w:top w:val="single" w:sz="8" w:space="0" w:color="000000"/>
              <w:left w:val="single" w:sz="8" w:space="0" w:color="000000"/>
              <w:bottom w:val="single" w:sz="8" w:space="0" w:color="000000"/>
              <w:right w:val="single" w:sz="8" w:space="0" w:color="000000"/>
            </w:tcBorders>
          </w:tcPr>
          <w:p w14:paraId="49917B72" w14:textId="77777777" w:rsidR="00A85FB8" w:rsidRDefault="00A85FB8" w:rsidP="00E3461E">
            <w:pPr>
              <w:jc w:val="center"/>
              <w:rPr>
                <w:rFonts w:eastAsia="Times New Roman" w:cs="Arial"/>
              </w:rPr>
            </w:pPr>
          </w:p>
        </w:tc>
      </w:tr>
      <w:tr w:rsidR="00A85FB8" w:rsidRPr="00B82BFF" w14:paraId="022EF6EF"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A18A7E" w14:textId="77777777" w:rsidR="00A85FB8"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4AF4FD" w14:textId="0FFBEBD5" w:rsidR="00A85FB8" w:rsidRPr="00371262" w:rsidRDefault="00FA47C4" w:rsidP="00E3461E">
            <w:pPr>
              <w:rPr>
                <w:rFonts w:eastAsia="Times New Roman" w:cs="Arial"/>
              </w:rPr>
            </w:pPr>
            <w:ins w:id="422" w:author="Astrid McNellis" w:date="2022-10-20T21:13:00Z">
              <w:r>
                <w:rPr>
                  <w:rFonts w:eastAsia="Times New Roman" w:cs="Arial"/>
                </w:rPr>
                <w:t>The system shall meet</w:t>
              </w:r>
              <w:r w:rsidR="00B22148">
                <w:rPr>
                  <w:rFonts w:eastAsia="Times New Roman" w:cs="Arial"/>
                </w:rPr>
                <w:t xml:space="preserve"> all H</w:t>
              </w:r>
            </w:ins>
            <w:ins w:id="423" w:author="Astrid McNellis" w:date="2022-10-20T21:14:00Z">
              <w:r w:rsidR="00B22148">
                <w:rPr>
                  <w:rFonts w:eastAsia="Times New Roman" w:cs="Arial"/>
                </w:rPr>
                <w:t>IPPA and cybersecurity requirements</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5AA5795B" w14:textId="7DDFF57F" w:rsidR="00A85FB8" w:rsidRDefault="00B22148" w:rsidP="00E3461E">
            <w:pPr>
              <w:jc w:val="center"/>
              <w:rPr>
                <w:rFonts w:eastAsia="Times New Roman" w:cs="Arial"/>
              </w:rPr>
            </w:pPr>
            <w:ins w:id="424" w:author="Astrid McNellis" w:date="2022-10-20T21:14:00Z">
              <w:r>
                <w:rPr>
                  <w:rFonts w:eastAsia="Times New Roman" w:cs="Arial"/>
                </w:rPr>
                <w:t>2</w:t>
              </w:r>
            </w:ins>
          </w:p>
        </w:tc>
        <w:tc>
          <w:tcPr>
            <w:tcW w:w="980" w:type="dxa"/>
            <w:tcBorders>
              <w:top w:val="single" w:sz="8" w:space="0" w:color="000000"/>
              <w:left w:val="single" w:sz="8" w:space="0" w:color="000000"/>
              <w:bottom w:val="single" w:sz="8" w:space="0" w:color="000000"/>
              <w:right w:val="single" w:sz="8" w:space="0" w:color="000000"/>
            </w:tcBorders>
          </w:tcPr>
          <w:p w14:paraId="192D8408" w14:textId="77777777" w:rsidR="00A85FB8" w:rsidRDefault="00A85FB8" w:rsidP="00E3461E">
            <w:pPr>
              <w:jc w:val="center"/>
              <w:rPr>
                <w:rFonts w:eastAsia="Times New Roman" w:cs="Arial"/>
              </w:rPr>
            </w:pPr>
          </w:p>
        </w:tc>
      </w:tr>
      <w:tr w:rsidR="00A85FB8" w:rsidRPr="00B82BFF" w14:paraId="1A5AA999" w14:textId="77777777" w:rsidTr="00E3461E">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C3E200" w14:textId="77777777" w:rsidR="00A85FB8" w:rsidRDefault="00A85FB8" w:rsidP="00E40E55">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C1F62B" w14:textId="49104EF6" w:rsidR="00A85FB8" w:rsidRPr="00371262" w:rsidRDefault="007258CA" w:rsidP="00E3461E">
            <w:pPr>
              <w:rPr>
                <w:rFonts w:eastAsia="Times New Roman" w:cs="Arial"/>
              </w:rPr>
            </w:pPr>
            <w:ins w:id="425" w:author="Astrid McNellis" w:date="2022-10-21T10:17:00Z">
              <w:r>
                <w:rPr>
                  <w:rFonts w:eastAsia="Times New Roman" w:cs="Arial"/>
                </w:rPr>
                <w:t>The system shall be developed and launched under the company’s P</w:t>
              </w:r>
            </w:ins>
            <w:ins w:id="426" w:author="Astrid McNellis" w:date="2022-10-21T10:18:00Z">
              <w:r w:rsidR="00C97692">
                <w:rPr>
                  <w:rFonts w:eastAsia="Times New Roman" w:cs="Arial"/>
                </w:rPr>
                <w:t xml:space="preserve">roduct Development </w:t>
              </w:r>
            </w:ins>
            <w:ins w:id="427" w:author="Astrid McNellis" w:date="2022-10-21T10:19:00Z">
              <w:r w:rsidR="00C97692">
                <w:rPr>
                  <w:rFonts w:eastAsia="Times New Roman" w:cs="Arial"/>
                </w:rPr>
                <w:t>Process.</w:t>
              </w:r>
            </w:ins>
          </w:p>
        </w:tc>
        <w:tc>
          <w:tcPr>
            <w:tcW w:w="900" w:type="dxa"/>
            <w:tcBorders>
              <w:top w:val="single" w:sz="8" w:space="0" w:color="000000"/>
              <w:left w:val="single" w:sz="8" w:space="0" w:color="000000"/>
              <w:bottom w:val="single" w:sz="8" w:space="0" w:color="000000"/>
              <w:right w:val="single" w:sz="8" w:space="0" w:color="000000"/>
            </w:tcBorders>
            <w:vAlign w:val="center"/>
          </w:tcPr>
          <w:p w14:paraId="7B0D83C5" w14:textId="1BA16228" w:rsidR="00A85FB8" w:rsidRDefault="00C97692" w:rsidP="00E3461E">
            <w:pPr>
              <w:jc w:val="center"/>
              <w:rPr>
                <w:rFonts w:eastAsia="Times New Roman" w:cs="Arial"/>
              </w:rPr>
            </w:pPr>
            <w:ins w:id="428" w:author="Astrid McNellis" w:date="2022-10-21T10:19:00Z">
              <w:r>
                <w:rPr>
                  <w:rFonts w:eastAsia="Times New Roman" w:cs="Arial"/>
                </w:rPr>
                <w:t>1</w:t>
              </w:r>
            </w:ins>
          </w:p>
        </w:tc>
        <w:tc>
          <w:tcPr>
            <w:tcW w:w="980" w:type="dxa"/>
            <w:tcBorders>
              <w:top w:val="single" w:sz="8" w:space="0" w:color="000000"/>
              <w:left w:val="single" w:sz="8" w:space="0" w:color="000000"/>
              <w:bottom w:val="single" w:sz="8" w:space="0" w:color="000000"/>
              <w:right w:val="single" w:sz="8" w:space="0" w:color="000000"/>
            </w:tcBorders>
          </w:tcPr>
          <w:p w14:paraId="50850697" w14:textId="77777777" w:rsidR="00A85FB8" w:rsidRDefault="00A85FB8" w:rsidP="00E3461E">
            <w:pPr>
              <w:jc w:val="center"/>
              <w:rPr>
                <w:rFonts w:eastAsia="Times New Roman" w:cs="Arial"/>
              </w:rPr>
            </w:pPr>
          </w:p>
        </w:tc>
      </w:tr>
    </w:tbl>
    <w:p w14:paraId="14B4E9B3" w14:textId="572F19CE" w:rsidR="00B90BE5" w:rsidRDefault="00B90BE5" w:rsidP="008729C7">
      <w:pPr>
        <w:rPr>
          <w:rFonts w:eastAsia="Times New Roman" w:cs="Arial"/>
          <w:b/>
          <w:bCs/>
          <w:color w:val="000000"/>
          <w:sz w:val="24"/>
          <w:szCs w:val="24"/>
        </w:rPr>
      </w:pPr>
    </w:p>
    <w:p w14:paraId="44FDE6B3" w14:textId="77777777" w:rsidR="00B90BE5" w:rsidRDefault="00B90BE5">
      <w:pPr>
        <w:spacing w:after="0"/>
        <w:contextualSpacing w:val="0"/>
        <w:rPr>
          <w:rFonts w:eastAsia="Times New Roman" w:cs="Arial"/>
          <w:b/>
          <w:bCs/>
          <w:color w:val="000000"/>
          <w:sz w:val="24"/>
          <w:szCs w:val="24"/>
        </w:rPr>
      </w:pPr>
      <w:r>
        <w:rPr>
          <w:rFonts w:eastAsia="Times New Roman" w:cs="Arial"/>
          <w:b/>
          <w:bCs/>
          <w:color w:val="000000"/>
          <w:sz w:val="24"/>
          <w:szCs w:val="24"/>
        </w:rPr>
        <w:br w:type="page"/>
      </w:r>
    </w:p>
    <w:p w14:paraId="2DE4C7E4" w14:textId="77777777" w:rsidR="00744655" w:rsidRDefault="00744655" w:rsidP="00744655">
      <w:pPr>
        <w:pStyle w:val="Heading2"/>
      </w:pPr>
      <w:bookmarkStart w:id="429" w:name="_Toc103011250"/>
      <w:bookmarkStart w:id="430" w:name="_Toc110966092"/>
      <w:bookmarkStart w:id="431" w:name="_Toc110968947"/>
      <w:r>
        <w:t>Miscellaneous</w:t>
      </w:r>
    </w:p>
    <w:p w14:paraId="3CD53BE3" w14:textId="77777777" w:rsidR="00744655" w:rsidRDefault="00744655" w:rsidP="00744655">
      <w:pPr>
        <w:rPr>
          <w:rFonts w:eastAsia="Times New Roman" w:cs="Arial"/>
          <w:b/>
          <w:bCs/>
          <w:color w:val="000000"/>
          <w:sz w:val="24"/>
          <w:szCs w:val="24"/>
        </w:rPr>
      </w:pPr>
    </w:p>
    <w:p w14:paraId="5B6746EF" w14:textId="77777777" w:rsidR="00744655" w:rsidRDefault="00744655" w:rsidP="00744655">
      <w:pPr>
        <w:keepNext/>
        <w:rPr>
          <w:i/>
          <w:iCs/>
        </w:rPr>
      </w:pPr>
      <w:r w:rsidRPr="00B70FA8">
        <w:rPr>
          <w:i/>
          <w:iCs/>
        </w:rPr>
        <w:t>&lt;Insert Section Description&gt;</w:t>
      </w:r>
    </w:p>
    <w:p w14:paraId="24192601" w14:textId="77777777" w:rsidR="00744655" w:rsidRPr="00B70FA8" w:rsidRDefault="00744655" w:rsidP="00744655">
      <w:pPr>
        <w:keepNext/>
        <w:rPr>
          <w:i/>
          <w:iCs/>
        </w:rPr>
      </w:pPr>
    </w:p>
    <w:tbl>
      <w:tblPr>
        <w:tblW w:w="5000" w:type="pct"/>
        <w:tblCellMar>
          <w:top w:w="15" w:type="dxa"/>
          <w:left w:w="15" w:type="dxa"/>
          <w:bottom w:w="15" w:type="dxa"/>
          <w:right w:w="15" w:type="dxa"/>
        </w:tblCellMar>
        <w:tblLook w:val="04A0" w:firstRow="1" w:lastRow="0" w:firstColumn="1" w:lastColumn="0" w:noHBand="0" w:noVBand="1"/>
      </w:tblPr>
      <w:tblGrid>
        <w:gridCol w:w="890"/>
        <w:gridCol w:w="7290"/>
        <w:gridCol w:w="900"/>
        <w:gridCol w:w="980"/>
      </w:tblGrid>
      <w:tr w:rsidR="00744655" w:rsidRPr="00B82BFF" w14:paraId="765C7C8A" w14:textId="77777777" w:rsidTr="004D1D71">
        <w:trPr>
          <w:tblHeader/>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D3AC68" w14:textId="77777777" w:rsidR="00744655" w:rsidRPr="00B82BFF" w:rsidRDefault="00744655" w:rsidP="004D1D71">
            <w:pPr>
              <w:keepNext/>
              <w:jc w:val="center"/>
              <w:rPr>
                <w:rFonts w:eastAsia="Times New Roman"/>
              </w:rPr>
            </w:pPr>
            <w:r w:rsidRPr="00B82BFF">
              <w:rPr>
                <w:rFonts w:eastAsia="Times New Roman" w:cs="Arial"/>
                <w:color w:val="000000"/>
              </w:rPr>
              <w:t>Req #</w:t>
            </w: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8A0CE4" w14:textId="77777777" w:rsidR="00744655" w:rsidRPr="00B82BFF" w:rsidRDefault="00744655" w:rsidP="004D1D71">
            <w:pPr>
              <w:keepNext/>
              <w:jc w:val="center"/>
              <w:rPr>
                <w:rFonts w:eastAsia="Times New Roman"/>
              </w:rPr>
            </w:pPr>
            <w:r w:rsidRPr="00B82BFF">
              <w:rPr>
                <w:rFonts w:eastAsia="Times New Roman" w:cs="Arial"/>
                <w:color w:val="000000"/>
              </w:rPr>
              <w:t>Requirement Description</w:t>
            </w:r>
          </w:p>
        </w:tc>
        <w:tc>
          <w:tcPr>
            <w:tcW w:w="900" w:type="dxa"/>
            <w:tcBorders>
              <w:top w:val="single" w:sz="8" w:space="0" w:color="000000"/>
              <w:left w:val="single" w:sz="8" w:space="0" w:color="000000"/>
              <w:bottom w:val="single" w:sz="8" w:space="0" w:color="000000"/>
              <w:right w:val="single" w:sz="8" w:space="0" w:color="000000"/>
            </w:tcBorders>
            <w:vAlign w:val="center"/>
          </w:tcPr>
          <w:p w14:paraId="3D1D4B17" w14:textId="77777777" w:rsidR="00744655" w:rsidRDefault="00744655" w:rsidP="004D1D71">
            <w:pPr>
              <w:keepNext/>
              <w:jc w:val="center"/>
              <w:rPr>
                <w:rFonts w:eastAsia="Times New Roman" w:cs="Arial"/>
                <w:color w:val="000000"/>
              </w:rPr>
            </w:pPr>
            <w:r w:rsidRPr="00B82BFF">
              <w:rPr>
                <w:rFonts w:eastAsia="Times New Roman" w:cs="Arial"/>
                <w:color w:val="000000"/>
              </w:rPr>
              <w:t>Priority</w:t>
            </w:r>
          </w:p>
          <w:p w14:paraId="27D6770A" w14:textId="77777777" w:rsidR="00744655" w:rsidRPr="00B82BFF" w:rsidRDefault="00744655" w:rsidP="004D1D71">
            <w:pPr>
              <w:keepNext/>
              <w:jc w:val="center"/>
              <w:rPr>
                <w:rFonts w:eastAsia="Times New Roman" w:cs="Arial"/>
                <w:color w:val="000000"/>
              </w:rPr>
            </w:pPr>
            <w:r w:rsidRPr="00B82BFF">
              <w:rPr>
                <w:rFonts w:eastAsia="Times New Roman" w:cs="Arial"/>
                <w:color w:val="000000"/>
              </w:rPr>
              <w:t>(1,2,3)</w:t>
            </w:r>
          </w:p>
        </w:tc>
        <w:tc>
          <w:tcPr>
            <w:tcW w:w="980" w:type="dxa"/>
            <w:tcBorders>
              <w:top w:val="single" w:sz="8" w:space="0" w:color="000000"/>
              <w:left w:val="single" w:sz="8" w:space="0" w:color="000000"/>
              <w:bottom w:val="single" w:sz="8" w:space="0" w:color="000000"/>
              <w:right w:val="single" w:sz="8" w:space="0" w:color="000000"/>
            </w:tcBorders>
          </w:tcPr>
          <w:p w14:paraId="69A1919F" w14:textId="77777777" w:rsidR="00744655" w:rsidRPr="00B82BFF" w:rsidRDefault="00744655" w:rsidP="004D1D71">
            <w:pPr>
              <w:keepNext/>
              <w:jc w:val="center"/>
              <w:rPr>
                <w:rFonts w:eastAsia="Times New Roman" w:cs="Arial"/>
                <w:color w:val="000000"/>
              </w:rPr>
            </w:pPr>
            <w:r>
              <w:rPr>
                <w:rFonts w:eastAsia="Times New Roman" w:cs="Arial"/>
                <w:color w:val="000000"/>
              </w:rPr>
              <w:t>PRD #</w:t>
            </w:r>
          </w:p>
        </w:tc>
      </w:tr>
      <w:tr w:rsidR="00744655" w:rsidRPr="00B82BFF" w14:paraId="1251A266" w14:textId="77777777" w:rsidTr="004D1D71">
        <w:trPr>
          <w:trHeight w:val="393"/>
        </w:trPr>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22BD08" w14:textId="77777777" w:rsidR="00744655" w:rsidRPr="00B82BFF" w:rsidRDefault="00744655" w:rsidP="004D1D71">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BAC256" w14:textId="77777777" w:rsidR="00744655" w:rsidRPr="00371262" w:rsidRDefault="00744655" w:rsidP="004D1D71">
            <w:pPr>
              <w:keepNext/>
              <w:rPr>
                <w:rFonts w:eastAsia="Times New Roman"/>
              </w:rPr>
            </w:pPr>
            <w:r>
              <w:rPr>
                <w:rFonts w:eastAsia="Times New Roman"/>
              </w:rPr>
              <w:t>The system should allow the addition of other applications on the device.</w:t>
            </w:r>
          </w:p>
        </w:tc>
        <w:tc>
          <w:tcPr>
            <w:tcW w:w="900" w:type="dxa"/>
            <w:tcBorders>
              <w:top w:val="single" w:sz="8" w:space="0" w:color="000000"/>
              <w:left w:val="single" w:sz="8" w:space="0" w:color="000000"/>
              <w:bottom w:val="single" w:sz="8" w:space="0" w:color="000000"/>
              <w:right w:val="single" w:sz="8" w:space="0" w:color="000000"/>
            </w:tcBorders>
            <w:vAlign w:val="center"/>
          </w:tcPr>
          <w:p w14:paraId="07BE1C56" w14:textId="77777777" w:rsidR="00744655" w:rsidRPr="00371262" w:rsidRDefault="00744655" w:rsidP="004D1D71">
            <w:pPr>
              <w:keepNext/>
              <w:jc w:val="center"/>
              <w:rPr>
                <w:rFonts w:eastAsia="Times New Roman" w:cs="Arial"/>
              </w:rPr>
            </w:pPr>
            <w:r>
              <w:rPr>
                <w:rFonts w:eastAsia="Times New Roman" w:cs="Arial"/>
              </w:rPr>
              <w:t>3</w:t>
            </w:r>
          </w:p>
        </w:tc>
        <w:tc>
          <w:tcPr>
            <w:tcW w:w="980" w:type="dxa"/>
            <w:tcBorders>
              <w:top w:val="single" w:sz="8" w:space="0" w:color="000000"/>
              <w:left w:val="single" w:sz="8" w:space="0" w:color="000000"/>
              <w:bottom w:val="single" w:sz="8" w:space="0" w:color="000000"/>
              <w:right w:val="single" w:sz="8" w:space="0" w:color="000000"/>
            </w:tcBorders>
          </w:tcPr>
          <w:p w14:paraId="2351C079" w14:textId="77777777" w:rsidR="00744655" w:rsidRPr="00371262" w:rsidRDefault="00744655" w:rsidP="004D1D71">
            <w:pPr>
              <w:keepNext/>
              <w:jc w:val="center"/>
              <w:rPr>
                <w:rFonts w:eastAsia="Times New Roman" w:cs="Arial"/>
              </w:rPr>
            </w:pPr>
          </w:p>
        </w:tc>
      </w:tr>
      <w:tr w:rsidR="00744655" w:rsidRPr="00B82BFF" w14:paraId="6A2E0794" w14:textId="77777777" w:rsidTr="004D1D71">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CFDE9F" w14:textId="77777777" w:rsidR="00744655" w:rsidRPr="00B82BFF" w:rsidRDefault="00744655" w:rsidP="004D1D71">
            <w:pPr>
              <w:pStyle w:val="Heading3"/>
            </w:pPr>
          </w:p>
        </w:tc>
        <w:tc>
          <w:tcPr>
            <w:tcW w:w="7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9C631D" w14:textId="77777777" w:rsidR="00744655" w:rsidRPr="00371262" w:rsidRDefault="00744655" w:rsidP="004D1D71">
            <w:pPr>
              <w:rPr>
                <w:rFonts w:eastAsia="Times New Roman"/>
              </w:rPr>
            </w:pPr>
          </w:p>
        </w:tc>
        <w:tc>
          <w:tcPr>
            <w:tcW w:w="900" w:type="dxa"/>
            <w:tcBorders>
              <w:top w:val="single" w:sz="8" w:space="0" w:color="000000"/>
              <w:left w:val="single" w:sz="8" w:space="0" w:color="000000"/>
              <w:bottom w:val="single" w:sz="8" w:space="0" w:color="000000"/>
              <w:right w:val="single" w:sz="8" w:space="0" w:color="000000"/>
            </w:tcBorders>
            <w:vAlign w:val="center"/>
          </w:tcPr>
          <w:p w14:paraId="079311DA" w14:textId="77777777" w:rsidR="00744655" w:rsidRPr="00371262" w:rsidRDefault="00744655" w:rsidP="004D1D71">
            <w:pPr>
              <w:jc w:val="center"/>
              <w:rPr>
                <w:rFonts w:eastAsia="Times New Roman" w:cs="Arial"/>
              </w:rPr>
            </w:pPr>
          </w:p>
        </w:tc>
        <w:tc>
          <w:tcPr>
            <w:tcW w:w="980" w:type="dxa"/>
            <w:tcBorders>
              <w:top w:val="single" w:sz="8" w:space="0" w:color="000000"/>
              <w:left w:val="single" w:sz="8" w:space="0" w:color="000000"/>
              <w:bottom w:val="single" w:sz="8" w:space="0" w:color="000000"/>
              <w:right w:val="single" w:sz="8" w:space="0" w:color="000000"/>
            </w:tcBorders>
          </w:tcPr>
          <w:p w14:paraId="30208228" w14:textId="77777777" w:rsidR="00744655" w:rsidRPr="00371262" w:rsidRDefault="00744655" w:rsidP="004D1D71">
            <w:pPr>
              <w:jc w:val="center"/>
              <w:rPr>
                <w:rFonts w:eastAsia="Times New Roman" w:cs="Arial"/>
              </w:rPr>
            </w:pPr>
          </w:p>
        </w:tc>
      </w:tr>
    </w:tbl>
    <w:p w14:paraId="02E5AACF" w14:textId="77777777" w:rsidR="00744655" w:rsidRDefault="00744655" w:rsidP="00744655">
      <w:pPr>
        <w:rPr>
          <w:rFonts w:eastAsia="Times New Roman" w:cs="Arial"/>
          <w:b/>
          <w:bCs/>
          <w:color w:val="000000"/>
          <w:sz w:val="24"/>
          <w:szCs w:val="24"/>
        </w:rPr>
      </w:pPr>
    </w:p>
    <w:p w14:paraId="4073D4D7" w14:textId="77777777" w:rsidR="00377653" w:rsidRPr="00B90BE5" w:rsidRDefault="00377653" w:rsidP="00377653">
      <w:pPr>
        <w:pStyle w:val="Heading1"/>
      </w:pPr>
      <w:r w:rsidRPr="00B90BE5">
        <w:t>Document Approval</w:t>
      </w:r>
      <w:bookmarkEnd w:id="429"/>
      <w:bookmarkEnd w:id="430"/>
      <w:bookmarkEnd w:id="431"/>
    </w:p>
    <w:p w14:paraId="36B9072F" w14:textId="77777777" w:rsidR="00377653" w:rsidRPr="00B90BE5" w:rsidRDefault="00377653" w:rsidP="00377653">
      <w:pPr>
        <w:keepNext/>
      </w:pPr>
    </w:p>
    <w:p w14:paraId="7355700F" w14:textId="77777777" w:rsidR="00377653" w:rsidRPr="00F160D0" w:rsidRDefault="00377653" w:rsidP="00377653">
      <w:pPr>
        <w:keepNext/>
      </w:pPr>
      <w:r w:rsidRPr="00F160D0">
        <w:t>The following members of the Team have reviewed and agreed to the details outlined in this document.</w:t>
      </w:r>
    </w:p>
    <w:p w14:paraId="2FB8F56C" w14:textId="77777777" w:rsidR="00377653" w:rsidRPr="00F160D0" w:rsidRDefault="00377653" w:rsidP="00377653">
      <w:pPr>
        <w:keepNext/>
        <w:spacing w:before="60" w:after="60"/>
        <w:ind w:left="720"/>
        <w:contextualSpacing w:val="0"/>
        <w:rPr>
          <w:rFonts w:ascii="Arial" w:hAnsi="Arial"/>
          <w:sz w:val="20"/>
        </w:rPr>
      </w:pPr>
    </w:p>
    <w:tbl>
      <w:tblPr>
        <w:tblW w:w="5000" w:type="pct"/>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520"/>
        <w:gridCol w:w="3600"/>
        <w:gridCol w:w="1646"/>
      </w:tblGrid>
      <w:tr w:rsidR="00377653" w:rsidRPr="0060383D" w14:paraId="6CD49667" w14:textId="77777777" w:rsidTr="00FF17E3">
        <w:trPr>
          <w:trHeight w:val="576"/>
        </w:trPr>
        <w:tc>
          <w:tcPr>
            <w:tcW w:w="2304" w:type="dxa"/>
            <w:shd w:val="clear" w:color="auto" w:fill="FFFFFF"/>
            <w:vAlign w:val="center"/>
          </w:tcPr>
          <w:p w14:paraId="65AC0161" w14:textId="77777777" w:rsidR="00377653" w:rsidRPr="0060383D" w:rsidRDefault="00377653" w:rsidP="00C960FA">
            <w:pPr>
              <w:keepNext/>
              <w:spacing w:before="120" w:after="120"/>
              <w:rPr>
                <w:b/>
                <w:bCs/>
                <w:sz w:val="20"/>
              </w:rPr>
            </w:pPr>
            <w:r w:rsidRPr="0060383D">
              <w:rPr>
                <w:b/>
                <w:bCs/>
                <w:sz w:val="20"/>
              </w:rPr>
              <w:t>Functional Area</w:t>
            </w:r>
          </w:p>
        </w:tc>
        <w:tc>
          <w:tcPr>
            <w:tcW w:w="2520" w:type="dxa"/>
            <w:shd w:val="clear" w:color="auto" w:fill="FFFFFF"/>
            <w:vAlign w:val="center"/>
          </w:tcPr>
          <w:p w14:paraId="12BDDB94" w14:textId="77777777" w:rsidR="00377653" w:rsidRPr="0060383D" w:rsidRDefault="00377653" w:rsidP="00C960FA">
            <w:pPr>
              <w:keepNext/>
              <w:spacing w:before="120" w:after="120"/>
              <w:rPr>
                <w:b/>
                <w:bCs/>
                <w:sz w:val="20"/>
              </w:rPr>
            </w:pPr>
            <w:r w:rsidRPr="0060383D">
              <w:rPr>
                <w:b/>
                <w:bCs/>
                <w:sz w:val="20"/>
              </w:rPr>
              <w:t>Name</w:t>
            </w:r>
          </w:p>
        </w:tc>
        <w:tc>
          <w:tcPr>
            <w:tcW w:w="3600" w:type="dxa"/>
            <w:shd w:val="clear" w:color="auto" w:fill="FFFFFF"/>
            <w:vAlign w:val="center"/>
          </w:tcPr>
          <w:p w14:paraId="189D817A" w14:textId="77777777" w:rsidR="00377653" w:rsidRPr="0060383D" w:rsidRDefault="00377653" w:rsidP="00C960FA">
            <w:pPr>
              <w:keepNext/>
              <w:spacing w:before="120" w:after="120"/>
              <w:rPr>
                <w:b/>
                <w:bCs/>
                <w:sz w:val="20"/>
              </w:rPr>
            </w:pPr>
            <w:r w:rsidRPr="0060383D">
              <w:rPr>
                <w:b/>
                <w:bCs/>
                <w:sz w:val="20"/>
              </w:rPr>
              <w:t>Signature</w:t>
            </w:r>
          </w:p>
        </w:tc>
        <w:tc>
          <w:tcPr>
            <w:tcW w:w="1646" w:type="dxa"/>
            <w:shd w:val="clear" w:color="auto" w:fill="FFFFFF"/>
            <w:vAlign w:val="center"/>
          </w:tcPr>
          <w:p w14:paraId="6D7CEE73" w14:textId="77777777" w:rsidR="00377653" w:rsidRPr="0060383D" w:rsidRDefault="00377653" w:rsidP="00C960FA">
            <w:pPr>
              <w:keepNext/>
              <w:spacing w:before="120" w:after="120"/>
              <w:rPr>
                <w:b/>
                <w:bCs/>
                <w:sz w:val="20"/>
              </w:rPr>
            </w:pPr>
            <w:r w:rsidRPr="0060383D">
              <w:rPr>
                <w:b/>
                <w:bCs/>
                <w:sz w:val="20"/>
              </w:rPr>
              <w:t>Date</w:t>
            </w:r>
          </w:p>
        </w:tc>
      </w:tr>
      <w:tr w:rsidR="00377653" w:rsidRPr="0060383D" w14:paraId="565B0EF9" w14:textId="77777777" w:rsidTr="00FF17E3">
        <w:trPr>
          <w:trHeight w:val="576"/>
        </w:trPr>
        <w:tc>
          <w:tcPr>
            <w:tcW w:w="2304" w:type="dxa"/>
            <w:vAlign w:val="center"/>
          </w:tcPr>
          <w:p w14:paraId="329AEB86" w14:textId="77777777" w:rsidR="00377653" w:rsidRPr="00FF17E3" w:rsidRDefault="00377653" w:rsidP="00FF17E3">
            <w:r w:rsidRPr="00FF17E3">
              <w:t>Core Team Lead</w:t>
            </w:r>
          </w:p>
        </w:tc>
        <w:tc>
          <w:tcPr>
            <w:tcW w:w="2520" w:type="dxa"/>
            <w:vAlign w:val="center"/>
          </w:tcPr>
          <w:p w14:paraId="7C4A4220" w14:textId="77777777" w:rsidR="00377653" w:rsidRPr="0060383D" w:rsidRDefault="00377653" w:rsidP="00C960FA">
            <w:pPr>
              <w:keepNext/>
              <w:spacing w:before="120" w:after="120"/>
              <w:rPr>
                <w:sz w:val="20"/>
              </w:rPr>
            </w:pPr>
          </w:p>
          <w:p w14:paraId="47D7CCA5" w14:textId="77777777" w:rsidR="00377653" w:rsidRPr="0060383D" w:rsidRDefault="00377653" w:rsidP="00C960FA">
            <w:pPr>
              <w:keepNext/>
              <w:spacing w:before="120" w:after="120"/>
              <w:rPr>
                <w:sz w:val="20"/>
              </w:rPr>
            </w:pPr>
          </w:p>
        </w:tc>
        <w:tc>
          <w:tcPr>
            <w:tcW w:w="3600" w:type="dxa"/>
            <w:vAlign w:val="center"/>
          </w:tcPr>
          <w:p w14:paraId="3CD2BC12" w14:textId="77777777" w:rsidR="00377653" w:rsidRPr="0060383D" w:rsidRDefault="00377653" w:rsidP="00C960FA">
            <w:pPr>
              <w:keepNext/>
              <w:spacing w:before="120" w:after="120"/>
              <w:rPr>
                <w:sz w:val="20"/>
              </w:rPr>
            </w:pPr>
          </w:p>
        </w:tc>
        <w:tc>
          <w:tcPr>
            <w:tcW w:w="1646" w:type="dxa"/>
            <w:vAlign w:val="center"/>
          </w:tcPr>
          <w:p w14:paraId="7B85C81E" w14:textId="77777777" w:rsidR="00377653" w:rsidRPr="0060383D" w:rsidRDefault="00377653" w:rsidP="00C960FA">
            <w:pPr>
              <w:keepNext/>
              <w:spacing w:before="120" w:after="120"/>
              <w:rPr>
                <w:sz w:val="20"/>
              </w:rPr>
            </w:pPr>
          </w:p>
        </w:tc>
      </w:tr>
      <w:tr w:rsidR="00377653" w:rsidRPr="0060383D" w14:paraId="35657B3C" w14:textId="77777777" w:rsidTr="00FF17E3">
        <w:trPr>
          <w:trHeight w:val="576"/>
        </w:trPr>
        <w:tc>
          <w:tcPr>
            <w:tcW w:w="2304" w:type="dxa"/>
            <w:vAlign w:val="center"/>
          </w:tcPr>
          <w:p w14:paraId="7E5A4BD5" w14:textId="77777777" w:rsidR="00377653" w:rsidRPr="00FF17E3" w:rsidRDefault="00377653" w:rsidP="00FF17E3">
            <w:r w:rsidRPr="00FF17E3">
              <w:t>Clinical</w:t>
            </w:r>
          </w:p>
          <w:p w14:paraId="691C215D" w14:textId="77777777" w:rsidR="00377653" w:rsidRPr="00FF17E3" w:rsidRDefault="00377653" w:rsidP="00FF17E3">
            <w:r w:rsidRPr="00FF17E3">
              <w:t>Lead</w:t>
            </w:r>
          </w:p>
        </w:tc>
        <w:tc>
          <w:tcPr>
            <w:tcW w:w="2520" w:type="dxa"/>
            <w:vAlign w:val="center"/>
          </w:tcPr>
          <w:p w14:paraId="7738D7B4" w14:textId="77777777" w:rsidR="00377653" w:rsidRPr="0060383D" w:rsidRDefault="00377653" w:rsidP="00C960FA">
            <w:pPr>
              <w:keepNext/>
              <w:spacing w:before="120" w:after="120"/>
              <w:rPr>
                <w:sz w:val="20"/>
              </w:rPr>
            </w:pPr>
          </w:p>
          <w:p w14:paraId="5AB81C4F" w14:textId="77777777" w:rsidR="00377653" w:rsidRPr="0060383D" w:rsidRDefault="00377653" w:rsidP="00C960FA">
            <w:pPr>
              <w:keepNext/>
              <w:spacing w:before="120" w:after="120"/>
              <w:rPr>
                <w:sz w:val="20"/>
              </w:rPr>
            </w:pPr>
          </w:p>
        </w:tc>
        <w:tc>
          <w:tcPr>
            <w:tcW w:w="3600" w:type="dxa"/>
            <w:vAlign w:val="center"/>
          </w:tcPr>
          <w:p w14:paraId="6422EFB8" w14:textId="77777777" w:rsidR="00377653" w:rsidRPr="0060383D" w:rsidRDefault="00377653" w:rsidP="00C960FA">
            <w:pPr>
              <w:keepNext/>
              <w:spacing w:before="120" w:after="120"/>
              <w:rPr>
                <w:sz w:val="20"/>
              </w:rPr>
            </w:pPr>
          </w:p>
        </w:tc>
        <w:tc>
          <w:tcPr>
            <w:tcW w:w="1646" w:type="dxa"/>
            <w:vAlign w:val="center"/>
          </w:tcPr>
          <w:p w14:paraId="2B534AB3" w14:textId="77777777" w:rsidR="00377653" w:rsidRPr="0060383D" w:rsidRDefault="00377653" w:rsidP="00C960FA">
            <w:pPr>
              <w:keepNext/>
              <w:spacing w:before="120" w:after="120"/>
              <w:rPr>
                <w:sz w:val="20"/>
              </w:rPr>
            </w:pPr>
          </w:p>
        </w:tc>
      </w:tr>
      <w:tr w:rsidR="00377653" w:rsidRPr="0060383D" w14:paraId="10EBBEED" w14:textId="77777777" w:rsidTr="00FF17E3">
        <w:trPr>
          <w:trHeight w:val="576"/>
        </w:trPr>
        <w:tc>
          <w:tcPr>
            <w:tcW w:w="2304" w:type="dxa"/>
            <w:vAlign w:val="center"/>
          </w:tcPr>
          <w:p w14:paraId="11358E35" w14:textId="77777777" w:rsidR="00377653" w:rsidRPr="00FF17E3" w:rsidRDefault="00377653" w:rsidP="00FF17E3">
            <w:r w:rsidRPr="00FF17E3">
              <w:t>Downstream Marketing</w:t>
            </w:r>
          </w:p>
          <w:p w14:paraId="4E9D3FD3" w14:textId="77777777" w:rsidR="00377653" w:rsidRPr="00FF17E3" w:rsidRDefault="00377653" w:rsidP="00FF17E3">
            <w:r w:rsidRPr="00FF17E3">
              <w:t>Lead</w:t>
            </w:r>
          </w:p>
        </w:tc>
        <w:tc>
          <w:tcPr>
            <w:tcW w:w="2520" w:type="dxa"/>
            <w:vAlign w:val="center"/>
          </w:tcPr>
          <w:p w14:paraId="01A660D1" w14:textId="77777777" w:rsidR="00377653" w:rsidRPr="0060383D" w:rsidRDefault="00377653" w:rsidP="00C960FA">
            <w:pPr>
              <w:keepNext/>
              <w:spacing w:before="120" w:after="120"/>
              <w:rPr>
                <w:sz w:val="20"/>
              </w:rPr>
            </w:pPr>
          </w:p>
        </w:tc>
        <w:tc>
          <w:tcPr>
            <w:tcW w:w="3600" w:type="dxa"/>
            <w:vAlign w:val="center"/>
          </w:tcPr>
          <w:p w14:paraId="66DCD943" w14:textId="77777777" w:rsidR="00377653" w:rsidRPr="0060383D" w:rsidRDefault="00377653" w:rsidP="00C960FA">
            <w:pPr>
              <w:keepNext/>
              <w:spacing w:before="120" w:after="120"/>
              <w:rPr>
                <w:sz w:val="20"/>
              </w:rPr>
            </w:pPr>
          </w:p>
        </w:tc>
        <w:tc>
          <w:tcPr>
            <w:tcW w:w="1646" w:type="dxa"/>
            <w:vAlign w:val="center"/>
          </w:tcPr>
          <w:p w14:paraId="4187C70B" w14:textId="77777777" w:rsidR="00377653" w:rsidRPr="0060383D" w:rsidRDefault="00377653" w:rsidP="00C960FA">
            <w:pPr>
              <w:keepNext/>
              <w:spacing w:before="120" w:after="120"/>
              <w:rPr>
                <w:sz w:val="20"/>
              </w:rPr>
            </w:pPr>
          </w:p>
        </w:tc>
      </w:tr>
      <w:tr w:rsidR="00377653" w:rsidRPr="0060383D" w14:paraId="13237457" w14:textId="77777777" w:rsidTr="00FF17E3">
        <w:trPr>
          <w:trHeight w:val="576"/>
        </w:trPr>
        <w:tc>
          <w:tcPr>
            <w:tcW w:w="2304" w:type="dxa"/>
            <w:vAlign w:val="center"/>
          </w:tcPr>
          <w:p w14:paraId="3F0839FA" w14:textId="77777777" w:rsidR="00377653" w:rsidRPr="00FF17E3" w:rsidRDefault="00377653" w:rsidP="00FF17E3">
            <w:r w:rsidRPr="00FF17E3">
              <w:t>Manufacturing</w:t>
            </w:r>
          </w:p>
          <w:p w14:paraId="39A50848" w14:textId="77777777" w:rsidR="00377653" w:rsidRPr="00FF17E3" w:rsidRDefault="00377653" w:rsidP="00FF17E3">
            <w:r w:rsidRPr="00FF17E3">
              <w:t>Lead</w:t>
            </w:r>
          </w:p>
        </w:tc>
        <w:tc>
          <w:tcPr>
            <w:tcW w:w="2520" w:type="dxa"/>
            <w:vAlign w:val="center"/>
          </w:tcPr>
          <w:p w14:paraId="0B3B918B" w14:textId="77777777" w:rsidR="00377653" w:rsidRPr="0060383D" w:rsidRDefault="00377653" w:rsidP="00C960FA">
            <w:pPr>
              <w:keepNext/>
              <w:spacing w:before="120" w:after="120"/>
              <w:rPr>
                <w:sz w:val="20"/>
              </w:rPr>
            </w:pPr>
          </w:p>
          <w:p w14:paraId="074B3DBE" w14:textId="77777777" w:rsidR="00377653" w:rsidRPr="0060383D" w:rsidRDefault="00377653" w:rsidP="00C960FA">
            <w:pPr>
              <w:keepNext/>
              <w:spacing w:before="120" w:after="120"/>
              <w:rPr>
                <w:sz w:val="20"/>
              </w:rPr>
            </w:pPr>
          </w:p>
        </w:tc>
        <w:tc>
          <w:tcPr>
            <w:tcW w:w="3600" w:type="dxa"/>
            <w:vAlign w:val="center"/>
          </w:tcPr>
          <w:p w14:paraId="6C8C56FF" w14:textId="77777777" w:rsidR="00377653" w:rsidRPr="0060383D" w:rsidRDefault="00377653" w:rsidP="00C960FA">
            <w:pPr>
              <w:keepNext/>
              <w:spacing w:before="120" w:after="120"/>
              <w:rPr>
                <w:sz w:val="20"/>
              </w:rPr>
            </w:pPr>
          </w:p>
        </w:tc>
        <w:tc>
          <w:tcPr>
            <w:tcW w:w="1646" w:type="dxa"/>
            <w:vAlign w:val="center"/>
          </w:tcPr>
          <w:p w14:paraId="5EF25E95" w14:textId="77777777" w:rsidR="00377653" w:rsidRPr="0060383D" w:rsidRDefault="00377653" w:rsidP="00C960FA">
            <w:pPr>
              <w:keepNext/>
              <w:spacing w:before="120" w:after="120"/>
              <w:rPr>
                <w:sz w:val="20"/>
              </w:rPr>
            </w:pPr>
          </w:p>
        </w:tc>
      </w:tr>
      <w:tr w:rsidR="00377653" w:rsidRPr="0060383D" w14:paraId="31336788" w14:textId="77777777" w:rsidTr="00FF17E3">
        <w:trPr>
          <w:trHeight w:val="576"/>
        </w:trPr>
        <w:tc>
          <w:tcPr>
            <w:tcW w:w="2304" w:type="dxa"/>
            <w:vAlign w:val="center"/>
          </w:tcPr>
          <w:p w14:paraId="5232EAE5" w14:textId="77777777" w:rsidR="00377653" w:rsidRPr="00FF17E3" w:rsidRDefault="00377653" w:rsidP="00FF17E3">
            <w:r w:rsidRPr="00FF17E3">
              <w:t>Quality</w:t>
            </w:r>
          </w:p>
          <w:p w14:paraId="066A435D" w14:textId="77777777" w:rsidR="00377653" w:rsidRPr="00FF17E3" w:rsidRDefault="00377653" w:rsidP="00FF17E3">
            <w:r w:rsidRPr="00FF17E3">
              <w:t>Lead</w:t>
            </w:r>
          </w:p>
        </w:tc>
        <w:tc>
          <w:tcPr>
            <w:tcW w:w="2520" w:type="dxa"/>
            <w:vAlign w:val="center"/>
          </w:tcPr>
          <w:p w14:paraId="35A6F70A" w14:textId="77777777" w:rsidR="00377653" w:rsidRPr="0060383D" w:rsidRDefault="00377653" w:rsidP="00C960FA">
            <w:pPr>
              <w:keepNext/>
              <w:spacing w:before="120" w:after="120"/>
              <w:rPr>
                <w:sz w:val="20"/>
              </w:rPr>
            </w:pPr>
          </w:p>
          <w:p w14:paraId="61601392" w14:textId="77777777" w:rsidR="00377653" w:rsidRPr="0060383D" w:rsidRDefault="00377653" w:rsidP="00C960FA">
            <w:pPr>
              <w:keepNext/>
              <w:spacing w:before="120" w:after="120"/>
              <w:rPr>
                <w:sz w:val="20"/>
              </w:rPr>
            </w:pPr>
          </w:p>
        </w:tc>
        <w:tc>
          <w:tcPr>
            <w:tcW w:w="3600" w:type="dxa"/>
            <w:vAlign w:val="center"/>
          </w:tcPr>
          <w:p w14:paraId="3DDBB92E" w14:textId="77777777" w:rsidR="00377653" w:rsidRPr="0060383D" w:rsidRDefault="00377653" w:rsidP="00C960FA">
            <w:pPr>
              <w:keepNext/>
              <w:spacing w:before="120" w:after="120"/>
              <w:rPr>
                <w:sz w:val="20"/>
              </w:rPr>
            </w:pPr>
          </w:p>
        </w:tc>
        <w:tc>
          <w:tcPr>
            <w:tcW w:w="1646" w:type="dxa"/>
            <w:vAlign w:val="center"/>
          </w:tcPr>
          <w:p w14:paraId="315BFE31" w14:textId="77777777" w:rsidR="00377653" w:rsidRPr="0060383D" w:rsidRDefault="00377653" w:rsidP="00C960FA">
            <w:pPr>
              <w:keepNext/>
              <w:spacing w:before="120" w:after="120"/>
              <w:rPr>
                <w:sz w:val="20"/>
              </w:rPr>
            </w:pPr>
          </w:p>
        </w:tc>
      </w:tr>
      <w:tr w:rsidR="00377653" w:rsidRPr="0060383D" w14:paraId="50EA5F64" w14:textId="77777777" w:rsidTr="00FF17E3">
        <w:trPr>
          <w:trHeight w:val="576"/>
        </w:trPr>
        <w:tc>
          <w:tcPr>
            <w:tcW w:w="2304" w:type="dxa"/>
            <w:vAlign w:val="center"/>
          </w:tcPr>
          <w:p w14:paraId="1C179C0F" w14:textId="77777777" w:rsidR="00377653" w:rsidRPr="00FF17E3" w:rsidRDefault="00377653" w:rsidP="00FF17E3">
            <w:r w:rsidRPr="00FF17E3">
              <w:t>Regulatory</w:t>
            </w:r>
          </w:p>
          <w:p w14:paraId="50CAA225" w14:textId="77777777" w:rsidR="00377653" w:rsidRPr="00FF17E3" w:rsidRDefault="00377653" w:rsidP="00FF17E3">
            <w:r w:rsidRPr="00FF17E3">
              <w:t>Lead</w:t>
            </w:r>
          </w:p>
        </w:tc>
        <w:tc>
          <w:tcPr>
            <w:tcW w:w="2520" w:type="dxa"/>
            <w:vAlign w:val="center"/>
          </w:tcPr>
          <w:p w14:paraId="08BB5636" w14:textId="77777777" w:rsidR="00377653" w:rsidRPr="0060383D" w:rsidRDefault="00377653" w:rsidP="00C960FA">
            <w:pPr>
              <w:keepNext/>
              <w:spacing w:before="120" w:after="120"/>
              <w:rPr>
                <w:sz w:val="20"/>
              </w:rPr>
            </w:pPr>
          </w:p>
          <w:p w14:paraId="15E71742" w14:textId="77777777" w:rsidR="00377653" w:rsidRPr="0060383D" w:rsidRDefault="00377653" w:rsidP="00C960FA">
            <w:pPr>
              <w:keepNext/>
              <w:spacing w:before="120" w:after="120"/>
              <w:rPr>
                <w:sz w:val="20"/>
              </w:rPr>
            </w:pPr>
          </w:p>
        </w:tc>
        <w:tc>
          <w:tcPr>
            <w:tcW w:w="3600" w:type="dxa"/>
            <w:vAlign w:val="center"/>
          </w:tcPr>
          <w:p w14:paraId="5D73F6F2" w14:textId="77777777" w:rsidR="00377653" w:rsidRPr="0060383D" w:rsidRDefault="00377653" w:rsidP="00C960FA">
            <w:pPr>
              <w:keepNext/>
              <w:spacing w:before="120" w:after="120"/>
              <w:rPr>
                <w:sz w:val="20"/>
              </w:rPr>
            </w:pPr>
          </w:p>
        </w:tc>
        <w:tc>
          <w:tcPr>
            <w:tcW w:w="1646" w:type="dxa"/>
            <w:vAlign w:val="center"/>
          </w:tcPr>
          <w:p w14:paraId="44D5960E" w14:textId="77777777" w:rsidR="00377653" w:rsidRPr="0060383D" w:rsidRDefault="00377653" w:rsidP="00C960FA">
            <w:pPr>
              <w:keepNext/>
              <w:spacing w:before="120" w:after="120"/>
              <w:rPr>
                <w:sz w:val="20"/>
              </w:rPr>
            </w:pPr>
          </w:p>
        </w:tc>
      </w:tr>
      <w:tr w:rsidR="00377653" w:rsidRPr="0060383D" w14:paraId="253083D8" w14:textId="77777777" w:rsidTr="00FF17E3">
        <w:trPr>
          <w:trHeight w:val="576"/>
        </w:trPr>
        <w:tc>
          <w:tcPr>
            <w:tcW w:w="2304" w:type="dxa"/>
            <w:vAlign w:val="center"/>
          </w:tcPr>
          <w:p w14:paraId="4A5A6408" w14:textId="77777777" w:rsidR="00377653" w:rsidRPr="00FF17E3" w:rsidRDefault="00377653" w:rsidP="00FF17E3">
            <w:r w:rsidRPr="00FF17E3">
              <w:t>Technical</w:t>
            </w:r>
          </w:p>
          <w:p w14:paraId="08BC658B" w14:textId="77777777" w:rsidR="00377653" w:rsidRPr="00FF17E3" w:rsidRDefault="00377653" w:rsidP="00FF17E3">
            <w:r w:rsidRPr="00FF17E3">
              <w:t>Lead</w:t>
            </w:r>
          </w:p>
        </w:tc>
        <w:tc>
          <w:tcPr>
            <w:tcW w:w="2520" w:type="dxa"/>
            <w:vAlign w:val="center"/>
          </w:tcPr>
          <w:p w14:paraId="3E9048C8" w14:textId="77777777" w:rsidR="00377653" w:rsidRPr="0060383D" w:rsidRDefault="00377653" w:rsidP="00C960FA">
            <w:pPr>
              <w:keepNext/>
              <w:spacing w:before="120" w:after="120"/>
              <w:rPr>
                <w:sz w:val="20"/>
              </w:rPr>
            </w:pPr>
          </w:p>
          <w:p w14:paraId="4044FED7" w14:textId="77777777" w:rsidR="00377653" w:rsidRPr="0060383D" w:rsidRDefault="00377653" w:rsidP="00C960FA">
            <w:pPr>
              <w:keepNext/>
              <w:spacing w:before="120" w:after="120"/>
              <w:rPr>
                <w:sz w:val="20"/>
              </w:rPr>
            </w:pPr>
          </w:p>
        </w:tc>
        <w:tc>
          <w:tcPr>
            <w:tcW w:w="3600" w:type="dxa"/>
            <w:vAlign w:val="center"/>
          </w:tcPr>
          <w:p w14:paraId="31F1644F" w14:textId="77777777" w:rsidR="00377653" w:rsidRPr="0060383D" w:rsidRDefault="00377653" w:rsidP="00C960FA">
            <w:pPr>
              <w:keepNext/>
              <w:spacing w:before="120" w:after="120"/>
              <w:rPr>
                <w:sz w:val="20"/>
              </w:rPr>
            </w:pPr>
          </w:p>
        </w:tc>
        <w:tc>
          <w:tcPr>
            <w:tcW w:w="1646" w:type="dxa"/>
            <w:vAlign w:val="center"/>
          </w:tcPr>
          <w:p w14:paraId="14A1FB40" w14:textId="77777777" w:rsidR="00377653" w:rsidRPr="0060383D" w:rsidRDefault="00377653" w:rsidP="00C960FA">
            <w:pPr>
              <w:keepNext/>
              <w:spacing w:before="120" w:after="120"/>
              <w:rPr>
                <w:sz w:val="20"/>
              </w:rPr>
            </w:pPr>
          </w:p>
        </w:tc>
      </w:tr>
      <w:tr w:rsidR="00377653" w:rsidRPr="0060383D" w14:paraId="7C4FCA26" w14:textId="77777777" w:rsidTr="00FF17E3">
        <w:trPr>
          <w:trHeight w:val="576"/>
        </w:trPr>
        <w:tc>
          <w:tcPr>
            <w:tcW w:w="2304" w:type="dxa"/>
            <w:vAlign w:val="center"/>
          </w:tcPr>
          <w:p w14:paraId="33B69732" w14:textId="77777777" w:rsidR="001B7FBF" w:rsidRDefault="00377653" w:rsidP="00FF17E3">
            <w:pPr>
              <w:rPr>
                <w:ins w:id="432" w:author="Astrid McNellis" w:date="2022-10-21T10:25:00Z"/>
              </w:rPr>
            </w:pPr>
            <w:r w:rsidRPr="00FF17E3">
              <w:t xml:space="preserve">Upstream </w:t>
            </w:r>
          </w:p>
          <w:p w14:paraId="513EB4C8" w14:textId="6C8E8CA5" w:rsidR="00377653" w:rsidRPr="00FF17E3" w:rsidDel="001B7FBF" w:rsidRDefault="00377653" w:rsidP="00FF17E3">
            <w:pPr>
              <w:rPr>
                <w:del w:id="433" w:author="Astrid McNellis" w:date="2022-10-21T10:25:00Z"/>
              </w:rPr>
            </w:pPr>
            <w:r w:rsidRPr="00FF17E3">
              <w:t>Marketing</w:t>
            </w:r>
          </w:p>
          <w:p w14:paraId="6DAA4926" w14:textId="77777777" w:rsidR="00377653" w:rsidRPr="00FF17E3" w:rsidRDefault="00377653" w:rsidP="00FF17E3">
            <w:r w:rsidRPr="00FF17E3">
              <w:t>Lead</w:t>
            </w:r>
          </w:p>
        </w:tc>
        <w:tc>
          <w:tcPr>
            <w:tcW w:w="2520" w:type="dxa"/>
            <w:vAlign w:val="center"/>
          </w:tcPr>
          <w:p w14:paraId="38C5379B" w14:textId="77777777" w:rsidR="00377653" w:rsidRPr="0060383D" w:rsidRDefault="00377653" w:rsidP="00C960FA">
            <w:pPr>
              <w:keepNext/>
              <w:spacing w:before="120" w:after="120"/>
              <w:rPr>
                <w:sz w:val="20"/>
              </w:rPr>
            </w:pPr>
          </w:p>
        </w:tc>
        <w:tc>
          <w:tcPr>
            <w:tcW w:w="3600" w:type="dxa"/>
            <w:vAlign w:val="center"/>
          </w:tcPr>
          <w:p w14:paraId="00F31871" w14:textId="77777777" w:rsidR="00377653" w:rsidRPr="0060383D" w:rsidRDefault="00377653" w:rsidP="00C960FA">
            <w:pPr>
              <w:keepNext/>
              <w:spacing w:before="120" w:after="120"/>
              <w:rPr>
                <w:sz w:val="20"/>
              </w:rPr>
            </w:pPr>
          </w:p>
        </w:tc>
        <w:tc>
          <w:tcPr>
            <w:tcW w:w="1646" w:type="dxa"/>
            <w:vAlign w:val="center"/>
          </w:tcPr>
          <w:p w14:paraId="08FD6672" w14:textId="77777777" w:rsidR="00377653" w:rsidRPr="0060383D" w:rsidRDefault="00377653" w:rsidP="00C960FA">
            <w:pPr>
              <w:keepNext/>
              <w:spacing w:before="120" w:after="120"/>
              <w:rPr>
                <w:sz w:val="20"/>
              </w:rPr>
            </w:pPr>
          </w:p>
        </w:tc>
      </w:tr>
      <w:tr w:rsidR="00FF17E3" w:rsidRPr="0060383D" w14:paraId="38BD7DB0" w14:textId="77777777" w:rsidTr="00FF17E3">
        <w:trPr>
          <w:trHeight w:val="576"/>
        </w:trPr>
        <w:tc>
          <w:tcPr>
            <w:tcW w:w="2304" w:type="dxa"/>
          </w:tcPr>
          <w:p w14:paraId="3C8F9451" w14:textId="65C619C0" w:rsidR="00FF17E3" w:rsidRPr="00FF17E3" w:rsidRDefault="00FF17E3" w:rsidP="00FF17E3">
            <w:r>
              <w:t>Clinical Lead</w:t>
            </w:r>
          </w:p>
        </w:tc>
        <w:tc>
          <w:tcPr>
            <w:tcW w:w="2520" w:type="dxa"/>
            <w:tcBorders>
              <w:bottom w:val="single" w:sz="4" w:space="0" w:color="auto"/>
            </w:tcBorders>
            <w:vAlign w:val="center"/>
          </w:tcPr>
          <w:p w14:paraId="6B39AE02" w14:textId="77777777" w:rsidR="00FF17E3" w:rsidRPr="0060383D" w:rsidRDefault="00FF17E3" w:rsidP="00FF17E3">
            <w:pPr>
              <w:keepNext/>
              <w:spacing w:before="120" w:after="120"/>
              <w:rPr>
                <w:sz w:val="20"/>
              </w:rPr>
            </w:pPr>
          </w:p>
        </w:tc>
        <w:tc>
          <w:tcPr>
            <w:tcW w:w="3600" w:type="dxa"/>
            <w:tcBorders>
              <w:bottom w:val="single" w:sz="4" w:space="0" w:color="auto"/>
            </w:tcBorders>
            <w:vAlign w:val="center"/>
          </w:tcPr>
          <w:p w14:paraId="1ED5609D" w14:textId="77777777" w:rsidR="00FF17E3" w:rsidRPr="0060383D" w:rsidRDefault="00FF17E3" w:rsidP="00FF17E3">
            <w:pPr>
              <w:keepNext/>
              <w:spacing w:before="120" w:after="120"/>
              <w:rPr>
                <w:sz w:val="20"/>
              </w:rPr>
            </w:pPr>
          </w:p>
        </w:tc>
        <w:tc>
          <w:tcPr>
            <w:tcW w:w="1646" w:type="dxa"/>
            <w:tcBorders>
              <w:bottom w:val="single" w:sz="4" w:space="0" w:color="auto"/>
            </w:tcBorders>
            <w:vAlign w:val="center"/>
          </w:tcPr>
          <w:p w14:paraId="7AE83170" w14:textId="77777777" w:rsidR="00FF17E3" w:rsidRPr="0060383D" w:rsidRDefault="00FF17E3" w:rsidP="00FF17E3">
            <w:pPr>
              <w:keepNext/>
              <w:spacing w:before="120" w:after="120"/>
              <w:rPr>
                <w:sz w:val="20"/>
              </w:rPr>
            </w:pPr>
          </w:p>
        </w:tc>
      </w:tr>
    </w:tbl>
    <w:p w14:paraId="44AA5FEE" w14:textId="77777777" w:rsidR="00940B9E" w:rsidRPr="008729C7" w:rsidRDefault="00940B9E" w:rsidP="008729C7">
      <w:pPr>
        <w:rPr>
          <w:rFonts w:eastAsia="Times New Roman" w:cs="Arial"/>
          <w:b/>
          <w:bCs/>
          <w:color w:val="000000"/>
          <w:sz w:val="24"/>
          <w:szCs w:val="24"/>
        </w:rPr>
      </w:pPr>
    </w:p>
    <w:sectPr w:rsidR="00940B9E" w:rsidRPr="008729C7" w:rsidSect="003F63E6">
      <w:headerReference w:type="default" r:id="rId16"/>
      <w:footerReference w:type="default" r:id="rId17"/>
      <w:headerReference w:type="first" r:id="rId18"/>
      <w:footerReference w:type="first" r:id="rId19"/>
      <w:pgSz w:w="12240" w:h="15840"/>
      <w:pgMar w:top="1440" w:right="1080" w:bottom="144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1" w:author="Astrid McNellis" w:date="2022-11-02T13:12:00Z" w:initials="AM">
    <w:p w14:paraId="7D80BF8E" w14:textId="77777777" w:rsidR="00E74AAE" w:rsidRDefault="00E74AAE">
      <w:pPr>
        <w:pStyle w:val="CommentText"/>
      </w:pPr>
      <w:r>
        <w:rPr>
          <w:rStyle w:val="CommentReference"/>
        </w:rPr>
        <w:annotationRef/>
      </w:r>
      <w:r>
        <w:t>Based on initial ALS interviews, I would like to add a requirement to be usable and comfortable in a supine position.  It appears that folks with ALS have a hardest time at night when they feel claustrophobic and unable to tell anyone about it.</w:t>
      </w:r>
    </w:p>
  </w:comment>
  <w:comment w:id="95" w:author="Astrid McNellis" w:date="2022-10-24T12:32:00Z" w:initials="AM">
    <w:p w14:paraId="6AC6A149" w14:textId="77777777" w:rsidR="00CF0FBF" w:rsidRDefault="00CF0FBF" w:rsidP="00D9098F">
      <w:pPr>
        <w:pStyle w:val="CommentText"/>
      </w:pPr>
      <w:r>
        <w:rPr>
          <w:rStyle w:val="CommentReference"/>
        </w:rPr>
        <w:annotationRef/>
      </w:r>
      <w:r>
        <w:t>We need to word smith this further to get the intention across without defining the "how"</w:t>
      </w:r>
    </w:p>
  </w:comment>
  <w:comment w:id="96" w:author="Chris Ullrich" w:date="2022-11-02T13:23:00Z" w:initials="CU">
    <w:p w14:paraId="029AF106" w14:textId="511706A9" w:rsidR="6414BCD1" w:rsidRDefault="6414BCD1">
      <w:pPr>
        <w:pStyle w:val="CommentText"/>
      </w:pPr>
      <w:r>
        <w:t>done</w:t>
      </w:r>
      <w:r>
        <w:rPr>
          <w:rStyle w:val="CommentReference"/>
        </w:rPr>
        <w:annotationRef/>
      </w:r>
    </w:p>
  </w:comment>
  <w:comment w:id="97" w:author="Chris Ullrich" w:date="2022-10-25T12:15:00Z" w:initials="CU">
    <w:p w14:paraId="45EA6920" w14:textId="77777777" w:rsidR="008107A3" w:rsidRDefault="008107A3" w:rsidP="00566668">
      <w:r>
        <w:rPr>
          <w:rStyle w:val="CommentReference"/>
        </w:rPr>
        <w:annotationRef/>
      </w:r>
      <w:r>
        <w:rPr>
          <w:sz w:val="20"/>
          <w:szCs w:val="20"/>
        </w:rPr>
        <w:t>Is this just a best practice for 3D UI design? Can this be ‘Follow best practices’?</w:t>
      </w:r>
    </w:p>
  </w:comment>
  <w:comment w:id="108" w:author="Astrid McNellis" w:date="2022-11-02T13:23:00Z" w:initials="AM">
    <w:p w14:paraId="072F8C36" w14:textId="77777777" w:rsidR="008B1D14" w:rsidRDefault="008B1D14">
      <w:pPr>
        <w:pStyle w:val="CommentText"/>
      </w:pPr>
      <w:r>
        <w:rPr>
          <w:rStyle w:val="CommentReference"/>
        </w:rPr>
        <w:annotationRef/>
      </w:r>
      <w:r>
        <w:t>It warrants an "e.g. to clarify what is intended"</w:t>
      </w:r>
    </w:p>
  </w:comment>
  <w:comment w:id="121" w:author="Astrid McNellis" w:date="2022-11-02T13:29:00Z" w:initials="AM">
    <w:p w14:paraId="245C5BE3" w14:textId="77777777" w:rsidR="00124EBF" w:rsidRDefault="00124EBF">
      <w:pPr>
        <w:pStyle w:val="CommentText"/>
      </w:pPr>
      <w:r>
        <w:rPr>
          <w:rStyle w:val="CommentReference"/>
        </w:rPr>
        <w:annotationRef/>
      </w:r>
      <w:r>
        <w:t>Planning to delete this as it's a repeat of 8.2.5 - need to carry over the "adapt" element from this phrase though.</w:t>
      </w:r>
    </w:p>
  </w:comment>
  <w:comment w:id="152" w:author="Chris Ullrich" w:date="2022-10-25T13:16:00Z" w:initials="CU">
    <w:p w14:paraId="76DAB947" w14:textId="4BF23D14" w:rsidR="00AA1E3C" w:rsidRDefault="00AA1E3C" w:rsidP="005D005F">
      <w:r>
        <w:rPr>
          <w:rStyle w:val="CommentReference"/>
        </w:rPr>
        <w:annotationRef/>
      </w:r>
      <w:r>
        <w:rPr>
          <w:sz w:val="20"/>
          <w:szCs w:val="20"/>
        </w:rPr>
        <w:t>To be discussed with engineering</w:t>
      </w:r>
    </w:p>
  </w:comment>
  <w:comment w:id="177" w:author="Astrid McNellis" w:date="2022-11-02T13:31:00Z" w:initials="AM">
    <w:p w14:paraId="37C27690" w14:textId="77777777" w:rsidR="002A7BF0" w:rsidRDefault="00F9232A">
      <w:pPr>
        <w:pStyle w:val="CommentText"/>
      </w:pPr>
      <w:r>
        <w:rPr>
          <w:rStyle w:val="CommentReference"/>
        </w:rPr>
        <w:annotationRef/>
      </w:r>
      <w:r w:rsidR="002A7BF0">
        <w:t>Can we "game-afy" this?? Or rather make "voice banking" low effort/low annoyance.</w:t>
      </w:r>
    </w:p>
  </w:comment>
  <w:comment w:id="178" w:author="Chris Ullrich" w:date="2022-10-25T13:16:00Z" w:initials="CU">
    <w:p w14:paraId="0FAE9C11" w14:textId="4DD5C375" w:rsidR="00AA1E3C" w:rsidRDefault="00AA1E3C" w:rsidP="00AD45AD">
      <w:r>
        <w:rPr>
          <w:rStyle w:val="CommentReference"/>
        </w:rPr>
        <w:annotationRef/>
      </w:r>
      <w:r>
        <w:rPr>
          <w:sz w:val="20"/>
          <w:szCs w:val="20"/>
        </w:rPr>
        <w:fldChar w:fldCharType="begin"/>
      </w:r>
      <w:r>
        <w:rPr>
          <w:sz w:val="20"/>
          <w:szCs w:val="20"/>
        </w:rPr>
        <w:instrText xml:space="preserve"> HYPERLINK "mailto:Astrid@cognixion.com" </w:instrText>
      </w:r>
      <w:r>
        <w:rPr>
          <w:sz w:val="20"/>
          <w:szCs w:val="20"/>
        </w:rPr>
      </w:r>
      <w:bookmarkStart w:id="182" w:name="_@_D65ED84B5E1BAF4DB3EE25354D6F6B06Z"/>
      <w:r>
        <w:rPr>
          <w:sz w:val="20"/>
          <w:szCs w:val="20"/>
        </w:rPr>
        <w:fldChar w:fldCharType="separate"/>
      </w:r>
      <w:bookmarkEnd w:id="182"/>
      <w:r w:rsidRPr="00AA1E3C">
        <w:rPr>
          <w:rStyle w:val="Mention"/>
          <w:noProof/>
          <w:sz w:val="20"/>
          <w:szCs w:val="20"/>
        </w:rPr>
        <w:t>@Astrid McNellis</w:t>
      </w:r>
      <w:r>
        <w:rPr>
          <w:sz w:val="20"/>
          <w:szCs w:val="20"/>
        </w:rPr>
        <w:fldChar w:fldCharType="end"/>
      </w:r>
      <w:r>
        <w:rPr>
          <w:sz w:val="20"/>
          <w:szCs w:val="20"/>
        </w:rPr>
        <w:t>, please allocate some time to identify vendors for technical vetting.</w:t>
      </w:r>
    </w:p>
  </w:comment>
  <w:comment w:id="203" w:author="Astrid McNellis" w:date="2022-11-02T13:37:00Z" w:initials="AM">
    <w:p w14:paraId="708BB799" w14:textId="77777777" w:rsidR="003F3236" w:rsidRDefault="003F3236">
      <w:pPr>
        <w:pStyle w:val="CommentText"/>
      </w:pPr>
      <w:r>
        <w:rPr>
          <w:rStyle w:val="CommentReference"/>
        </w:rPr>
        <w:annotationRef/>
      </w:r>
      <w:r>
        <w:t>Change to "enable personalization of"</w:t>
      </w:r>
    </w:p>
  </w:comment>
  <w:comment w:id="360" w:author="Astrid McNellis" w:date="2022-10-28T10:54:00Z" w:initials="AM">
    <w:p w14:paraId="33AE1C06" w14:textId="65A4BBB2" w:rsidR="00AD4EDC" w:rsidRDefault="00AD4EDC" w:rsidP="00274D4B">
      <w:pPr>
        <w:pStyle w:val="CommentText"/>
      </w:pPr>
      <w:r>
        <w:rPr>
          <w:rStyle w:val="CommentReference"/>
        </w:rPr>
        <w:annotationRef/>
      </w:r>
      <w:r>
        <w:t>Stopped here on 10/28</w:t>
      </w:r>
    </w:p>
  </w:comment>
  <w:comment w:id="368" w:author="Astrid McNellis" w:date="2022-11-02T13:59:00Z" w:initials="AM">
    <w:p w14:paraId="3821E8D4" w14:textId="77777777" w:rsidR="00476C50" w:rsidRDefault="00C006B7">
      <w:pPr>
        <w:pStyle w:val="CommentText"/>
      </w:pPr>
      <w:r>
        <w:rPr>
          <w:rStyle w:val="CommentReference"/>
        </w:rPr>
        <w:annotationRef/>
      </w:r>
      <w:r w:rsidR="00476C50">
        <w:t>This needs examples - how will the circle of care use this?  Need clarification on whether there is a line wherein we don't attempt to do the SLPs job.  Should we eliminate the "performance" from this 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80BF8E" w15:done="0"/>
  <w15:commentEx w15:paraId="6AC6A149" w15:done="0"/>
  <w15:commentEx w15:paraId="029AF106" w15:paraIdParent="6AC6A149" w15:done="0"/>
  <w15:commentEx w15:paraId="45EA6920" w15:done="0"/>
  <w15:commentEx w15:paraId="072F8C36" w15:done="0"/>
  <w15:commentEx w15:paraId="245C5BE3" w15:done="0"/>
  <w15:commentEx w15:paraId="76DAB947" w15:done="0"/>
  <w15:commentEx w15:paraId="37C27690" w15:done="0"/>
  <w15:commentEx w15:paraId="0FAE9C11" w15:done="0"/>
  <w15:commentEx w15:paraId="708BB799" w15:done="0"/>
  <w15:commentEx w15:paraId="33AE1C06" w15:done="0"/>
  <w15:commentEx w15:paraId="3821E8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CEB47" w16cex:dateUtc="2022-11-02T20:12:00Z"/>
  <w16cex:commentExtensible w16cex:durableId="2701044A" w16cex:dateUtc="2022-10-24T19:32:00Z"/>
  <w16cex:commentExtensible w16cex:durableId="0732C168" w16cex:dateUtc="2022-11-02T20:23:00Z"/>
  <w16cex:commentExtensible w16cex:durableId="270251DD" w16cex:dateUtc="2022-10-25T19:15:00Z"/>
  <w16cex:commentExtensible w16cex:durableId="270CEDE3" w16cex:dateUtc="2022-11-02T20:23:00Z"/>
  <w16cex:commentExtensible w16cex:durableId="270CEF42" w16cex:dateUtc="2022-11-02T20:29:00Z"/>
  <w16cex:commentExtensible w16cex:durableId="27026043" w16cex:dateUtc="2022-10-25T20:16:00Z"/>
  <w16cex:commentExtensible w16cex:durableId="270CEFC2" w16cex:dateUtc="2022-11-02T20:31:00Z"/>
  <w16cex:commentExtensible w16cex:durableId="27026027" w16cex:dateUtc="2022-10-25T20:16:00Z"/>
  <w16cex:commentExtensible w16cex:durableId="270CF10D" w16cex:dateUtc="2022-11-02T20:37:00Z"/>
  <w16cex:commentExtensible w16cex:durableId="27063362" w16cex:dateUtc="2022-10-28T17:54:00Z"/>
  <w16cex:commentExtensible w16cex:durableId="270CF62F" w16cex:dateUtc="2022-11-02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80BF8E" w16cid:durableId="270CEB47"/>
  <w16cid:commentId w16cid:paraId="6AC6A149" w16cid:durableId="2701044A"/>
  <w16cid:commentId w16cid:paraId="029AF106" w16cid:durableId="0732C168"/>
  <w16cid:commentId w16cid:paraId="45EA6920" w16cid:durableId="270251DD"/>
  <w16cid:commentId w16cid:paraId="072F8C36" w16cid:durableId="270CEDE3"/>
  <w16cid:commentId w16cid:paraId="245C5BE3" w16cid:durableId="270CEF42"/>
  <w16cid:commentId w16cid:paraId="76DAB947" w16cid:durableId="27026043"/>
  <w16cid:commentId w16cid:paraId="37C27690" w16cid:durableId="270CEFC2"/>
  <w16cid:commentId w16cid:paraId="0FAE9C11" w16cid:durableId="27026027"/>
  <w16cid:commentId w16cid:paraId="708BB799" w16cid:durableId="270CF10D"/>
  <w16cid:commentId w16cid:paraId="33AE1C06" w16cid:durableId="27063362"/>
  <w16cid:commentId w16cid:paraId="3821E8D4" w16cid:durableId="270CF6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84FC0" w14:textId="77777777" w:rsidR="00F154D9" w:rsidRDefault="00F154D9" w:rsidP="009A46C5">
      <w:r>
        <w:separator/>
      </w:r>
    </w:p>
    <w:p w14:paraId="1CF87EF3" w14:textId="77777777" w:rsidR="00F154D9" w:rsidRDefault="00F154D9" w:rsidP="009A46C5"/>
  </w:endnote>
  <w:endnote w:type="continuationSeparator" w:id="0">
    <w:p w14:paraId="7E479F92" w14:textId="77777777" w:rsidR="00F154D9" w:rsidRDefault="00F154D9" w:rsidP="009A46C5">
      <w:r>
        <w:continuationSeparator/>
      </w:r>
    </w:p>
    <w:p w14:paraId="1CC1B27B" w14:textId="77777777" w:rsidR="00F154D9" w:rsidRDefault="00F154D9" w:rsidP="009A46C5"/>
  </w:endnote>
  <w:endnote w:type="continuationNotice" w:id="1">
    <w:p w14:paraId="78A7BEA6" w14:textId="77777777" w:rsidR="00F154D9" w:rsidRDefault="00F154D9" w:rsidP="009A46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rlow">
    <w:panose1 w:val="00000500000000000000"/>
    <w:charset w:val="4D"/>
    <w:family w:val="auto"/>
    <w:pitch w:val="variable"/>
    <w:sig w:usb0="20000007" w:usb1="00000000"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5257" w14:textId="479C99B3" w:rsidR="00083449" w:rsidRDefault="00A96E3B" w:rsidP="008A60F4">
    <w:pPr>
      <w:spacing w:after="0"/>
    </w:pPr>
    <w:r w:rsidRPr="00DF3844">
      <w:ptab w:relativeTo="margin" w:alignment="center" w:leader="none"/>
    </w:r>
    <w:r w:rsidR="00AB553E">
      <w:t xml:space="preserve">Cognixion </w:t>
    </w:r>
    <w:r>
      <w:t>Confidential</w:t>
    </w:r>
    <w:r w:rsidRPr="00DF3844">
      <w:ptab w:relativeTo="margin" w:alignment="right" w:leader="none"/>
    </w:r>
    <w:r w:rsidR="008A60F4" w:rsidRPr="008A60F4">
      <w:t xml:space="preserve"> Page </w:t>
    </w:r>
    <w:r w:rsidR="008A60F4" w:rsidRPr="008A60F4">
      <w:rPr>
        <w:b/>
        <w:bCs/>
      </w:rPr>
      <w:fldChar w:fldCharType="begin"/>
    </w:r>
    <w:r w:rsidR="008A60F4" w:rsidRPr="008A60F4">
      <w:rPr>
        <w:b/>
        <w:bCs/>
      </w:rPr>
      <w:instrText xml:space="preserve"> PAGE  \* Arabic  \* MERGEFORMAT </w:instrText>
    </w:r>
    <w:r w:rsidR="008A60F4" w:rsidRPr="008A60F4">
      <w:rPr>
        <w:b/>
        <w:bCs/>
      </w:rPr>
      <w:fldChar w:fldCharType="separate"/>
    </w:r>
    <w:r w:rsidR="008A60F4" w:rsidRPr="008A60F4">
      <w:rPr>
        <w:b/>
        <w:bCs/>
      </w:rPr>
      <w:t>2</w:t>
    </w:r>
    <w:r w:rsidR="008A60F4" w:rsidRPr="008A60F4">
      <w:rPr>
        <w:b/>
        <w:bCs/>
      </w:rPr>
      <w:fldChar w:fldCharType="end"/>
    </w:r>
    <w:r w:rsidR="008A60F4" w:rsidRPr="008A60F4">
      <w:t xml:space="preserve"> of </w:t>
    </w:r>
    <w:r w:rsidR="008A60F4" w:rsidRPr="008A60F4">
      <w:rPr>
        <w:b/>
        <w:bCs/>
      </w:rPr>
      <w:fldChar w:fldCharType="begin"/>
    </w:r>
    <w:r w:rsidR="008A60F4" w:rsidRPr="008A60F4">
      <w:rPr>
        <w:b/>
        <w:bCs/>
      </w:rPr>
      <w:instrText xml:space="preserve"> NUMPAGES  \* Arabic  \* MERGEFORMAT </w:instrText>
    </w:r>
    <w:r w:rsidR="008A60F4" w:rsidRPr="008A60F4">
      <w:rPr>
        <w:b/>
        <w:bCs/>
      </w:rPr>
      <w:fldChar w:fldCharType="separate"/>
    </w:r>
    <w:r w:rsidR="008A60F4" w:rsidRPr="008A60F4">
      <w:rPr>
        <w:b/>
        <w:bCs/>
      </w:rPr>
      <w:t>12</w:t>
    </w:r>
    <w:r w:rsidR="008A60F4" w:rsidRPr="008A60F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7A85" w14:textId="0E9E32DD" w:rsidR="003F63E6" w:rsidRDefault="003F63E6" w:rsidP="003F63E6">
    <w:pPr>
      <w:pStyle w:val="Footer"/>
      <w:jc w:val="center"/>
    </w:pPr>
    <w:r>
      <w:t>Cognixion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DBFB" w14:textId="77777777" w:rsidR="00F154D9" w:rsidRDefault="00F154D9" w:rsidP="009A46C5">
      <w:r>
        <w:separator/>
      </w:r>
    </w:p>
    <w:p w14:paraId="0E1F2366" w14:textId="77777777" w:rsidR="00F154D9" w:rsidRDefault="00F154D9" w:rsidP="009A46C5"/>
  </w:footnote>
  <w:footnote w:type="continuationSeparator" w:id="0">
    <w:p w14:paraId="4BEEDAB9" w14:textId="77777777" w:rsidR="00F154D9" w:rsidRDefault="00F154D9" w:rsidP="009A46C5">
      <w:r>
        <w:continuationSeparator/>
      </w:r>
    </w:p>
    <w:p w14:paraId="2549D934" w14:textId="77777777" w:rsidR="00F154D9" w:rsidRDefault="00F154D9" w:rsidP="009A46C5"/>
  </w:footnote>
  <w:footnote w:type="continuationNotice" w:id="1">
    <w:p w14:paraId="332B63E3" w14:textId="77777777" w:rsidR="00F154D9" w:rsidRDefault="00F154D9" w:rsidP="009A46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800" w:type="dxa"/>
      <w:jc w:val="center"/>
      <w:tblLook w:val="04A0" w:firstRow="1" w:lastRow="0" w:firstColumn="1" w:lastColumn="0" w:noHBand="0" w:noVBand="1"/>
    </w:tblPr>
    <w:tblGrid>
      <w:gridCol w:w="2403"/>
      <w:gridCol w:w="1556"/>
      <w:gridCol w:w="4480"/>
      <w:gridCol w:w="1104"/>
      <w:gridCol w:w="1257"/>
    </w:tblGrid>
    <w:tr w:rsidR="00A13E1F" w:rsidRPr="00A13E1F" w14:paraId="6E5C3EBE" w14:textId="77777777" w:rsidTr="00C960FA">
      <w:trPr>
        <w:jc w:val="center"/>
      </w:trPr>
      <w:tc>
        <w:tcPr>
          <w:tcW w:w="2403" w:type="dxa"/>
          <w:vMerge w:val="restart"/>
          <w:shd w:val="clear" w:color="auto" w:fill="auto"/>
          <w:vAlign w:val="center"/>
        </w:tcPr>
        <w:p w14:paraId="415C2113" w14:textId="77777777" w:rsidR="00A13E1F" w:rsidRPr="00A13E1F" w:rsidRDefault="00A13E1F" w:rsidP="00A13E1F">
          <w:pPr>
            <w:tabs>
              <w:tab w:val="center" w:pos="4680"/>
              <w:tab w:val="right" w:pos="9360"/>
            </w:tabs>
            <w:spacing w:after="0"/>
            <w:contextualSpacing w:val="0"/>
            <w:jc w:val="center"/>
          </w:pPr>
          <w:r w:rsidRPr="00A13E1F">
            <w:rPr>
              <w:noProof/>
            </w:rPr>
            <w:drawing>
              <wp:inline distT="0" distB="0" distL="0" distR="0" wp14:anchorId="40F0A895" wp14:editId="6B80263B">
                <wp:extent cx="1151239" cy="262661"/>
                <wp:effectExtent l="0" t="0" r="0" b="4445"/>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rotWithShape="1">
                        <a:blip r:embed="rId1">
                          <a:extLst>
                            <a:ext uri="{28A0092B-C50C-407E-A947-70E740481C1C}">
                              <a14:useLocalDpi xmlns:a14="http://schemas.microsoft.com/office/drawing/2010/main" val="0"/>
                            </a:ext>
                          </a:extLst>
                        </a:blip>
                        <a:srcRect l="7594" t="19570" r="4670" b="23722"/>
                        <a:stretch/>
                      </pic:blipFill>
                      <pic:spPr bwMode="auto">
                        <a:xfrm>
                          <a:off x="0" y="0"/>
                          <a:ext cx="1428765" cy="325980"/>
                        </a:xfrm>
                        <a:prstGeom prst="rect">
                          <a:avLst/>
                        </a:prstGeom>
                        <a:ln>
                          <a:noFill/>
                        </a:ln>
                        <a:extLst>
                          <a:ext uri="{53640926-AAD7-44D8-BBD7-CCE9431645EC}">
                            <a14:shadowObscured xmlns:a14="http://schemas.microsoft.com/office/drawing/2010/main"/>
                          </a:ext>
                        </a:extLst>
                      </pic:spPr>
                    </pic:pic>
                  </a:graphicData>
                </a:graphic>
              </wp:inline>
            </w:drawing>
          </w:r>
        </w:p>
      </w:tc>
      <w:tc>
        <w:tcPr>
          <w:tcW w:w="1557" w:type="dxa"/>
        </w:tcPr>
        <w:p w14:paraId="066DB571" w14:textId="77777777" w:rsidR="00A13E1F" w:rsidRPr="00A13E1F" w:rsidRDefault="00A13E1F" w:rsidP="00A13E1F">
          <w:pPr>
            <w:tabs>
              <w:tab w:val="center" w:pos="4680"/>
              <w:tab w:val="right" w:pos="9360"/>
            </w:tabs>
            <w:spacing w:after="0"/>
            <w:contextualSpacing w:val="0"/>
          </w:pPr>
          <w:r w:rsidRPr="00A13E1F">
            <w:t>Title:</w:t>
          </w:r>
        </w:p>
      </w:tc>
      <w:tc>
        <w:tcPr>
          <w:tcW w:w="6840" w:type="dxa"/>
          <w:gridSpan w:val="3"/>
        </w:tcPr>
        <w:p w14:paraId="39D653DE" w14:textId="77777777" w:rsidR="00A13E1F" w:rsidRPr="00A13E1F" w:rsidRDefault="00A13E1F" w:rsidP="00A13E1F">
          <w:pPr>
            <w:tabs>
              <w:tab w:val="center" w:pos="4680"/>
              <w:tab w:val="right" w:pos="9360"/>
            </w:tabs>
            <w:spacing w:after="0"/>
            <w:contextualSpacing w:val="0"/>
          </w:pPr>
          <w:r w:rsidRPr="00A13E1F">
            <w:t>General Development Plan Template</w:t>
          </w:r>
        </w:p>
      </w:tc>
    </w:tr>
    <w:tr w:rsidR="00A13E1F" w:rsidRPr="00A13E1F" w14:paraId="5BF0D38D" w14:textId="77777777" w:rsidTr="00C960FA">
      <w:trPr>
        <w:jc w:val="center"/>
      </w:trPr>
      <w:tc>
        <w:tcPr>
          <w:tcW w:w="2403" w:type="dxa"/>
          <w:vMerge/>
          <w:shd w:val="clear" w:color="auto" w:fill="auto"/>
        </w:tcPr>
        <w:p w14:paraId="63DFE9B8" w14:textId="77777777" w:rsidR="00A13E1F" w:rsidRPr="00A13E1F" w:rsidRDefault="00A13E1F" w:rsidP="00A13E1F">
          <w:pPr>
            <w:tabs>
              <w:tab w:val="center" w:pos="4680"/>
              <w:tab w:val="right" w:pos="9360"/>
            </w:tabs>
            <w:spacing w:after="0"/>
            <w:contextualSpacing w:val="0"/>
          </w:pPr>
        </w:p>
      </w:tc>
      <w:tc>
        <w:tcPr>
          <w:tcW w:w="1557" w:type="dxa"/>
        </w:tcPr>
        <w:p w14:paraId="20162ADC" w14:textId="77777777" w:rsidR="00A13E1F" w:rsidRPr="00A13E1F" w:rsidRDefault="00A13E1F" w:rsidP="00A13E1F">
          <w:pPr>
            <w:tabs>
              <w:tab w:val="center" w:pos="4680"/>
              <w:tab w:val="right" w:pos="9360"/>
            </w:tabs>
            <w:spacing w:after="0"/>
            <w:contextualSpacing w:val="0"/>
          </w:pPr>
          <w:r w:rsidRPr="00A13E1F">
            <w:t>Document #:</w:t>
          </w:r>
        </w:p>
      </w:tc>
      <w:tc>
        <w:tcPr>
          <w:tcW w:w="4486" w:type="dxa"/>
        </w:tcPr>
        <w:p w14:paraId="0D770CCC" w14:textId="2FF896C9" w:rsidR="00A13E1F" w:rsidRPr="00A13E1F" w:rsidRDefault="00A13E1F" w:rsidP="00A13E1F">
          <w:pPr>
            <w:tabs>
              <w:tab w:val="center" w:pos="4680"/>
              <w:tab w:val="right" w:pos="9360"/>
            </w:tabs>
            <w:spacing w:after="0"/>
            <w:contextualSpacing w:val="0"/>
          </w:pPr>
          <w:r w:rsidRPr="00A13E1F">
            <w:t>TEMP-</w:t>
          </w:r>
          <w:r>
            <w:t>MCRD</w:t>
          </w:r>
          <w:r w:rsidRPr="00A13E1F">
            <w:t>-001</w:t>
          </w:r>
        </w:p>
      </w:tc>
      <w:tc>
        <w:tcPr>
          <w:tcW w:w="1096" w:type="dxa"/>
        </w:tcPr>
        <w:p w14:paraId="2B329D8A" w14:textId="77777777" w:rsidR="00A13E1F" w:rsidRPr="00A13E1F" w:rsidRDefault="00A13E1F" w:rsidP="00A13E1F">
          <w:pPr>
            <w:tabs>
              <w:tab w:val="center" w:pos="4680"/>
              <w:tab w:val="right" w:pos="9360"/>
            </w:tabs>
            <w:spacing w:after="0"/>
            <w:contextualSpacing w:val="0"/>
          </w:pPr>
          <w:r w:rsidRPr="00A13E1F">
            <w:t>Revision:</w:t>
          </w:r>
        </w:p>
      </w:tc>
      <w:tc>
        <w:tcPr>
          <w:tcW w:w="1258" w:type="dxa"/>
        </w:tcPr>
        <w:p w14:paraId="4FD29026" w14:textId="77777777" w:rsidR="00A13E1F" w:rsidRPr="00A13E1F" w:rsidRDefault="00A13E1F" w:rsidP="00A13E1F">
          <w:pPr>
            <w:tabs>
              <w:tab w:val="center" w:pos="4680"/>
              <w:tab w:val="right" w:pos="9360"/>
            </w:tabs>
            <w:spacing w:after="0"/>
            <w:contextualSpacing w:val="0"/>
          </w:pPr>
          <w:r w:rsidRPr="00A13E1F">
            <w:t>A</w:t>
          </w:r>
        </w:p>
      </w:tc>
    </w:tr>
  </w:tbl>
  <w:p w14:paraId="48669058" w14:textId="43DECAEB" w:rsidR="003F63E6" w:rsidRPr="00A13E1F" w:rsidRDefault="003F63E6" w:rsidP="00A13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5F731" w14:textId="4CDBD60F" w:rsidR="003F63E6" w:rsidRPr="007548A7" w:rsidRDefault="003F63E6" w:rsidP="003F63E6">
    <w:pPr>
      <w:pStyle w:val="Header"/>
    </w:pPr>
    <w:r w:rsidRPr="0095386C">
      <w:rPr>
        <w:noProof/>
      </w:rPr>
      <w:drawing>
        <wp:anchor distT="0" distB="0" distL="114300" distR="114300" simplePos="0" relativeHeight="251658240" behindDoc="0" locked="0" layoutInCell="1" allowOverlap="1" wp14:anchorId="5C216461" wp14:editId="759FD67A">
          <wp:simplePos x="0" y="0"/>
          <wp:positionH relativeFrom="column">
            <wp:posOffset>5113903</wp:posOffset>
          </wp:positionH>
          <wp:positionV relativeFrom="paragraph">
            <wp:posOffset>17145</wp:posOffset>
          </wp:positionV>
          <wp:extent cx="1353185" cy="393065"/>
          <wp:effectExtent l="0" t="0" r="0" b="0"/>
          <wp:wrapNone/>
          <wp:docPr id="2" name="Picture 8" descr="A picture containing text, clipart&#10;&#10;Description automatically generated">
            <a:extLst xmlns:a="http://schemas.openxmlformats.org/drawingml/2006/main">
              <a:ext uri="{FF2B5EF4-FFF2-40B4-BE49-F238E27FC236}">
                <a16:creationId xmlns:a16="http://schemas.microsoft.com/office/drawing/2014/main" id="{768996AB-76EC-8E42-B7DE-45F53D1F08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clipart&#10;&#10;Description automatically generated">
                    <a:extLst>
                      <a:ext uri="{FF2B5EF4-FFF2-40B4-BE49-F238E27FC236}">
                        <a16:creationId xmlns:a16="http://schemas.microsoft.com/office/drawing/2014/main" id="{768996AB-76EC-8E42-B7DE-45F53D1F085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53185" cy="393065"/>
                  </a:xfrm>
                  <a:prstGeom prst="rect">
                    <a:avLst/>
                  </a:prstGeom>
                </pic:spPr>
              </pic:pic>
            </a:graphicData>
          </a:graphic>
          <wp14:sizeRelH relativeFrom="margin">
            <wp14:pctWidth>0</wp14:pctWidth>
          </wp14:sizeRelH>
          <wp14:sizeRelV relativeFrom="margin">
            <wp14:pctHeight>0</wp14:pctHeight>
          </wp14:sizeRelV>
        </wp:anchor>
      </w:drawing>
    </w:r>
    <w:r w:rsidRPr="0095386C">
      <w:rPr>
        <w:noProof/>
      </w:rPr>
      <w:drawing>
        <wp:inline distT="0" distB="0" distL="0" distR="0" wp14:anchorId="21947FD7" wp14:editId="28AFD68A">
          <wp:extent cx="6567778" cy="353060"/>
          <wp:effectExtent l="0" t="0" r="5080" b="8890"/>
          <wp:docPr id="3" name="Picture 7">
            <a:extLst xmlns:a="http://schemas.openxmlformats.org/drawingml/2006/main">
              <a:ext uri="{FF2B5EF4-FFF2-40B4-BE49-F238E27FC236}">
                <a16:creationId xmlns:a16="http://schemas.microsoft.com/office/drawing/2014/main" id="{24DF157D-78AB-9C42-8A05-CA5D1F63F9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4DF157D-78AB-9C42-8A05-CA5D1F63F9E1}"/>
                      </a:ext>
                    </a:extLst>
                  </pic:cNvPr>
                  <pic:cNvPicPr>
                    <a:picLocks noChangeAspect="1"/>
                  </pic:cNvPicPr>
                </pic:nvPicPr>
                <pic:blipFill rotWithShape="1">
                  <a:blip r:embed="rId2">
                    <a:extLst>
                      <a:ext uri="{BEBA8EAE-BF5A-486C-A8C5-ECC9F3942E4B}">
                        <a14:imgProps xmlns:a14="http://schemas.microsoft.com/office/drawing/2010/main">
                          <a14:imgLayer r:embed="rId3">
                            <a14:imgEffect>
                              <a14:brightnessContrast bright="-40000" contrast="20000"/>
                            </a14:imgEffect>
                          </a14:imgLayer>
                        </a14:imgProps>
                      </a:ext>
                      <a:ext uri="{28A0092B-C50C-407E-A947-70E740481C1C}">
                        <a14:useLocalDpi xmlns:a14="http://schemas.microsoft.com/office/drawing/2010/main"/>
                      </a:ext>
                    </a:extLst>
                  </a:blip>
                  <a:srcRect/>
                  <a:stretch/>
                </pic:blipFill>
                <pic:spPr>
                  <a:xfrm>
                    <a:off x="0" y="0"/>
                    <a:ext cx="7049674" cy="378965"/>
                  </a:xfrm>
                  <a:prstGeom prst="rect">
                    <a:avLst/>
                  </a:prstGeom>
                </pic:spPr>
              </pic:pic>
            </a:graphicData>
          </a:graphic>
        </wp:inline>
      </w:drawing>
    </w:r>
  </w:p>
  <w:p w14:paraId="6CDC9FDC" w14:textId="0A1BF6A6" w:rsidR="003F63E6" w:rsidRDefault="003F6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FAA"/>
    <w:multiLevelType w:val="multilevel"/>
    <w:tmpl w:val="EAF688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4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E197D89"/>
    <w:multiLevelType w:val="hybridMultilevel"/>
    <w:tmpl w:val="A2089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F669C1"/>
    <w:multiLevelType w:val="hybridMultilevel"/>
    <w:tmpl w:val="162E48B8"/>
    <w:lvl w:ilvl="0" w:tplc="E618D042">
      <w:start w:val="3"/>
      <w:numFmt w:val="bullet"/>
      <w:lvlText w:val="-"/>
      <w:lvlJc w:val="left"/>
      <w:pPr>
        <w:ind w:left="720" w:hanging="360"/>
      </w:pPr>
      <w:rPr>
        <w:rFonts w:ascii="Barlow" w:eastAsia="Calibri" w:hAnsi="Barl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01CEF"/>
    <w:multiLevelType w:val="hybridMultilevel"/>
    <w:tmpl w:val="ECF645CC"/>
    <w:lvl w:ilvl="0" w:tplc="E96EB824">
      <w:start w:val="1"/>
      <w:numFmt w:val="bullet"/>
      <w:pStyle w:val="ListParagraph"/>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547FD"/>
    <w:multiLevelType w:val="hybridMultilevel"/>
    <w:tmpl w:val="1144C0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88545A"/>
    <w:multiLevelType w:val="hybridMultilevel"/>
    <w:tmpl w:val="563CC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3A5A06"/>
    <w:multiLevelType w:val="multilevel"/>
    <w:tmpl w:val="2974C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C0B43D4"/>
    <w:multiLevelType w:val="singleLevel"/>
    <w:tmpl w:val="668C63E0"/>
    <w:lvl w:ilvl="0">
      <w:start w:val="1"/>
      <w:numFmt w:val="bullet"/>
      <w:pStyle w:val="BulletPoint"/>
      <w:lvlText w:val=""/>
      <w:legacy w:legacy="1" w:legacySpace="0" w:legacyIndent="360"/>
      <w:lvlJc w:val="left"/>
      <w:pPr>
        <w:ind w:left="3586" w:hanging="360"/>
      </w:pPr>
      <w:rPr>
        <w:rFonts w:ascii="Symbol" w:hAnsi="Symbol" w:hint="default"/>
      </w:rPr>
    </w:lvl>
  </w:abstractNum>
  <w:abstractNum w:abstractNumId="8" w15:restartNumberingAfterBreak="0">
    <w:nsid w:val="66533CEB"/>
    <w:multiLevelType w:val="singleLevel"/>
    <w:tmpl w:val="8B10774A"/>
    <w:lvl w:ilvl="0">
      <w:start w:val="1"/>
      <w:numFmt w:val="bullet"/>
      <w:pStyle w:val="TableBullet"/>
      <w:lvlText w:val=""/>
      <w:lvlJc w:val="left"/>
      <w:pPr>
        <w:tabs>
          <w:tab w:val="num" w:pos="360"/>
        </w:tabs>
        <w:ind w:left="360" w:hanging="360"/>
      </w:pPr>
      <w:rPr>
        <w:rFonts w:ascii="Wingdings" w:hAnsi="Wingdings" w:hint="default"/>
        <w:sz w:val="24"/>
      </w:rPr>
    </w:lvl>
  </w:abstractNum>
  <w:num w:numId="1" w16cid:durableId="1059134995">
    <w:abstractNumId w:val="7"/>
  </w:num>
  <w:num w:numId="2" w16cid:durableId="933636116">
    <w:abstractNumId w:val="0"/>
  </w:num>
  <w:num w:numId="3" w16cid:durableId="2118714165">
    <w:abstractNumId w:val="8"/>
  </w:num>
  <w:num w:numId="4" w16cid:durableId="1315993029">
    <w:abstractNumId w:val="3"/>
  </w:num>
  <w:num w:numId="5" w16cid:durableId="879047159">
    <w:abstractNumId w:val="5"/>
  </w:num>
  <w:num w:numId="6" w16cid:durableId="50201210">
    <w:abstractNumId w:val="1"/>
  </w:num>
  <w:num w:numId="7" w16cid:durableId="693579497">
    <w:abstractNumId w:val="4"/>
  </w:num>
  <w:num w:numId="8" w16cid:durableId="1611931899">
    <w:abstractNumId w:val="2"/>
  </w:num>
  <w:num w:numId="9" w16cid:durableId="1117332765">
    <w:abstractNumId w:val="6"/>
  </w:num>
  <w:num w:numId="10" w16cid:durableId="1942685092">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trid McNellis">
    <w15:presenceInfo w15:providerId="AD" w15:userId="S::Astrid@cognixion.com::d5f66c6d-5fb8-47c9-b09c-3f2cd28dfbcc"/>
  </w15:person>
  <w15:person w15:author="Chris Ullrich">
    <w15:presenceInfo w15:providerId="AD" w15:userId="S::chris@cognixion.com::d8190573-8df8-49fc-97e9-e7d10a6527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hideSpellingErrors/>
  <w:hideGrammaticalErrors/>
  <w:proofState w:spelling="clean"/>
  <w:attachedTemplate r:id="rId1"/>
  <w:defaultTabStop w:val="144"/>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3E6"/>
    <w:rsid w:val="0000066E"/>
    <w:rsid w:val="0000231A"/>
    <w:rsid w:val="00002F3D"/>
    <w:rsid w:val="0000319A"/>
    <w:rsid w:val="00003B23"/>
    <w:rsid w:val="00003E0A"/>
    <w:rsid w:val="00004106"/>
    <w:rsid w:val="00005519"/>
    <w:rsid w:val="00006220"/>
    <w:rsid w:val="0000681C"/>
    <w:rsid w:val="00006B58"/>
    <w:rsid w:val="00006ECD"/>
    <w:rsid w:val="0000741B"/>
    <w:rsid w:val="000078E3"/>
    <w:rsid w:val="00007A39"/>
    <w:rsid w:val="0001029C"/>
    <w:rsid w:val="0001117A"/>
    <w:rsid w:val="0001158D"/>
    <w:rsid w:val="000127A1"/>
    <w:rsid w:val="00012EA5"/>
    <w:rsid w:val="00015304"/>
    <w:rsid w:val="00015B82"/>
    <w:rsid w:val="00016BAB"/>
    <w:rsid w:val="00016E83"/>
    <w:rsid w:val="000207EC"/>
    <w:rsid w:val="000225E1"/>
    <w:rsid w:val="00022CF7"/>
    <w:rsid w:val="00022EA8"/>
    <w:rsid w:val="00023A32"/>
    <w:rsid w:val="00023E3F"/>
    <w:rsid w:val="00024ADE"/>
    <w:rsid w:val="000252BC"/>
    <w:rsid w:val="00030305"/>
    <w:rsid w:val="00030E67"/>
    <w:rsid w:val="00031884"/>
    <w:rsid w:val="00033120"/>
    <w:rsid w:val="00033438"/>
    <w:rsid w:val="00033EC2"/>
    <w:rsid w:val="00037357"/>
    <w:rsid w:val="00037CD4"/>
    <w:rsid w:val="00037F56"/>
    <w:rsid w:val="000408BC"/>
    <w:rsid w:val="0004545D"/>
    <w:rsid w:val="00046266"/>
    <w:rsid w:val="00046555"/>
    <w:rsid w:val="0005042E"/>
    <w:rsid w:val="000521C5"/>
    <w:rsid w:val="0005540A"/>
    <w:rsid w:val="00055A4C"/>
    <w:rsid w:val="00055ED4"/>
    <w:rsid w:val="00056DCB"/>
    <w:rsid w:val="000571AE"/>
    <w:rsid w:val="000578CC"/>
    <w:rsid w:val="00057CAA"/>
    <w:rsid w:val="00060E0B"/>
    <w:rsid w:val="000610B4"/>
    <w:rsid w:val="00064549"/>
    <w:rsid w:val="0006584E"/>
    <w:rsid w:val="00065F63"/>
    <w:rsid w:val="000669A2"/>
    <w:rsid w:val="00070568"/>
    <w:rsid w:val="00070594"/>
    <w:rsid w:val="000727B7"/>
    <w:rsid w:val="00072E6D"/>
    <w:rsid w:val="000736F5"/>
    <w:rsid w:val="000738C9"/>
    <w:rsid w:val="0007698C"/>
    <w:rsid w:val="00076BD0"/>
    <w:rsid w:val="00076CB7"/>
    <w:rsid w:val="00077451"/>
    <w:rsid w:val="000776FE"/>
    <w:rsid w:val="00080152"/>
    <w:rsid w:val="00080D17"/>
    <w:rsid w:val="00081065"/>
    <w:rsid w:val="00081513"/>
    <w:rsid w:val="0008308B"/>
    <w:rsid w:val="00083449"/>
    <w:rsid w:val="0008367C"/>
    <w:rsid w:val="00083E2B"/>
    <w:rsid w:val="000840CE"/>
    <w:rsid w:val="00091359"/>
    <w:rsid w:val="0009180A"/>
    <w:rsid w:val="00092EE8"/>
    <w:rsid w:val="00094A68"/>
    <w:rsid w:val="000962AE"/>
    <w:rsid w:val="0009644E"/>
    <w:rsid w:val="00097D57"/>
    <w:rsid w:val="000A38C2"/>
    <w:rsid w:val="000A4404"/>
    <w:rsid w:val="000A4750"/>
    <w:rsid w:val="000A5027"/>
    <w:rsid w:val="000A5A01"/>
    <w:rsid w:val="000A604E"/>
    <w:rsid w:val="000A6B80"/>
    <w:rsid w:val="000B1868"/>
    <w:rsid w:val="000B2CC5"/>
    <w:rsid w:val="000B2D09"/>
    <w:rsid w:val="000B2FE1"/>
    <w:rsid w:val="000B3957"/>
    <w:rsid w:val="000B6F70"/>
    <w:rsid w:val="000B7FF9"/>
    <w:rsid w:val="000C0625"/>
    <w:rsid w:val="000C2CE8"/>
    <w:rsid w:val="000C2F55"/>
    <w:rsid w:val="000C3523"/>
    <w:rsid w:val="000C3997"/>
    <w:rsid w:val="000C445E"/>
    <w:rsid w:val="000C660B"/>
    <w:rsid w:val="000C775C"/>
    <w:rsid w:val="000D1D87"/>
    <w:rsid w:val="000D23B2"/>
    <w:rsid w:val="000D2F60"/>
    <w:rsid w:val="000D4A5F"/>
    <w:rsid w:val="000D55D0"/>
    <w:rsid w:val="000D5C99"/>
    <w:rsid w:val="000D5D30"/>
    <w:rsid w:val="000D670D"/>
    <w:rsid w:val="000D7A8C"/>
    <w:rsid w:val="000E03EB"/>
    <w:rsid w:val="000E0F52"/>
    <w:rsid w:val="000E12EF"/>
    <w:rsid w:val="000E1DCB"/>
    <w:rsid w:val="000E2086"/>
    <w:rsid w:val="000E2996"/>
    <w:rsid w:val="000E2F46"/>
    <w:rsid w:val="000E33C0"/>
    <w:rsid w:val="000E52A2"/>
    <w:rsid w:val="000E60FA"/>
    <w:rsid w:val="000E7DB5"/>
    <w:rsid w:val="000E7EDB"/>
    <w:rsid w:val="000F0FCD"/>
    <w:rsid w:val="000F3108"/>
    <w:rsid w:val="000F336B"/>
    <w:rsid w:val="000F3443"/>
    <w:rsid w:val="000F3764"/>
    <w:rsid w:val="000F44CD"/>
    <w:rsid w:val="000F58C4"/>
    <w:rsid w:val="000F5CD3"/>
    <w:rsid w:val="000F6E86"/>
    <w:rsid w:val="000F7077"/>
    <w:rsid w:val="000F78E1"/>
    <w:rsid w:val="00100861"/>
    <w:rsid w:val="00102FCC"/>
    <w:rsid w:val="00103498"/>
    <w:rsid w:val="0010540D"/>
    <w:rsid w:val="001055F1"/>
    <w:rsid w:val="001070E1"/>
    <w:rsid w:val="00112F7C"/>
    <w:rsid w:val="001130A4"/>
    <w:rsid w:val="00115314"/>
    <w:rsid w:val="001154B3"/>
    <w:rsid w:val="00115B78"/>
    <w:rsid w:val="0011774F"/>
    <w:rsid w:val="00117B96"/>
    <w:rsid w:val="00121600"/>
    <w:rsid w:val="00123677"/>
    <w:rsid w:val="00123725"/>
    <w:rsid w:val="00124529"/>
    <w:rsid w:val="001246DB"/>
    <w:rsid w:val="00124EBF"/>
    <w:rsid w:val="00124F55"/>
    <w:rsid w:val="00125BC3"/>
    <w:rsid w:val="00127067"/>
    <w:rsid w:val="00133527"/>
    <w:rsid w:val="00133B51"/>
    <w:rsid w:val="00134839"/>
    <w:rsid w:val="00136FB1"/>
    <w:rsid w:val="001374BC"/>
    <w:rsid w:val="0014119A"/>
    <w:rsid w:val="00143307"/>
    <w:rsid w:val="0014351E"/>
    <w:rsid w:val="001435A0"/>
    <w:rsid w:val="001451CC"/>
    <w:rsid w:val="00145472"/>
    <w:rsid w:val="001469CA"/>
    <w:rsid w:val="00147039"/>
    <w:rsid w:val="001479CD"/>
    <w:rsid w:val="0015321D"/>
    <w:rsid w:val="00153A15"/>
    <w:rsid w:val="00154217"/>
    <w:rsid w:val="0015451F"/>
    <w:rsid w:val="00157726"/>
    <w:rsid w:val="00160578"/>
    <w:rsid w:val="0016075B"/>
    <w:rsid w:val="00160E49"/>
    <w:rsid w:val="001639F4"/>
    <w:rsid w:val="0016455B"/>
    <w:rsid w:val="00164C99"/>
    <w:rsid w:val="00164D60"/>
    <w:rsid w:val="0016538D"/>
    <w:rsid w:val="00166491"/>
    <w:rsid w:val="0016698B"/>
    <w:rsid w:val="00166DC3"/>
    <w:rsid w:val="00167415"/>
    <w:rsid w:val="00170D6C"/>
    <w:rsid w:val="00172679"/>
    <w:rsid w:val="001756D1"/>
    <w:rsid w:val="00175DFD"/>
    <w:rsid w:val="001761AD"/>
    <w:rsid w:val="00176680"/>
    <w:rsid w:val="00181063"/>
    <w:rsid w:val="00181AE1"/>
    <w:rsid w:val="00181FF2"/>
    <w:rsid w:val="001820D8"/>
    <w:rsid w:val="00184EF4"/>
    <w:rsid w:val="00186042"/>
    <w:rsid w:val="001865A1"/>
    <w:rsid w:val="0018731F"/>
    <w:rsid w:val="001876F5"/>
    <w:rsid w:val="00187C0C"/>
    <w:rsid w:val="0019101A"/>
    <w:rsid w:val="0019116D"/>
    <w:rsid w:val="00194F1E"/>
    <w:rsid w:val="00195F05"/>
    <w:rsid w:val="00196330"/>
    <w:rsid w:val="001969D0"/>
    <w:rsid w:val="00196C44"/>
    <w:rsid w:val="001A062B"/>
    <w:rsid w:val="001A08DD"/>
    <w:rsid w:val="001A121C"/>
    <w:rsid w:val="001A154C"/>
    <w:rsid w:val="001A2C97"/>
    <w:rsid w:val="001A3DAE"/>
    <w:rsid w:val="001A61DA"/>
    <w:rsid w:val="001A694A"/>
    <w:rsid w:val="001A74F0"/>
    <w:rsid w:val="001B1F3C"/>
    <w:rsid w:val="001B21E3"/>
    <w:rsid w:val="001B2281"/>
    <w:rsid w:val="001B2441"/>
    <w:rsid w:val="001B2E0C"/>
    <w:rsid w:val="001B3022"/>
    <w:rsid w:val="001B4654"/>
    <w:rsid w:val="001B4BBC"/>
    <w:rsid w:val="001B4BD3"/>
    <w:rsid w:val="001B7FBF"/>
    <w:rsid w:val="001C0C84"/>
    <w:rsid w:val="001C11C8"/>
    <w:rsid w:val="001C2A6F"/>
    <w:rsid w:val="001C3404"/>
    <w:rsid w:val="001C3B73"/>
    <w:rsid w:val="001C3F46"/>
    <w:rsid w:val="001C414C"/>
    <w:rsid w:val="001C6247"/>
    <w:rsid w:val="001C7DC8"/>
    <w:rsid w:val="001D0B40"/>
    <w:rsid w:val="001D1745"/>
    <w:rsid w:val="001D25F1"/>
    <w:rsid w:val="001D4E71"/>
    <w:rsid w:val="001D5735"/>
    <w:rsid w:val="001D5A74"/>
    <w:rsid w:val="001D5B73"/>
    <w:rsid w:val="001E10DC"/>
    <w:rsid w:val="001E1E4A"/>
    <w:rsid w:val="001E5191"/>
    <w:rsid w:val="001E6315"/>
    <w:rsid w:val="001E6DAC"/>
    <w:rsid w:val="001E6E01"/>
    <w:rsid w:val="001E75E8"/>
    <w:rsid w:val="001E77AD"/>
    <w:rsid w:val="001F0288"/>
    <w:rsid w:val="001F559E"/>
    <w:rsid w:val="001F6D48"/>
    <w:rsid w:val="001F7808"/>
    <w:rsid w:val="00200083"/>
    <w:rsid w:val="00201EFA"/>
    <w:rsid w:val="002025E2"/>
    <w:rsid w:val="00203060"/>
    <w:rsid w:val="00203CD1"/>
    <w:rsid w:val="002040F6"/>
    <w:rsid w:val="002058C6"/>
    <w:rsid w:val="002065CE"/>
    <w:rsid w:val="00206F29"/>
    <w:rsid w:val="00207FDC"/>
    <w:rsid w:val="002103B2"/>
    <w:rsid w:val="0021122F"/>
    <w:rsid w:val="00213B3B"/>
    <w:rsid w:val="0021444E"/>
    <w:rsid w:val="002146D5"/>
    <w:rsid w:val="00214CF4"/>
    <w:rsid w:val="002162AE"/>
    <w:rsid w:val="002166E3"/>
    <w:rsid w:val="00216CAE"/>
    <w:rsid w:val="00217B39"/>
    <w:rsid w:val="002208ED"/>
    <w:rsid w:val="00220B83"/>
    <w:rsid w:val="00220DF3"/>
    <w:rsid w:val="00220FD3"/>
    <w:rsid w:val="00221498"/>
    <w:rsid w:val="00221F70"/>
    <w:rsid w:val="002231D0"/>
    <w:rsid w:val="00224188"/>
    <w:rsid w:val="00226770"/>
    <w:rsid w:val="00226CB2"/>
    <w:rsid w:val="00230686"/>
    <w:rsid w:val="002323EB"/>
    <w:rsid w:val="00233BAF"/>
    <w:rsid w:val="00233CD6"/>
    <w:rsid w:val="0023408C"/>
    <w:rsid w:val="00236DBD"/>
    <w:rsid w:val="002374B2"/>
    <w:rsid w:val="00237F15"/>
    <w:rsid w:val="00237F3A"/>
    <w:rsid w:val="0024202E"/>
    <w:rsid w:val="00242070"/>
    <w:rsid w:val="002421DE"/>
    <w:rsid w:val="00244FB4"/>
    <w:rsid w:val="00246BEE"/>
    <w:rsid w:val="00247597"/>
    <w:rsid w:val="002479D3"/>
    <w:rsid w:val="00247CF8"/>
    <w:rsid w:val="002501C4"/>
    <w:rsid w:val="002520B4"/>
    <w:rsid w:val="00252A8B"/>
    <w:rsid w:val="00252E21"/>
    <w:rsid w:val="00252F13"/>
    <w:rsid w:val="0025585F"/>
    <w:rsid w:val="00255E86"/>
    <w:rsid w:val="002565C3"/>
    <w:rsid w:val="00257BB4"/>
    <w:rsid w:val="002604AD"/>
    <w:rsid w:val="00261934"/>
    <w:rsid w:val="002623A2"/>
    <w:rsid w:val="00262F62"/>
    <w:rsid w:val="00264BC6"/>
    <w:rsid w:val="00264E6B"/>
    <w:rsid w:val="00265912"/>
    <w:rsid w:val="00266853"/>
    <w:rsid w:val="00270846"/>
    <w:rsid w:val="00271DC0"/>
    <w:rsid w:val="002739FD"/>
    <w:rsid w:val="00274B7D"/>
    <w:rsid w:val="00276918"/>
    <w:rsid w:val="002769F8"/>
    <w:rsid w:val="00276DCD"/>
    <w:rsid w:val="00282981"/>
    <w:rsid w:val="00282ECB"/>
    <w:rsid w:val="00283AEF"/>
    <w:rsid w:val="00284B45"/>
    <w:rsid w:val="00284D9D"/>
    <w:rsid w:val="00284E7A"/>
    <w:rsid w:val="00285E2E"/>
    <w:rsid w:val="00286E97"/>
    <w:rsid w:val="00287BAD"/>
    <w:rsid w:val="00287DC8"/>
    <w:rsid w:val="00290354"/>
    <w:rsid w:val="00291E35"/>
    <w:rsid w:val="00292457"/>
    <w:rsid w:val="0029316F"/>
    <w:rsid w:val="0029332C"/>
    <w:rsid w:val="00293974"/>
    <w:rsid w:val="00294143"/>
    <w:rsid w:val="0029481F"/>
    <w:rsid w:val="002949C4"/>
    <w:rsid w:val="002955FE"/>
    <w:rsid w:val="00295DB3"/>
    <w:rsid w:val="00296A7E"/>
    <w:rsid w:val="002973C4"/>
    <w:rsid w:val="0029765A"/>
    <w:rsid w:val="002A1F78"/>
    <w:rsid w:val="002A282E"/>
    <w:rsid w:val="002A37EA"/>
    <w:rsid w:val="002A3BDE"/>
    <w:rsid w:val="002A76CE"/>
    <w:rsid w:val="002A7BF0"/>
    <w:rsid w:val="002B04A0"/>
    <w:rsid w:val="002B05C9"/>
    <w:rsid w:val="002B1CBF"/>
    <w:rsid w:val="002B2466"/>
    <w:rsid w:val="002B28C6"/>
    <w:rsid w:val="002B28FF"/>
    <w:rsid w:val="002B363E"/>
    <w:rsid w:val="002B4983"/>
    <w:rsid w:val="002B4B86"/>
    <w:rsid w:val="002B578C"/>
    <w:rsid w:val="002B5DEB"/>
    <w:rsid w:val="002B64A1"/>
    <w:rsid w:val="002B6B3A"/>
    <w:rsid w:val="002B7A33"/>
    <w:rsid w:val="002B7BA9"/>
    <w:rsid w:val="002C202B"/>
    <w:rsid w:val="002C5627"/>
    <w:rsid w:val="002C67EB"/>
    <w:rsid w:val="002C7CA2"/>
    <w:rsid w:val="002D39EE"/>
    <w:rsid w:val="002D4A89"/>
    <w:rsid w:val="002D5112"/>
    <w:rsid w:val="002D6C26"/>
    <w:rsid w:val="002E02FA"/>
    <w:rsid w:val="002E0F23"/>
    <w:rsid w:val="002E1BA8"/>
    <w:rsid w:val="002E4EDB"/>
    <w:rsid w:val="002E5B92"/>
    <w:rsid w:val="002E769C"/>
    <w:rsid w:val="002E785D"/>
    <w:rsid w:val="002E7F13"/>
    <w:rsid w:val="002F0580"/>
    <w:rsid w:val="002F0D44"/>
    <w:rsid w:val="002F15A7"/>
    <w:rsid w:val="002F1731"/>
    <w:rsid w:val="002F486B"/>
    <w:rsid w:val="002F4A43"/>
    <w:rsid w:val="002F4CBA"/>
    <w:rsid w:val="002F5058"/>
    <w:rsid w:val="002F62BF"/>
    <w:rsid w:val="002F6FF5"/>
    <w:rsid w:val="002F748C"/>
    <w:rsid w:val="003001CA"/>
    <w:rsid w:val="003006BD"/>
    <w:rsid w:val="003014A5"/>
    <w:rsid w:val="00301957"/>
    <w:rsid w:val="00302194"/>
    <w:rsid w:val="0030236E"/>
    <w:rsid w:val="00302570"/>
    <w:rsid w:val="00302E93"/>
    <w:rsid w:val="00302F3C"/>
    <w:rsid w:val="003057E5"/>
    <w:rsid w:val="00305A16"/>
    <w:rsid w:val="00305C24"/>
    <w:rsid w:val="00306091"/>
    <w:rsid w:val="00307193"/>
    <w:rsid w:val="00307280"/>
    <w:rsid w:val="00307544"/>
    <w:rsid w:val="00311474"/>
    <w:rsid w:val="00312664"/>
    <w:rsid w:val="003143BA"/>
    <w:rsid w:val="00314C15"/>
    <w:rsid w:val="00314D5B"/>
    <w:rsid w:val="003157D3"/>
    <w:rsid w:val="003166F3"/>
    <w:rsid w:val="003169BF"/>
    <w:rsid w:val="00320F24"/>
    <w:rsid w:val="003215B6"/>
    <w:rsid w:val="00322539"/>
    <w:rsid w:val="0032531B"/>
    <w:rsid w:val="003257E3"/>
    <w:rsid w:val="00325E9D"/>
    <w:rsid w:val="00327306"/>
    <w:rsid w:val="003316D8"/>
    <w:rsid w:val="00331DDC"/>
    <w:rsid w:val="00332F3E"/>
    <w:rsid w:val="00340590"/>
    <w:rsid w:val="00342E18"/>
    <w:rsid w:val="00342E35"/>
    <w:rsid w:val="00344B8A"/>
    <w:rsid w:val="00346C5F"/>
    <w:rsid w:val="003515B7"/>
    <w:rsid w:val="00351723"/>
    <w:rsid w:val="00351C7B"/>
    <w:rsid w:val="00352666"/>
    <w:rsid w:val="003548DC"/>
    <w:rsid w:val="00354CFB"/>
    <w:rsid w:val="00355ACD"/>
    <w:rsid w:val="003569E6"/>
    <w:rsid w:val="0035716C"/>
    <w:rsid w:val="0035717F"/>
    <w:rsid w:val="0036161C"/>
    <w:rsid w:val="003620AD"/>
    <w:rsid w:val="00362C47"/>
    <w:rsid w:val="0036351B"/>
    <w:rsid w:val="00365AB4"/>
    <w:rsid w:val="00365C8B"/>
    <w:rsid w:val="00366EF1"/>
    <w:rsid w:val="00367B66"/>
    <w:rsid w:val="00370C59"/>
    <w:rsid w:val="003717ED"/>
    <w:rsid w:val="00371914"/>
    <w:rsid w:val="00373CEB"/>
    <w:rsid w:val="0037650A"/>
    <w:rsid w:val="00376AAC"/>
    <w:rsid w:val="00377653"/>
    <w:rsid w:val="003777B1"/>
    <w:rsid w:val="00380F21"/>
    <w:rsid w:val="003810CE"/>
    <w:rsid w:val="0038126A"/>
    <w:rsid w:val="003822E3"/>
    <w:rsid w:val="00382C0D"/>
    <w:rsid w:val="00384689"/>
    <w:rsid w:val="00384F6B"/>
    <w:rsid w:val="00386C62"/>
    <w:rsid w:val="00392693"/>
    <w:rsid w:val="00392DFE"/>
    <w:rsid w:val="00392EB1"/>
    <w:rsid w:val="00395A8F"/>
    <w:rsid w:val="00395AD1"/>
    <w:rsid w:val="00396386"/>
    <w:rsid w:val="00396464"/>
    <w:rsid w:val="0039729F"/>
    <w:rsid w:val="00397BC4"/>
    <w:rsid w:val="003A50C4"/>
    <w:rsid w:val="003A583C"/>
    <w:rsid w:val="003A59C6"/>
    <w:rsid w:val="003A6BEE"/>
    <w:rsid w:val="003A72B6"/>
    <w:rsid w:val="003A77A2"/>
    <w:rsid w:val="003A7930"/>
    <w:rsid w:val="003B0941"/>
    <w:rsid w:val="003B0AFF"/>
    <w:rsid w:val="003B1AB2"/>
    <w:rsid w:val="003B25B5"/>
    <w:rsid w:val="003B2D75"/>
    <w:rsid w:val="003B4409"/>
    <w:rsid w:val="003B4CBF"/>
    <w:rsid w:val="003B6F63"/>
    <w:rsid w:val="003C18DE"/>
    <w:rsid w:val="003C2C80"/>
    <w:rsid w:val="003C4BBB"/>
    <w:rsid w:val="003C56E8"/>
    <w:rsid w:val="003C5A9A"/>
    <w:rsid w:val="003C7FCD"/>
    <w:rsid w:val="003D09A9"/>
    <w:rsid w:val="003D1AD2"/>
    <w:rsid w:val="003D1FA0"/>
    <w:rsid w:val="003D24EE"/>
    <w:rsid w:val="003D398E"/>
    <w:rsid w:val="003D43B4"/>
    <w:rsid w:val="003D4F88"/>
    <w:rsid w:val="003D54CE"/>
    <w:rsid w:val="003D691C"/>
    <w:rsid w:val="003D69C5"/>
    <w:rsid w:val="003D76FE"/>
    <w:rsid w:val="003E10F8"/>
    <w:rsid w:val="003E147B"/>
    <w:rsid w:val="003E14F8"/>
    <w:rsid w:val="003E1CEF"/>
    <w:rsid w:val="003E28BA"/>
    <w:rsid w:val="003E2A8A"/>
    <w:rsid w:val="003E305C"/>
    <w:rsid w:val="003E3980"/>
    <w:rsid w:val="003E526A"/>
    <w:rsid w:val="003E5B0C"/>
    <w:rsid w:val="003E6A4A"/>
    <w:rsid w:val="003E7476"/>
    <w:rsid w:val="003F021D"/>
    <w:rsid w:val="003F0E70"/>
    <w:rsid w:val="003F196B"/>
    <w:rsid w:val="003F2663"/>
    <w:rsid w:val="003F2E57"/>
    <w:rsid w:val="003F3236"/>
    <w:rsid w:val="003F37CB"/>
    <w:rsid w:val="003F39A7"/>
    <w:rsid w:val="003F5E67"/>
    <w:rsid w:val="003F63E6"/>
    <w:rsid w:val="003F6965"/>
    <w:rsid w:val="003F696B"/>
    <w:rsid w:val="00400D47"/>
    <w:rsid w:val="0040119A"/>
    <w:rsid w:val="00401796"/>
    <w:rsid w:val="00402493"/>
    <w:rsid w:val="00402664"/>
    <w:rsid w:val="00402BEA"/>
    <w:rsid w:val="004030DB"/>
    <w:rsid w:val="004057B7"/>
    <w:rsid w:val="00405B6A"/>
    <w:rsid w:val="00406D52"/>
    <w:rsid w:val="004120C3"/>
    <w:rsid w:val="004131C0"/>
    <w:rsid w:val="004144E2"/>
    <w:rsid w:val="00415598"/>
    <w:rsid w:val="00415B85"/>
    <w:rsid w:val="004172EA"/>
    <w:rsid w:val="004177BB"/>
    <w:rsid w:val="00420973"/>
    <w:rsid w:val="00421B7F"/>
    <w:rsid w:val="00422493"/>
    <w:rsid w:val="00422DDD"/>
    <w:rsid w:val="004237FB"/>
    <w:rsid w:val="00423C84"/>
    <w:rsid w:val="00424CC7"/>
    <w:rsid w:val="00425016"/>
    <w:rsid w:val="004268FF"/>
    <w:rsid w:val="00431120"/>
    <w:rsid w:val="00431406"/>
    <w:rsid w:val="00432886"/>
    <w:rsid w:val="004328F0"/>
    <w:rsid w:val="00433975"/>
    <w:rsid w:val="00433C5C"/>
    <w:rsid w:val="00435360"/>
    <w:rsid w:val="00435821"/>
    <w:rsid w:val="00435983"/>
    <w:rsid w:val="0043641C"/>
    <w:rsid w:val="004401ED"/>
    <w:rsid w:val="0044070A"/>
    <w:rsid w:val="00441124"/>
    <w:rsid w:val="00441CDB"/>
    <w:rsid w:val="004421B4"/>
    <w:rsid w:val="00443144"/>
    <w:rsid w:val="0045009E"/>
    <w:rsid w:val="00457403"/>
    <w:rsid w:val="00457ED3"/>
    <w:rsid w:val="00457F1E"/>
    <w:rsid w:val="00461736"/>
    <w:rsid w:val="00461B86"/>
    <w:rsid w:val="00463AEA"/>
    <w:rsid w:val="0046522B"/>
    <w:rsid w:val="004653D3"/>
    <w:rsid w:val="004666EA"/>
    <w:rsid w:val="00466AB7"/>
    <w:rsid w:val="004677A8"/>
    <w:rsid w:val="00467866"/>
    <w:rsid w:val="00467CD2"/>
    <w:rsid w:val="00467E65"/>
    <w:rsid w:val="00470754"/>
    <w:rsid w:val="0047109B"/>
    <w:rsid w:val="00471313"/>
    <w:rsid w:val="00471EBB"/>
    <w:rsid w:val="004726A5"/>
    <w:rsid w:val="0047339A"/>
    <w:rsid w:val="00475834"/>
    <w:rsid w:val="004758C6"/>
    <w:rsid w:val="00475956"/>
    <w:rsid w:val="00476C50"/>
    <w:rsid w:val="0047724E"/>
    <w:rsid w:val="004806B0"/>
    <w:rsid w:val="00480816"/>
    <w:rsid w:val="00480891"/>
    <w:rsid w:val="004836D1"/>
    <w:rsid w:val="00484255"/>
    <w:rsid w:val="00486030"/>
    <w:rsid w:val="00490157"/>
    <w:rsid w:val="004907DD"/>
    <w:rsid w:val="004917C2"/>
    <w:rsid w:val="0049194C"/>
    <w:rsid w:val="00491B00"/>
    <w:rsid w:val="00492EBC"/>
    <w:rsid w:val="00496152"/>
    <w:rsid w:val="0049652A"/>
    <w:rsid w:val="004A0112"/>
    <w:rsid w:val="004A0409"/>
    <w:rsid w:val="004A1021"/>
    <w:rsid w:val="004A1BF2"/>
    <w:rsid w:val="004A2045"/>
    <w:rsid w:val="004A2E15"/>
    <w:rsid w:val="004A360D"/>
    <w:rsid w:val="004B2072"/>
    <w:rsid w:val="004B484C"/>
    <w:rsid w:val="004B5833"/>
    <w:rsid w:val="004B616B"/>
    <w:rsid w:val="004C0CCD"/>
    <w:rsid w:val="004C0F5B"/>
    <w:rsid w:val="004C1958"/>
    <w:rsid w:val="004C1DE7"/>
    <w:rsid w:val="004C254C"/>
    <w:rsid w:val="004C3AEA"/>
    <w:rsid w:val="004C50C0"/>
    <w:rsid w:val="004C564A"/>
    <w:rsid w:val="004C6508"/>
    <w:rsid w:val="004D14FD"/>
    <w:rsid w:val="004D2E26"/>
    <w:rsid w:val="004D3505"/>
    <w:rsid w:val="004D4598"/>
    <w:rsid w:val="004D55E6"/>
    <w:rsid w:val="004D573F"/>
    <w:rsid w:val="004D5979"/>
    <w:rsid w:val="004D5BE4"/>
    <w:rsid w:val="004D5C2A"/>
    <w:rsid w:val="004D624C"/>
    <w:rsid w:val="004D6787"/>
    <w:rsid w:val="004D7AC6"/>
    <w:rsid w:val="004E06AD"/>
    <w:rsid w:val="004E111D"/>
    <w:rsid w:val="004E531A"/>
    <w:rsid w:val="004E65E3"/>
    <w:rsid w:val="004E7EFD"/>
    <w:rsid w:val="004F04E9"/>
    <w:rsid w:val="004F39FB"/>
    <w:rsid w:val="004F5E4D"/>
    <w:rsid w:val="004F66A7"/>
    <w:rsid w:val="00500A22"/>
    <w:rsid w:val="00500C40"/>
    <w:rsid w:val="00501571"/>
    <w:rsid w:val="005017EC"/>
    <w:rsid w:val="005031E2"/>
    <w:rsid w:val="00503DBA"/>
    <w:rsid w:val="0050482C"/>
    <w:rsid w:val="00504B1E"/>
    <w:rsid w:val="0050561E"/>
    <w:rsid w:val="005064CD"/>
    <w:rsid w:val="00506C11"/>
    <w:rsid w:val="00511025"/>
    <w:rsid w:val="005116F0"/>
    <w:rsid w:val="005118BC"/>
    <w:rsid w:val="00511C3C"/>
    <w:rsid w:val="00513ED5"/>
    <w:rsid w:val="00515DF7"/>
    <w:rsid w:val="005160BC"/>
    <w:rsid w:val="0051660D"/>
    <w:rsid w:val="00516FC4"/>
    <w:rsid w:val="00517ED6"/>
    <w:rsid w:val="005207B6"/>
    <w:rsid w:val="00520C1A"/>
    <w:rsid w:val="00521161"/>
    <w:rsid w:val="005212A0"/>
    <w:rsid w:val="0052323C"/>
    <w:rsid w:val="00523C88"/>
    <w:rsid w:val="0052518C"/>
    <w:rsid w:val="005254E1"/>
    <w:rsid w:val="00525768"/>
    <w:rsid w:val="00525B35"/>
    <w:rsid w:val="00525FE2"/>
    <w:rsid w:val="00527299"/>
    <w:rsid w:val="00527770"/>
    <w:rsid w:val="005307B8"/>
    <w:rsid w:val="005322F0"/>
    <w:rsid w:val="005331C3"/>
    <w:rsid w:val="00533856"/>
    <w:rsid w:val="00533D59"/>
    <w:rsid w:val="00535D42"/>
    <w:rsid w:val="00537820"/>
    <w:rsid w:val="00537FCB"/>
    <w:rsid w:val="0054286C"/>
    <w:rsid w:val="00542EBE"/>
    <w:rsid w:val="00545286"/>
    <w:rsid w:val="00545B45"/>
    <w:rsid w:val="00546284"/>
    <w:rsid w:val="005465BA"/>
    <w:rsid w:val="00551ED2"/>
    <w:rsid w:val="00555D7F"/>
    <w:rsid w:val="00557C1B"/>
    <w:rsid w:val="00560FC1"/>
    <w:rsid w:val="00561417"/>
    <w:rsid w:val="0056347C"/>
    <w:rsid w:val="00563770"/>
    <w:rsid w:val="00563A85"/>
    <w:rsid w:val="00564164"/>
    <w:rsid w:val="00565367"/>
    <w:rsid w:val="005720A2"/>
    <w:rsid w:val="00573D71"/>
    <w:rsid w:val="00574E22"/>
    <w:rsid w:val="00575065"/>
    <w:rsid w:val="0057736E"/>
    <w:rsid w:val="00580356"/>
    <w:rsid w:val="005803A8"/>
    <w:rsid w:val="00581506"/>
    <w:rsid w:val="00581DEA"/>
    <w:rsid w:val="005822AB"/>
    <w:rsid w:val="005843F7"/>
    <w:rsid w:val="00584479"/>
    <w:rsid w:val="005855D1"/>
    <w:rsid w:val="00586882"/>
    <w:rsid w:val="00586A5B"/>
    <w:rsid w:val="0058745B"/>
    <w:rsid w:val="0059146A"/>
    <w:rsid w:val="0059173F"/>
    <w:rsid w:val="00593BAE"/>
    <w:rsid w:val="00594293"/>
    <w:rsid w:val="00594D18"/>
    <w:rsid w:val="00594DC7"/>
    <w:rsid w:val="005959D0"/>
    <w:rsid w:val="00596DD3"/>
    <w:rsid w:val="00596DE0"/>
    <w:rsid w:val="005975CB"/>
    <w:rsid w:val="005A0CEF"/>
    <w:rsid w:val="005A41C3"/>
    <w:rsid w:val="005A530A"/>
    <w:rsid w:val="005A6878"/>
    <w:rsid w:val="005A68ED"/>
    <w:rsid w:val="005A7334"/>
    <w:rsid w:val="005A788D"/>
    <w:rsid w:val="005A7EED"/>
    <w:rsid w:val="005B03CB"/>
    <w:rsid w:val="005B045D"/>
    <w:rsid w:val="005B07FB"/>
    <w:rsid w:val="005B10C2"/>
    <w:rsid w:val="005B370B"/>
    <w:rsid w:val="005B3727"/>
    <w:rsid w:val="005B653D"/>
    <w:rsid w:val="005B6CD4"/>
    <w:rsid w:val="005B77C3"/>
    <w:rsid w:val="005B7968"/>
    <w:rsid w:val="005C10D5"/>
    <w:rsid w:val="005C4000"/>
    <w:rsid w:val="005C5F27"/>
    <w:rsid w:val="005C662A"/>
    <w:rsid w:val="005C781B"/>
    <w:rsid w:val="005C7A1D"/>
    <w:rsid w:val="005D0D21"/>
    <w:rsid w:val="005D1E70"/>
    <w:rsid w:val="005D2D48"/>
    <w:rsid w:val="005D4345"/>
    <w:rsid w:val="005D519B"/>
    <w:rsid w:val="005D580A"/>
    <w:rsid w:val="005D6614"/>
    <w:rsid w:val="005D74FF"/>
    <w:rsid w:val="005E054B"/>
    <w:rsid w:val="005E0574"/>
    <w:rsid w:val="005E1021"/>
    <w:rsid w:val="005E169C"/>
    <w:rsid w:val="005E18BE"/>
    <w:rsid w:val="005E28E0"/>
    <w:rsid w:val="005E4424"/>
    <w:rsid w:val="005E7FD9"/>
    <w:rsid w:val="005F0C58"/>
    <w:rsid w:val="005F11AA"/>
    <w:rsid w:val="005F1212"/>
    <w:rsid w:val="005F13EC"/>
    <w:rsid w:val="005F2B6F"/>
    <w:rsid w:val="005F2BE3"/>
    <w:rsid w:val="005F2E7D"/>
    <w:rsid w:val="005F3062"/>
    <w:rsid w:val="005F3078"/>
    <w:rsid w:val="005F3E93"/>
    <w:rsid w:val="005F3F56"/>
    <w:rsid w:val="005F5657"/>
    <w:rsid w:val="005F5E8D"/>
    <w:rsid w:val="005F75D0"/>
    <w:rsid w:val="005F797B"/>
    <w:rsid w:val="00600E41"/>
    <w:rsid w:val="00602A27"/>
    <w:rsid w:val="00604F92"/>
    <w:rsid w:val="006101B1"/>
    <w:rsid w:val="00611A13"/>
    <w:rsid w:val="00611A1E"/>
    <w:rsid w:val="00612C86"/>
    <w:rsid w:val="00613DF8"/>
    <w:rsid w:val="006147AB"/>
    <w:rsid w:val="00614924"/>
    <w:rsid w:val="00615385"/>
    <w:rsid w:val="00615DB1"/>
    <w:rsid w:val="00617C60"/>
    <w:rsid w:val="0062075A"/>
    <w:rsid w:val="00620D6D"/>
    <w:rsid w:val="00621DE1"/>
    <w:rsid w:val="00621F38"/>
    <w:rsid w:val="00622172"/>
    <w:rsid w:val="006233B9"/>
    <w:rsid w:val="00623A83"/>
    <w:rsid w:val="006260AD"/>
    <w:rsid w:val="0063150F"/>
    <w:rsid w:val="00631710"/>
    <w:rsid w:val="00632171"/>
    <w:rsid w:val="00632E09"/>
    <w:rsid w:val="00636044"/>
    <w:rsid w:val="006369FD"/>
    <w:rsid w:val="00637D45"/>
    <w:rsid w:val="006450B9"/>
    <w:rsid w:val="00645198"/>
    <w:rsid w:val="00645CDB"/>
    <w:rsid w:val="00646742"/>
    <w:rsid w:val="006469CA"/>
    <w:rsid w:val="00647143"/>
    <w:rsid w:val="00650A30"/>
    <w:rsid w:val="00651218"/>
    <w:rsid w:val="006516B2"/>
    <w:rsid w:val="006537D1"/>
    <w:rsid w:val="00653EA6"/>
    <w:rsid w:val="00654394"/>
    <w:rsid w:val="00657467"/>
    <w:rsid w:val="00661531"/>
    <w:rsid w:val="00661A51"/>
    <w:rsid w:val="00661D3E"/>
    <w:rsid w:val="00662B5C"/>
    <w:rsid w:val="00665563"/>
    <w:rsid w:val="006704FF"/>
    <w:rsid w:val="006712E3"/>
    <w:rsid w:val="006716F7"/>
    <w:rsid w:val="006727CA"/>
    <w:rsid w:val="006738B8"/>
    <w:rsid w:val="006741E7"/>
    <w:rsid w:val="006743BC"/>
    <w:rsid w:val="00676568"/>
    <w:rsid w:val="00676609"/>
    <w:rsid w:val="00677E56"/>
    <w:rsid w:val="00677EB4"/>
    <w:rsid w:val="00680FA1"/>
    <w:rsid w:val="006811BD"/>
    <w:rsid w:val="006830B0"/>
    <w:rsid w:val="00683FBA"/>
    <w:rsid w:val="00686377"/>
    <w:rsid w:val="00686C4E"/>
    <w:rsid w:val="00687226"/>
    <w:rsid w:val="006876E4"/>
    <w:rsid w:val="00687FF0"/>
    <w:rsid w:val="006902AF"/>
    <w:rsid w:val="006904DC"/>
    <w:rsid w:val="00690F62"/>
    <w:rsid w:val="006918D8"/>
    <w:rsid w:val="00692640"/>
    <w:rsid w:val="00693539"/>
    <w:rsid w:val="006944BF"/>
    <w:rsid w:val="00694CF9"/>
    <w:rsid w:val="00695DF7"/>
    <w:rsid w:val="00695FEB"/>
    <w:rsid w:val="00697D4C"/>
    <w:rsid w:val="006A0D0F"/>
    <w:rsid w:val="006A224D"/>
    <w:rsid w:val="006A2903"/>
    <w:rsid w:val="006A32B3"/>
    <w:rsid w:val="006A5EF9"/>
    <w:rsid w:val="006A7731"/>
    <w:rsid w:val="006B1A7E"/>
    <w:rsid w:val="006B41DC"/>
    <w:rsid w:val="006B4F1F"/>
    <w:rsid w:val="006B6278"/>
    <w:rsid w:val="006B7222"/>
    <w:rsid w:val="006C06A9"/>
    <w:rsid w:val="006C291B"/>
    <w:rsid w:val="006C2AA5"/>
    <w:rsid w:val="006C2D31"/>
    <w:rsid w:val="006C67F8"/>
    <w:rsid w:val="006D16D0"/>
    <w:rsid w:val="006D1F29"/>
    <w:rsid w:val="006D238D"/>
    <w:rsid w:val="006D3D50"/>
    <w:rsid w:val="006D3E34"/>
    <w:rsid w:val="006D569B"/>
    <w:rsid w:val="006D72D6"/>
    <w:rsid w:val="006E04F1"/>
    <w:rsid w:val="006E0639"/>
    <w:rsid w:val="006E0F71"/>
    <w:rsid w:val="006E1619"/>
    <w:rsid w:val="006E2515"/>
    <w:rsid w:val="006E25E7"/>
    <w:rsid w:val="006E2A12"/>
    <w:rsid w:val="006E2BFD"/>
    <w:rsid w:val="006E35BB"/>
    <w:rsid w:val="006E3A79"/>
    <w:rsid w:val="006E46A9"/>
    <w:rsid w:val="006E53A6"/>
    <w:rsid w:val="006E5D08"/>
    <w:rsid w:val="006E662B"/>
    <w:rsid w:val="006E701B"/>
    <w:rsid w:val="006F089D"/>
    <w:rsid w:val="006F0E60"/>
    <w:rsid w:val="006F1CF4"/>
    <w:rsid w:val="006F2AD5"/>
    <w:rsid w:val="006F33CE"/>
    <w:rsid w:val="006F3696"/>
    <w:rsid w:val="006F3E93"/>
    <w:rsid w:val="006F6E57"/>
    <w:rsid w:val="006F702D"/>
    <w:rsid w:val="006F748B"/>
    <w:rsid w:val="007002FA"/>
    <w:rsid w:val="00701A10"/>
    <w:rsid w:val="00701BAA"/>
    <w:rsid w:val="007042C6"/>
    <w:rsid w:val="00704C30"/>
    <w:rsid w:val="00705ECE"/>
    <w:rsid w:val="00707A9E"/>
    <w:rsid w:val="00707DE0"/>
    <w:rsid w:val="00710338"/>
    <w:rsid w:val="007118FB"/>
    <w:rsid w:val="00712163"/>
    <w:rsid w:val="0071320C"/>
    <w:rsid w:val="00714FF9"/>
    <w:rsid w:val="0072012C"/>
    <w:rsid w:val="0072083C"/>
    <w:rsid w:val="00721549"/>
    <w:rsid w:val="00721664"/>
    <w:rsid w:val="00721E50"/>
    <w:rsid w:val="00723BA3"/>
    <w:rsid w:val="00724338"/>
    <w:rsid w:val="007258CA"/>
    <w:rsid w:val="00727192"/>
    <w:rsid w:val="0072754E"/>
    <w:rsid w:val="00731A93"/>
    <w:rsid w:val="00734112"/>
    <w:rsid w:val="00734181"/>
    <w:rsid w:val="0073464E"/>
    <w:rsid w:val="00734688"/>
    <w:rsid w:val="00734978"/>
    <w:rsid w:val="00734AD9"/>
    <w:rsid w:val="00734D64"/>
    <w:rsid w:val="0073560B"/>
    <w:rsid w:val="00735C16"/>
    <w:rsid w:val="0073620C"/>
    <w:rsid w:val="007367E4"/>
    <w:rsid w:val="00736DA3"/>
    <w:rsid w:val="007371A5"/>
    <w:rsid w:val="0074060E"/>
    <w:rsid w:val="00740937"/>
    <w:rsid w:val="00741CEF"/>
    <w:rsid w:val="00743F2E"/>
    <w:rsid w:val="0074433F"/>
    <w:rsid w:val="00744655"/>
    <w:rsid w:val="007452BC"/>
    <w:rsid w:val="0074584D"/>
    <w:rsid w:val="00746645"/>
    <w:rsid w:val="00751BF5"/>
    <w:rsid w:val="007528E0"/>
    <w:rsid w:val="00753BD8"/>
    <w:rsid w:val="007548A7"/>
    <w:rsid w:val="00754EE0"/>
    <w:rsid w:val="00755CB3"/>
    <w:rsid w:val="00755D5F"/>
    <w:rsid w:val="0075646F"/>
    <w:rsid w:val="00757652"/>
    <w:rsid w:val="00760ED4"/>
    <w:rsid w:val="00764603"/>
    <w:rsid w:val="00764F93"/>
    <w:rsid w:val="00765E35"/>
    <w:rsid w:val="007672C7"/>
    <w:rsid w:val="007726E6"/>
    <w:rsid w:val="00775A63"/>
    <w:rsid w:val="00776F3A"/>
    <w:rsid w:val="007779B3"/>
    <w:rsid w:val="00777EE8"/>
    <w:rsid w:val="00777F37"/>
    <w:rsid w:val="00781374"/>
    <w:rsid w:val="007827EB"/>
    <w:rsid w:val="007828C9"/>
    <w:rsid w:val="00782C53"/>
    <w:rsid w:val="00783E4D"/>
    <w:rsid w:val="007847CB"/>
    <w:rsid w:val="0078530C"/>
    <w:rsid w:val="0078572C"/>
    <w:rsid w:val="007868DF"/>
    <w:rsid w:val="00786DC6"/>
    <w:rsid w:val="00791C1D"/>
    <w:rsid w:val="007933C4"/>
    <w:rsid w:val="007948DC"/>
    <w:rsid w:val="00794D81"/>
    <w:rsid w:val="00794D9E"/>
    <w:rsid w:val="00796C61"/>
    <w:rsid w:val="00797A4E"/>
    <w:rsid w:val="007A14F1"/>
    <w:rsid w:val="007A17D3"/>
    <w:rsid w:val="007A2959"/>
    <w:rsid w:val="007A484D"/>
    <w:rsid w:val="007A5370"/>
    <w:rsid w:val="007B077C"/>
    <w:rsid w:val="007B3A0C"/>
    <w:rsid w:val="007B3D9F"/>
    <w:rsid w:val="007B5AAC"/>
    <w:rsid w:val="007B5E9D"/>
    <w:rsid w:val="007B5F6C"/>
    <w:rsid w:val="007B6B9A"/>
    <w:rsid w:val="007B7492"/>
    <w:rsid w:val="007C068D"/>
    <w:rsid w:val="007C0B91"/>
    <w:rsid w:val="007C185D"/>
    <w:rsid w:val="007C6DC6"/>
    <w:rsid w:val="007C778B"/>
    <w:rsid w:val="007D28BC"/>
    <w:rsid w:val="007D2F78"/>
    <w:rsid w:val="007D30AD"/>
    <w:rsid w:val="007D3328"/>
    <w:rsid w:val="007D33BB"/>
    <w:rsid w:val="007D3C0C"/>
    <w:rsid w:val="007D4877"/>
    <w:rsid w:val="007D49CD"/>
    <w:rsid w:val="007D572A"/>
    <w:rsid w:val="007D7844"/>
    <w:rsid w:val="007E0FB1"/>
    <w:rsid w:val="007E128F"/>
    <w:rsid w:val="007E14EE"/>
    <w:rsid w:val="007E2246"/>
    <w:rsid w:val="007E459F"/>
    <w:rsid w:val="007E6A24"/>
    <w:rsid w:val="007E6C59"/>
    <w:rsid w:val="007E770C"/>
    <w:rsid w:val="007F181C"/>
    <w:rsid w:val="007F18E7"/>
    <w:rsid w:val="007F24AA"/>
    <w:rsid w:val="007F368B"/>
    <w:rsid w:val="007F5D11"/>
    <w:rsid w:val="007F6AB1"/>
    <w:rsid w:val="007F7C0F"/>
    <w:rsid w:val="00800645"/>
    <w:rsid w:val="008016A6"/>
    <w:rsid w:val="00803EDD"/>
    <w:rsid w:val="00804795"/>
    <w:rsid w:val="0080493B"/>
    <w:rsid w:val="00804B3E"/>
    <w:rsid w:val="0080510F"/>
    <w:rsid w:val="00805BC3"/>
    <w:rsid w:val="008076EA"/>
    <w:rsid w:val="008107A3"/>
    <w:rsid w:val="00811A1F"/>
    <w:rsid w:val="00813108"/>
    <w:rsid w:val="008135AE"/>
    <w:rsid w:val="00814144"/>
    <w:rsid w:val="00815EEA"/>
    <w:rsid w:val="008161E8"/>
    <w:rsid w:val="00816E4A"/>
    <w:rsid w:val="00820048"/>
    <w:rsid w:val="00820781"/>
    <w:rsid w:val="00822ABB"/>
    <w:rsid w:val="00823FD0"/>
    <w:rsid w:val="00826FDE"/>
    <w:rsid w:val="00827D44"/>
    <w:rsid w:val="008300B0"/>
    <w:rsid w:val="00830CA8"/>
    <w:rsid w:val="00830F74"/>
    <w:rsid w:val="008314F4"/>
    <w:rsid w:val="00834DD5"/>
    <w:rsid w:val="00835188"/>
    <w:rsid w:val="00835273"/>
    <w:rsid w:val="00835753"/>
    <w:rsid w:val="00836170"/>
    <w:rsid w:val="00837156"/>
    <w:rsid w:val="008372AB"/>
    <w:rsid w:val="008402E1"/>
    <w:rsid w:val="00841484"/>
    <w:rsid w:val="008414E5"/>
    <w:rsid w:val="00841B8C"/>
    <w:rsid w:val="00841CE7"/>
    <w:rsid w:val="008444E9"/>
    <w:rsid w:val="00844D4E"/>
    <w:rsid w:val="00845820"/>
    <w:rsid w:val="00845CDB"/>
    <w:rsid w:val="00845D46"/>
    <w:rsid w:val="008475BF"/>
    <w:rsid w:val="00847CBC"/>
    <w:rsid w:val="00850D92"/>
    <w:rsid w:val="00850EA2"/>
    <w:rsid w:val="00851888"/>
    <w:rsid w:val="008530D0"/>
    <w:rsid w:val="00853596"/>
    <w:rsid w:val="00853B54"/>
    <w:rsid w:val="0085489B"/>
    <w:rsid w:val="00855259"/>
    <w:rsid w:val="00856CDD"/>
    <w:rsid w:val="008616F5"/>
    <w:rsid w:val="00861D44"/>
    <w:rsid w:val="0086200C"/>
    <w:rsid w:val="00862325"/>
    <w:rsid w:val="00862652"/>
    <w:rsid w:val="00863A84"/>
    <w:rsid w:val="00864DAF"/>
    <w:rsid w:val="00864FB2"/>
    <w:rsid w:val="008657A3"/>
    <w:rsid w:val="00865A32"/>
    <w:rsid w:val="008716C4"/>
    <w:rsid w:val="008729C7"/>
    <w:rsid w:val="00872CD9"/>
    <w:rsid w:val="008731F5"/>
    <w:rsid w:val="00874C5B"/>
    <w:rsid w:val="0087704E"/>
    <w:rsid w:val="00877589"/>
    <w:rsid w:val="00881114"/>
    <w:rsid w:val="00881377"/>
    <w:rsid w:val="008813EE"/>
    <w:rsid w:val="00881ED1"/>
    <w:rsid w:val="008823DE"/>
    <w:rsid w:val="00882ABD"/>
    <w:rsid w:val="00882EA9"/>
    <w:rsid w:val="00883329"/>
    <w:rsid w:val="00883487"/>
    <w:rsid w:val="00884BEC"/>
    <w:rsid w:val="00884C66"/>
    <w:rsid w:val="00885E43"/>
    <w:rsid w:val="00890E65"/>
    <w:rsid w:val="00891502"/>
    <w:rsid w:val="0089179C"/>
    <w:rsid w:val="008928DC"/>
    <w:rsid w:val="008929E2"/>
    <w:rsid w:val="0089313A"/>
    <w:rsid w:val="00893827"/>
    <w:rsid w:val="00894154"/>
    <w:rsid w:val="00894256"/>
    <w:rsid w:val="0089432A"/>
    <w:rsid w:val="0089516C"/>
    <w:rsid w:val="008957BD"/>
    <w:rsid w:val="0089651C"/>
    <w:rsid w:val="008A00FF"/>
    <w:rsid w:val="008A015E"/>
    <w:rsid w:val="008A01AE"/>
    <w:rsid w:val="008A0B9C"/>
    <w:rsid w:val="008A18E2"/>
    <w:rsid w:val="008A1EC7"/>
    <w:rsid w:val="008A2231"/>
    <w:rsid w:val="008A2E15"/>
    <w:rsid w:val="008A4F68"/>
    <w:rsid w:val="008A5F79"/>
    <w:rsid w:val="008A60F4"/>
    <w:rsid w:val="008B00CF"/>
    <w:rsid w:val="008B0505"/>
    <w:rsid w:val="008B1D14"/>
    <w:rsid w:val="008B2BFF"/>
    <w:rsid w:val="008B457F"/>
    <w:rsid w:val="008B4C1B"/>
    <w:rsid w:val="008B5D9F"/>
    <w:rsid w:val="008B6EBA"/>
    <w:rsid w:val="008B7563"/>
    <w:rsid w:val="008C0581"/>
    <w:rsid w:val="008C221B"/>
    <w:rsid w:val="008C57EE"/>
    <w:rsid w:val="008C6F20"/>
    <w:rsid w:val="008D07C7"/>
    <w:rsid w:val="008D0A3D"/>
    <w:rsid w:val="008D2422"/>
    <w:rsid w:val="008D2DAA"/>
    <w:rsid w:val="008D438F"/>
    <w:rsid w:val="008D5A28"/>
    <w:rsid w:val="008E0CA6"/>
    <w:rsid w:val="008E23DD"/>
    <w:rsid w:val="008E279C"/>
    <w:rsid w:val="008E3F59"/>
    <w:rsid w:val="008E42CD"/>
    <w:rsid w:val="008E4DB9"/>
    <w:rsid w:val="008E52D7"/>
    <w:rsid w:val="008E59AF"/>
    <w:rsid w:val="008E6CD9"/>
    <w:rsid w:val="008E6EB1"/>
    <w:rsid w:val="008E7C5A"/>
    <w:rsid w:val="008E7E04"/>
    <w:rsid w:val="008E7E12"/>
    <w:rsid w:val="008F08B9"/>
    <w:rsid w:val="008F0E48"/>
    <w:rsid w:val="008F117B"/>
    <w:rsid w:val="008F3748"/>
    <w:rsid w:val="008F3B40"/>
    <w:rsid w:val="008F586A"/>
    <w:rsid w:val="008F6DFB"/>
    <w:rsid w:val="008F78F5"/>
    <w:rsid w:val="009041BF"/>
    <w:rsid w:val="00904609"/>
    <w:rsid w:val="00905362"/>
    <w:rsid w:val="009061DA"/>
    <w:rsid w:val="009104BF"/>
    <w:rsid w:val="0091119D"/>
    <w:rsid w:val="009132F3"/>
    <w:rsid w:val="0091390D"/>
    <w:rsid w:val="00914C03"/>
    <w:rsid w:val="00915BF0"/>
    <w:rsid w:val="00915BFD"/>
    <w:rsid w:val="00916C9A"/>
    <w:rsid w:val="00917983"/>
    <w:rsid w:val="00920A51"/>
    <w:rsid w:val="0092115D"/>
    <w:rsid w:val="0092122F"/>
    <w:rsid w:val="00921A6D"/>
    <w:rsid w:val="00921D8D"/>
    <w:rsid w:val="00924CFF"/>
    <w:rsid w:val="0092578F"/>
    <w:rsid w:val="00926FDC"/>
    <w:rsid w:val="00927499"/>
    <w:rsid w:val="009274A2"/>
    <w:rsid w:val="00927FD2"/>
    <w:rsid w:val="00931A6A"/>
    <w:rsid w:val="0093203C"/>
    <w:rsid w:val="009326F6"/>
    <w:rsid w:val="00934515"/>
    <w:rsid w:val="00934E07"/>
    <w:rsid w:val="0093711A"/>
    <w:rsid w:val="00940A44"/>
    <w:rsid w:val="00940B9E"/>
    <w:rsid w:val="00941422"/>
    <w:rsid w:val="009423B8"/>
    <w:rsid w:val="00944249"/>
    <w:rsid w:val="00944362"/>
    <w:rsid w:val="00947888"/>
    <w:rsid w:val="00951C94"/>
    <w:rsid w:val="0095386C"/>
    <w:rsid w:val="00954443"/>
    <w:rsid w:val="00954444"/>
    <w:rsid w:val="009558F9"/>
    <w:rsid w:val="00955AC7"/>
    <w:rsid w:val="00955B2F"/>
    <w:rsid w:val="00955E69"/>
    <w:rsid w:val="00960E86"/>
    <w:rsid w:val="009626B7"/>
    <w:rsid w:val="00964EBF"/>
    <w:rsid w:val="0096567E"/>
    <w:rsid w:val="0096663F"/>
    <w:rsid w:val="00966C70"/>
    <w:rsid w:val="009675F0"/>
    <w:rsid w:val="00967A8F"/>
    <w:rsid w:val="00971867"/>
    <w:rsid w:val="00975506"/>
    <w:rsid w:val="009777AF"/>
    <w:rsid w:val="00983864"/>
    <w:rsid w:val="00984D38"/>
    <w:rsid w:val="0098500C"/>
    <w:rsid w:val="00985460"/>
    <w:rsid w:val="00986C1B"/>
    <w:rsid w:val="009870E0"/>
    <w:rsid w:val="00987FBC"/>
    <w:rsid w:val="00992440"/>
    <w:rsid w:val="00993265"/>
    <w:rsid w:val="009943A3"/>
    <w:rsid w:val="0099639A"/>
    <w:rsid w:val="009965D0"/>
    <w:rsid w:val="00996A04"/>
    <w:rsid w:val="00996A0A"/>
    <w:rsid w:val="009973E3"/>
    <w:rsid w:val="009A2CA0"/>
    <w:rsid w:val="009A43E3"/>
    <w:rsid w:val="009A46C5"/>
    <w:rsid w:val="009A4BFE"/>
    <w:rsid w:val="009A69C1"/>
    <w:rsid w:val="009A74E2"/>
    <w:rsid w:val="009A77FE"/>
    <w:rsid w:val="009B0CDC"/>
    <w:rsid w:val="009B1C04"/>
    <w:rsid w:val="009B3588"/>
    <w:rsid w:val="009B608C"/>
    <w:rsid w:val="009B610B"/>
    <w:rsid w:val="009C0B3D"/>
    <w:rsid w:val="009C0E48"/>
    <w:rsid w:val="009C2145"/>
    <w:rsid w:val="009C3FBC"/>
    <w:rsid w:val="009C457D"/>
    <w:rsid w:val="009C508D"/>
    <w:rsid w:val="009C567F"/>
    <w:rsid w:val="009C5C25"/>
    <w:rsid w:val="009C6139"/>
    <w:rsid w:val="009C6390"/>
    <w:rsid w:val="009C65A6"/>
    <w:rsid w:val="009D2DA1"/>
    <w:rsid w:val="009D41A7"/>
    <w:rsid w:val="009D58E8"/>
    <w:rsid w:val="009D7703"/>
    <w:rsid w:val="009D7B66"/>
    <w:rsid w:val="009E098F"/>
    <w:rsid w:val="009E1C5E"/>
    <w:rsid w:val="009E58E6"/>
    <w:rsid w:val="009E5A6E"/>
    <w:rsid w:val="009E5FC0"/>
    <w:rsid w:val="009E714C"/>
    <w:rsid w:val="009F4C0D"/>
    <w:rsid w:val="009F6E52"/>
    <w:rsid w:val="009F74D2"/>
    <w:rsid w:val="009F7D59"/>
    <w:rsid w:val="00A00F96"/>
    <w:rsid w:val="00A01736"/>
    <w:rsid w:val="00A022FF"/>
    <w:rsid w:val="00A02582"/>
    <w:rsid w:val="00A06BD6"/>
    <w:rsid w:val="00A06C4F"/>
    <w:rsid w:val="00A118E0"/>
    <w:rsid w:val="00A11B04"/>
    <w:rsid w:val="00A13E1F"/>
    <w:rsid w:val="00A148DF"/>
    <w:rsid w:val="00A1560A"/>
    <w:rsid w:val="00A17A01"/>
    <w:rsid w:val="00A17CB4"/>
    <w:rsid w:val="00A17F30"/>
    <w:rsid w:val="00A206AA"/>
    <w:rsid w:val="00A20A9C"/>
    <w:rsid w:val="00A21BC8"/>
    <w:rsid w:val="00A22454"/>
    <w:rsid w:val="00A23F59"/>
    <w:rsid w:val="00A2462E"/>
    <w:rsid w:val="00A25399"/>
    <w:rsid w:val="00A25680"/>
    <w:rsid w:val="00A25AE2"/>
    <w:rsid w:val="00A25B2E"/>
    <w:rsid w:val="00A27022"/>
    <w:rsid w:val="00A2704C"/>
    <w:rsid w:val="00A27AE4"/>
    <w:rsid w:val="00A30967"/>
    <w:rsid w:val="00A31452"/>
    <w:rsid w:val="00A3174C"/>
    <w:rsid w:val="00A32EC3"/>
    <w:rsid w:val="00A3410E"/>
    <w:rsid w:val="00A35589"/>
    <w:rsid w:val="00A364F0"/>
    <w:rsid w:val="00A36E7A"/>
    <w:rsid w:val="00A40B9F"/>
    <w:rsid w:val="00A40DAE"/>
    <w:rsid w:val="00A410EF"/>
    <w:rsid w:val="00A42062"/>
    <w:rsid w:val="00A4274E"/>
    <w:rsid w:val="00A435DB"/>
    <w:rsid w:val="00A4481A"/>
    <w:rsid w:val="00A4682C"/>
    <w:rsid w:val="00A46DEE"/>
    <w:rsid w:val="00A470E4"/>
    <w:rsid w:val="00A475AE"/>
    <w:rsid w:val="00A4794B"/>
    <w:rsid w:val="00A508F6"/>
    <w:rsid w:val="00A50BB9"/>
    <w:rsid w:val="00A50D76"/>
    <w:rsid w:val="00A53865"/>
    <w:rsid w:val="00A53AC5"/>
    <w:rsid w:val="00A54435"/>
    <w:rsid w:val="00A550D7"/>
    <w:rsid w:val="00A555D9"/>
    <w:rsid w:val="00A5566C"/>
    <w:rsid w:val="00A55DDC"/>
    <w:rsid w:val="00A55ED1"/>
    <w:rsid w:val="00A5687B"/>
    <w:rsid w:val="00A56EA7"/>
    <w:rsid w:val="00A573FB"/>
    <w:rsid w:val="00A61770"/>
    <w:rsid w:val="00A619E8"/>
    <w:rsid w:val="00A61D81"/>
    <w:rsid w:val="00A6274C"/>
    <w:rsid w:val="00A6345B"/>
    <w:rsid w:val="00A6368B"/>
    <w:rsid w:val="00A63B7E"/>
    <w:rsid w:val="00A6411F"/>
    <w:rsid w:val="00A64F41"/>
    <w:rsid w:val="00A650FE"/>
    <w:rsid w:val="00A651F1"/>
    <w:rsid w:val="00A666BD"/>
    <w:rsid w:val="00A67F54"/>
    <w:rsid w:val="00A726E4"/>
    <w:rsid w:val="00A73811"/>
    <w:rsid w:val="00A817C6"/>
    <w:rsid w:val="00A8244E"/>
    <w:rsid w:val="00A82C8E"/>
    <w:rsid w:val="00A84D88"/>
    <w:rsid w:val="00A85477"/>
    <w:rsid w:val="00A85FB8"/>
    <w:rsid w:val="00A8672C"/>
    <w:rsid w:val="00A86F48"/>
    <w:rsid w:val="00A873BD"/>
    <w:rsid w:val="00A87C27"/>
    <w:rsid w:val="00A910ED"/>
    <w:rsid w:val="00A9148F"/>
    <w:rsid w:val="00A95821"/>
    <w:rsid w:val="00A96DB9"/>
    <w:rsid w:val="00A96E3B"/>
    <w:rsid w:val="00AA00BC"/>
    <w:rsid w:val="00AA13DE"/>
    <w:rsid w:val="00AA1AEE"/>
    <w:rsid w:val="00AA1E3C"/>
    <w:rsid w:val="00AA2A4D"/>
    <w:rsid w:val="00AA2F80"/>
    <w:rsid w:val="00AA467B"/>
    <w:rsid w:val="00AA6093"/>
    <w:rsid w:val="00AA6222"/>
    <w:rsid w:val="00AA79F5"/>
    <w:rsid w:val="00AB0478"/>
    <w:rsid w:val="00AB1581"/>
    <w:rsid w:val="00AB25E4"/>
    <w:rsid w:val="00AB2C35"/>
    <w:rsid w:val="00AB31B9"/>
    <w:rsid w:val="00AB4129"/>
    <w:rsid w:val="00AB535B"/>
    <w:rsid w:val="00AB553E"/>
    <w:rsid w:val="00AB5C04"/>
    <w:rsid w:val="00AB72A7"/>
    <w:rsid w:val="00AC0B69"/>
    <w:rsid w:val="00AC4D05"/>
    <w:rsid w:val="00AC65A5"/>
    <w:rsid w:val="00AC76EB"/>
    <w:rsid w:val="00AD055D"/>
    <w:rsid w:val="00AD078C"/>
    <w:rsid w:val="00AD0BCF"/>
    <w:rsid w:val="00AD3861"/>
    <w:rsid w:val="00AD4287"/>
    <w:rsid w:val="00AD473B"/>
    <w:rsid w:val="00AD4C41"/>
    <w:rsid w:val="00AD4EDC"/>
    <w:rsid w:val="00AD5B35"/>
    <w:rsid w:val="00AD6062"/>
    <w:rsid w:val="00AD6447"/>
    <w:rsid w:val="00AD649C"/>
    <w:rsid w:val="00AD6C9C"/>
    <w:rsid w:val="00AD758F"/>
    <w:rsid w:val="00AD7CBC"/>
    <w:rsid w:val="00AE09E7"/>
    <w:rsid w:val="00AE0B40"/>
    <w:rsid w:val="00AE251E"/>
    <w:rsid w:val="00AE2EB6"/>
    <w:rsid w:val="00AE728F"/>
    <w:rsid w:val="00AE78E2"/>
    <w:rsid w:val="00AE7DFA"/>
    <w:rsid w:val="00AF1186"/>
    <w:rsid w:val="00AF27C7"/>
    <w:rsid w:val="00AF2E5E"/>
    <w:rsid w:val="00AF51B3"/>
    <w:rsid w:val="00AF5B19"/>
    <w:rsid w:val="00AF74F4"/>
    <w:rsid w:val="00AF7953"/>
    <w:rsid w:val="00B002D4"/>
    <w:rsid w:val="00B003D8"/>
    <w:rsid w:val="00B0217C"/>
    <w:rsid w:val="00B0275B"/>
    <w:rsid w:val="00B02FC3"/>
    <w:rsid w:val="00B03953"/>
    <w:rsid w:val="00B03D82"/>
    <w:rsid w:val="00B05749"/>
    <w:rsid w:val="00B05E35"/>
    <w:rsid w:val="00B068C1"/>
    <w:rsid w:val="00B07954"/>
    <w:rsid w:val="00B10BA7"/>
    <w:rsid w:val="00B11230"/>
    <w:rsid w:val="00B13DC4"/>
    <w:rsid w:val="00B16C29"/>
    <w:rsid w:val="00B22148"/>
    <w:rsid w:val="00B247A7"/>
    <w:rsid w:val="00B2512E"/>
    <w:rsid w:val="00B2568E"/>
    <w:rsid w:val="00B27174"/>
    <w:rsid w:val="00B3311E"/>
    <w:rsid w:val="00B335C1"/>
    <w:rsid w:val="00B3442E"/>
    <w:rsid w:val="00B37292"/>
    <w:rsid w:val="00B377BF"/>
    <w:rsid w:val="00B425F3"/>
    <w:rsid w:val="00B427F3"/>
    <w:rsid w:val="00B43607"/>
    <w:rsid w:val="00B446B4"/>
    <w:rsid w:val="00B45576"/>
    <w:rsid w:val="00B4559D"/>
    <w:rsid w:val="00B45AB6"/>
    <w:rsid w:val="00B51F75"/>
    <w:rsid w:val="00B550D0"/>
    <w:rsid w:val="00B55749"/>
    <w:rsid w:val="00B56A44"/>
    <w:rsid w:val="00B57EDE"/>
    <w:rsid w:val="00B62F7C"/>
    <w:rsid w:val="00B65084"/>
    <w:rsid w:val="00B70208"/>
    <w:rsid w:val="00B7074E"/>
    <w:rsid w:val="00B70FA8"/>
    <w:rsid w:val="00B71234"/>
    <w:rsid w:val="00B728DF"/>
    <w:rsid w:val="00B72C6F"/>
    <w:rsid w:val="00B73E3C"/>
    <w:rsid w:val="00B74C38"/>
    <w:rsid w:val="00B74F7D"/>
    <w:rsid w:val="00B7675B"/>
    <w:rsid w:val="00B77194"/>
    <w:rsid w:val="00B81310"/>
    <w:rsid w:val="00B8154D"/>
    <w:rsid w:val="00B8276D"/>
    <w:rsid w:val="00B835FB"/>
    <w:rsid w:val="00B8492E"/>
    <w:rsid w:val="00B85280"/>
    <w:rsid w:val="00B85AA0"/>
    <w:rsid w:val="00B85E57"/>
    <w:rsid w:val="00B85FF6"/>
    <w:rsid w:val="00B867D8"/>
    <w:rsid w:val="00B90897"/>
    <w:rsid w:val="00B90BE5"/>
    <w:rsid w:val="00B914B4"/>
    <w:rsid w:val="00B91D07"/>
    <w:rsid w:val="00B921D1"/>
    <w:rsid w:val="00B934BF"/>
    <w:rsid w:val="00B93DB9"/>
    <w:rsid w:val="00B95730"/>
    <w:rsid w:val="00B95C28"/>
    <w:rsid w:val="00B95D9A"/>
    <w:rsid w:val="00B97C0B"/>
    <w:rsid w:val="00BA0229"/>
    <w:rsid w:val="00BA1280"/>
    <w:rsid w:val="00BA13E7"/>
    <w:rsid w:val="00BA14A7"/>
    <w:rsid w:val="00BA1CA8"/>
    <w:rsid w:val="00BA2632"/>
    <w:rsid w:val="00BA42C9"/>
    <w:rsid w:val="00BA4CD0"/>
    <w:rsid w:val="00BB009A"/>
    <w:rsid w:val="00BB0FBC"/>
    <w:rsid w:val="00BB2C48"/>
    <w:rsid w:val="00BB37DD"/>
    <w:rsid w:val="00BB4F3C"/>
    <w:rsid w:val="00BB533F"/>
    <w:rsid w:val="00BB5E94"/>
    <w:rsid w:val="00BC17B3"/>
    <w:rsid w:val="00BC1B09"/>
    <w:rsid w:val="00BC2A96"/>
    <w:rsid w:val="00BC59B9"/>
    <w:rsid w:val="00BC5A46"/>
    <w:rsid w:val="00BC7FA9"/>
    <w:rsid w:val="00BD4351"/>
    <w:rsid w:val="00BD63B4"/>
    <w:rsid w:val="00BD6BEC"/>
    <w:rsid w:val="00BD7675"/>
    <w:rsid w:val="00BE1467"/>
    <w:rsid w:val="00BE3FB0"/>
    <w:rsid w:val="00BE5E6C"/>
    <w:rsid w:val="00BE6B64"/>
    <w:rsid w:val="00BE7EDF"/>
    <w:rsid w:val="00BF06EC"/>
    <w:rsid w:val="00BF14A1"/>
    <w:rsid w:val="00BF2C72"/>
    <w:rsid w:val="00BF492F"/>
    <w:rsid w:val="00BF5FA7"/>
    <w:rsid w:val="00BF6175"/>
    <w:rsid w:val="00BF61A2"/>
    <w:rsid w:val="00C006B7"/>
    <w:rsid w:val="00C00F68"/>
    <w:rsid w:val="00C01BF5"/>
    <w:rsid w:val="00C01EFC"/>
    <w:rsid w:val="00C02128"/>
    <w:rsid w:val="00C026ED"/>
    <w:rsid w:val="00C02906"/>
    <w:rsid w:val="00C02F79"/>
    <w:rsid w:val="00C0323B"/>
    <w:rsid w:val="00C038C5"/>
    <w:rsid w:val="00C0441F"/>
    <w:rsid w:val="00C051F4"/>
    <w:rsid w:val="00C056A8"/>
    <w:rsid w:val="00C05DE8"/>
    <w:rsid w:val="00C067DF"/>
    <w:rsid w:val="00C06DC3"/>
    <w:rsid w:val="00C06E9F"/>
    <w:rsid w:val="00C0727F"/>
    <w:rsid w:val="00C0765F"/>
    <w:rsid w:val="00C07D41"/>
    <w:rsid w:val="00C10B83"/>
    <w:rsid w:val="00C1126F"/>
    <w:rsid w:val="00C11961"/>
    <w:rsid w:val="00C13CE8"/>
    <w:rsid w:val="00C17807"/>
    <w:rsid w:val="00C201B6"/>
    <w:rsid w:val="00C20445"/>
    <w:rsid w:val="00C20785"/>
    <w:rsid w:val="00C22785"/>
    <w:rsid w:val="00C22D07"/>
    <w:rsid w:val="00C236C2"/>
    <w:rsid w:val="00C23BD9"/>
    <w:rsid w:val="00C240B9"/>
    <w:rsid w:val="00C2478D"/>
    <w:rsid w:val="00C25012"/>
    <w:rsid w:val="00C262D4"/>
    <w:rsid w:val="00C2708E"/>
    <w:rsid w:val="00C27A77"/>
    <w:rsid w:val="00C27BB7"/>
    <w:rsid w:val="00C27E1B"/>
    <w:rsid w:val="00C31F0C"/>
    <w:rsid w:val="00C32742"/>
    <w:rsid w:val="00C32AFC"/>
    <w:rsid w:val="00C32C39"/>
    <w:rsid w:val="00C32CB1"/>
    <w:rsid w:val="00C32E59"/>
    <w:rsid w:val="00C33CEC"/>
    <w:rsid w:val="00C3565C"/>
    <w:rsid w:val="00C40369"/>
    <w:rsid w:val="00C41CCA"/>
    <w:rsid w:val="00C4231D"/>
    <w:rsid w:val="00C43D2B"/>
    <w:rsid w:val="00C47002"/>
    <w:rsid w:val="00C50DC2"/>
    <w:rsid w:val="00C5373C"/>
    <w:rsid w:val="00C53961"/>
    <w:rsid w:val="00C53ABD"/>
    <w:rsid w:val="00C53EE2"/>
    <w:rsid w:val="00C57AEF"/>
    <w:rsid w:val="00C6017F"/>
    <w:rsid w:val="00C60B4D"/>
    <w:rsid w:val="00C63195"/>
    <w:rsid w:val="00C63C5F"/>
    <w:rsid w:val="00C64A47"/>
    <w:rsid w:val="00C64D1F"/>
    <w:rsid w:val="00C651FE"/>
    <w:rsid w:val="00C65267"/>
    <w:rsid w:val="00C65487"/>
    <w:rsid w:val="00C65EB5"/>
    <w:rsid w:val="00C664E7"/>
    <w:rsid w:val="00C668B3"/>
    <w:rsid w:val="00C67BF5"/>
    <w:rsid w:val="00C70BD0"/>
    <w:rsid w:val="00C74030"/>
    <w:rsid w:val="00C768EA"/>
    <w:rsid w:val="00C77B5D"/>
    <w:rsid w:val="00C80D4D"/>
    <w:rsid w:val="00C8251E"/>
    <w:rsid w:val="00C82CCB"/>
    <w:rsid w:val="00C83B12"/>
    <w:rsid w:val="00C849A7"/>
    <w:rsid w:val="00C84C51"/>
    <w:rsid w:val="00C92F8B"/>
    <w:rsid w:val="00C93236"/>
    <w:rsid w:val="00C936FD"/>
    <w:rsid w:val="00C945C6"/>
    <w:rsid w:val="00C96070"/>
    <w:rsid w:val="00C975C2"/>
    <w:rsid w:val="00C97692"/>
    <w:rsid w:val="00C977B1"/>
    <w:rsid w:val="00CA046F"/>
    <w:rsid w:val="00CA0543"/>
    <w:rsid w:val="00CA3AFE"/>
    <w:rsid w:val="00CA42CC"/>
    <w:rsid w:val="00CA6213"/>
    <w:rsid w:val="00CB119F"/>
    <w:rsid w:val="00CB11BA"/>
    <w:rsid w:val="00CB3CCD"/>
    <w:rsid w:val="00CB4745"/>
    <w:rsid w:val="00CB5FCD"/>
    <w:rsid w:val="00CB71E1"/>
    <w:rsid w:val="00CB7B77"/>
    <w:rsid w:val="00CC22E7"/>
    <w:rsid w:val="00CC28CC"/>
    <w:rsid w:val="00CC304E"/>
    <w:rsid w:val="00CC4280"/>
    <w:rsid w:val="00CC4C7A"/>
    <w:rsid w:val="00CC6D45"/>
    <w:rsid w:val="00CC6FD6"/>
    <w:rsid w:val="00CC74BF"/>
    <w:rsid w:val="00CD00DC"/>
    <w:rsid w:val="00CD0232"/>
    <w:rsid w:val="00CD1212"/>
    <w:rsid w:val="00CD1799"/>
    <w:rsid w:val="00CD2329"/>
    <w:rsid w:val="00CD2EF3"/>
    <w:rsid w:val="00CD30BB"/>
    <w:rsid w:val="00CD32A2"/>
    <w:rsid w:val="00CD3786"/>
    <w:rsid w:val="00CD44FE"/>
    <w:rsid w:val="00CD757F"/>
    <w:rsid w:val="00CD7F49"/>
    <w:rsid w:val="00CE0A50"/>
    <w:rsid w:val="00CE1980"/>
    <w:rsid w:val="00CE2351"/>
    <w:rsid w:val="00CE3631"/>
    <w:rsid w:val="00CE380E"/>
    <w:rsid w:val="00CE3BC1"/>
    <w:rsid w:val="00CE5E5C"/>
    <w:rsid w:val="00CE66A9"/>
    <w:rsid w:val="00CE7BB4"/>
    <w:rsid w:val="00CF02D3"/>
    <w:rsid w:val="00CF0FBF"/>
    <w:rsid w:val="00CF240F"/>
    <w:rsid w:val="00CF2957"/>
    <w:rsid w:val="00CF29D3"/>
    <w:rsid w:val="00CF5BC3"/>
    <w:rsid w:val="00CF639E"/>
    <w:rsid w:val="00CF7701"/>
    <w:rsid w:val="00D01B7A"/>
    <w:rsid w:val="00D066FB"/>
    <w:rsid w:val="00D06F20"/>
    <w:rsid w:val="00D071DB"/>
    <w:rsid w:val="00D07C77"/>
    <w:rsid w:val="00D112F7"/>
    <w:rsid w:val="00D117FE"/>
    <w:rsid w:val="00D12E46"/>
    <w:rsid w:val="00D14D12"/>
    <w:rsid w:val="00D15416"/>
    <w:rsid w:val="00D21409"/>
    <w:rsid w:val="00D21541"/>
    <w:rsid w:val="00D217AD"/>
    <w:rsid w:val="00D23545"/>
    <w:rsid w:val="00D2360E"/>
    <w:rsid w:val="00D240E8"/>
    <w:rsid w:val="00D243EC"/>
    <w:rsid w:val="00D249BE"/>
    <w:rsid w:val="00D24C67"/>
    <w:rsid w:val="00D25AED"/>
    <w:rsid w:val="00D2651F"/>
    <w:rsid w:val="00D2757D"/>
    <w:rsid w:val="00D27D37"/>
    <w:rsid w:val="00D3000F"/>
    <w:rsid w:val="00D3112B"/>
    <w:rsid w:val="00D31305"/>
    <w:rsid w:val="00D315FC"/>
    <w:rsid w:val="00D318A5"/>
    <w:rsid w:val="00D33A70"/>
    <w:rsid w:val="00D351FA"/>
    <w:rsid w:val="00D36058"/>
    <w:rsid w:val="00D37268"/>
    <w:rsid w:val="00D403DC"/>
    <w:rsid w:val="00D409F7"/>
    <w:rsid w:val="00D415C0"/>
    <w:rsid w:val="00D42211"/>
    <w:rsid w:val="00D43DE4"/>
    <w:rsid w:val="00D43EF1"/>
    <w:rsid w:val="00D44374"/>
    <w:rsid w:val="00D45305"/>
    <w:rsid w:val="00D46B9F"/>
    <w:rsid w:val="00D475A0"/>
    <w:rsid w:val="00D47C00"/>
    <w:rsid w:val="00D47EBB"/>
    <w:rsid w:val="00D51C59"/>
    <w:rsid w:val="00D52A70"/>
    <w:rsid w:val="00D5321E"/>
    <w:rsid w:val="00D554A2"/>
    <w:rsid w:val="00D5587A"/>
    <w:rsid w:val="00D55979"/>
    <w:rsid w:val="00D5672D"/>
    <w:rsid w:val="00D6045B"/>
    <w:rsid w:val="00D60898"/>
    <w:rsid w:val="00D64490"/>
    <w:rsid w:val="00D64850"/>
    <w:rsid w:val="00D655F7"/>
    <w:rsid w:val="00D66AAB"/>
    <w:rsid w:val="00D70EE6"/>
    <w:rsid w:val="00D71D66"/>
    <w:rsid w:val="00D72603"/>
    <w:rsid w:val="00D726BB"/>
    <w:rsid w:val="00D739A9"/>
    <w:rsid w:val="00D767C1"/>
    <w:rsid w:val="00D76969"/>
    <w:rsid w:val="00D8084A"/>
    <w:rsid w:val="00D80BC9"/>
    <w:rsid w:val="00D81C83"/>
    <w:rsid w:val="00D823DE"/>
    <w:rsid w:val="00D83B51"/>
    <w:rsid w:val="00D83E21"/>
    <w:rsid w:val="00D84B94"/>
    <w:rsid w:val="00D8542C"/>
    <w:rsid w:val="00D85E45"/>
    <w:rsid w:val="00D87A0C"/>
    <w:rsid w:val="00D901EB"/>
    <w:rsid w:val="00D91752"/>
    <w:rsid w:val="00D91E3D"/>
    <w:rsid w:val="00D9234E"/>
    <w:rsid w:val="00D92619"/>
    <w:rsid w:val="00D926D0"/>
    <w:rsid w:val="00D92767"/>
    <w:rsid w:val="00D92EAD"/>
    <w:rsid w:val="00D95EA9"/>
    <w:rsid w:val="00D967B4"/>
    <w:rsid w:val="00D96A75"/>
    <w:rsid w:val="00DA0947"/>
    <w:rsid w:val="00DA239C"/>
    <w:rsid w:val="00DA254A"/>
    <w:rsid w:val="00DA2D85"/>
    <w:rsid w:val="00DA3288"/>
    <w:rsid w:val="00DA350C"/>
    <w:rsid w:val="00DA4768"/>
    <w:rsid w:val="00DA7B89"/>
    <w:rsid w:val="00DB15C8"/>
    <w:rsid w:val="00DB2796"/>
    <w:rsid w:val="00DB2D9F"/>
    <w:rsid w:val="00DB3120"/>
    <w:rsid w:val="00DB3819"/>
    <w:rsid w:val="00DB4E7A"/>
    <w:rsid w:val="00DB57E7"/>
    <w:rsid w:val="00DB5C85"/>
    <w:rsid w:val="00DB6A69"/>
    <w:rsid w:val="00DB729B"/>
    <w:rsid w:val="00DB786E"/>
    <w:rsid w:val="00DC0F5C"/>
    <w:rsid w:val="00DC3020"/>
    <w:rsid w:val="00DC43D3"/>
    <w:rsid w:val="00DC7C93"/>
    <w:rsid w:val="00DC7DC6"/>
    <w:rsid w:val="00DD0812"/>
    <w:rsid w:val="00DD303C"/>
    <w:rsid w:val="00DD3745"/>
    <w:rsid w:val="00DD4974"/>
    <w:rsid w:val="00DD4BB1"/>
    <w:rsid w:val="00DD4ED2"/>
    <w:rsid w:val="00DD53A2"/>
    <w:rsid w:val="00DD633B"/>
    <w:rsid w:val="00DE049E"/>
    <w:rsid w:val="00DE0CC6"/>
    <w:rsid w:val="00DE21BF"/>
    <w:rsid w:val="00DE332B"/>
    <w:rsid w:val="00DE3F4F"/>
    <w:rsid w:val="00DE4339"/>
    <w:rsid w:val="00DE4FA0"/>
    <w:rsid w:val="00DE4FE3"/>
    <w:rsid w:val="00DE5EB5"/>
    <w:rsid w:val="00DE6B87"/>
    <w:rsid w:val="00DF0BB2"/>
    <w:rsid w:val="00DF1E10"/>
    <w:rsid w:val="00DF3844"/>
    <w:rsid w:val="00DF3C20"/>
    <w:rsid w:val="00DF3F18"/>
    <w:rsid w:val="00DF4746"/>
    <w:rsid w:val="00DF668B"/>
    <w:rsid w:val="00DF79E2"/>
    <w:rsid w:val="00DF7EA1"/>
    <w:rsid w:val="00E01822"/>
    <w:rsid w:val="00E02BCC"/>
    <w:rsid w:val="00E02E23"/>
    <w:rsid w:val="00E036FC"/>
    <w:rsid w:val="00E03904"/>
    <w:rsid w:val="00E04066"/>
    <w:rsid w:val="00E051B9"/>
    <w:rsid w:val="00E06411"/>
    <w:rsid w:val="00E066E9"/>
    <w:rsid w:val="00E06E0F"/>
    <w:rsid w:val="00E073D7"/>
    <w:rsid w:val="00E07533"/>
    <w:rsid w:val="00E13565"/>
    <w:rsid w:val="00E141A2"/>
    <w:rsid w:val="00E145AE"/>
    <w:rsid w:val="00E14F35"/>
    <w:rsid w:val="00E1577F"/>
    <w:rsid w:val="00E15D39"/>
    <w:rsid w:val="00E168AC"/>
    <w:rsid w:val="00E22A05"/>
    <w:rsid w:val="00E22AF2"/>
    <w:rsid w:val="00E24B88"/>
    <w:rsid w:val="00E25029"/>
    <w:rsid w:val="00E26E5C"/>
    <w:rsid w:val="00E26EAA"/>
    <w:rsid w:val="00E3028C"/>
    <w:rsid w:val="00E30F33"/>
    <w:rsid w:val="00E30F56"/>
    <w:rsid w:val="00E31338"/>
    <w:rsid w:val="00E31F5A"/>
    <w:rsid w:val="00E35AEA"/>
    <w:rsid w:val="00E35EF4"/>
    <w:rsid w:val="00E37F4A"/>
    <w:rsid w:val="00E40E55"/>
    <w:rsid w:val="00E41399"/>
    <w:rsid w:val="00E41CF9"/>
    <w:rsid w:val="00E44F1B"/>
    <w:rsid w:val="00E45E9B"/>
    <w:rsid w:val="00E473AF"/>
    <w:rsid w:val="00E47552"/>
    <w:rsid w:val="00E501C0"/>
    <w:rsid w:val="00E50A6F"/>
    <w:rsid w:val="00E52781"/>
    <w:rsid w:val="00E52C8F"/>
    <w:rsid w:val="00E54183"/>
    <w:rsid w:val="00E54E36"/>
    <w:rsid w:val="00E550D2"/>
    <w:rsid w:val="00E553B2"/>
    <w:rsid w:val="00E56A13"/>
    <w:rsid w:val="00E603DE"/>
    <w:rsid w:val="00E6040E"/>
    <w:rsid w:val="00E608EF"/>
    <w:rsid w:val="00E6122C"/>
    <w:rsid w:val="00E61419"/>
    <w:rsid w:val="00E61751"/>
    <w:rsid w:val="00E61A1D"/>
    <w:rsid w:val="00E651FA"/>
    <w:rsid w:val="00E65A46"/>
    <w:rsid w:val="00E66CDA"/>
    <w:rsid w:val="00E702C9"/>
    <w:rsid w:val="00E72398"/>
    <w:rsid w:val="00E72D2A"/>
    <w:rsid w:val="00E73F35"/>
    <w:rsid w:val="00E74135"/>
    <w:rsid w:val="00E74AAE"/>
    <w:rsid w:val="00E765C6"/>
    <w:rsid w:val="00E80634"/>
    <w:rsid w:val="00E8253C"/>
    <w:rsid w:val="00E83C77"/>
    <w:rsid w:val="00E840F4"/>
    <w:rsid w:val="00E84208"/>
    <w:rsid w:val="00E852BB"/>
    <w:rsid w:val="00E85E46"/>
    <w:rsid w:val="00E868DA"/>
    <w:rsid w:val="00E86F06"/>
    <w:rsid w:val="00E87598"/>
    <w:rsid w:val="00E90BD0"/>
    <w:rsid w:val="00E90E76"/>
    <w:rsid w:val="00E91631"/>
    <w:rsid w:val="00E91C68"/>
    <w:rsid w:val="00E9276C"/>
    <w:rsid w:val="00E94BCD"/>
    <w:rsid w:val="00E96000"/>
    <w:rsid w:val="00E966FF"/>
    <w:rsid w:val="00E97A22"/>
    <w:rsid w:val="00EA0579"/>
    <w:rsid w:val="00EA1117"/>
    <w:rsid w:val="00EA4697"/>
    <w:rsid w:val="00EA490F"/>
    <w:rsid w:val="00EA6400"/>
    <w:rsid w:val="00EA66FF"/>
    <w:rsid w:val="00EA698B"/>
    <w:rsid w:val="00EB061B"/>
    <w:rsid w:val="00EB0852"/>
    <w:rsid w:val="00EB2C92"/>
    <w:rsid w:val="00EB323F"/>
    <w:rsid w:val="00EB41D4"/>
    <w:rsid w:val="00EB6D76"/>
    <w:rsid w:val="00EB72C7"/>
    <w:rsid w:val="00EB78C9"/>
    <w:rsid w:val="00EC0DD0"/>
    <w:rsid w:val="00EC1B08"/>
    <w:rsid w:val="00EC39BD"/>
    <w:rsid w:val="00EC6759"/>
    <w:rsid w:val="00EC6D0F"/>
    <w:rsid w:val="00ED0110"/>
    <w:rsid w:val="00ED0237"/>
    <w:rsid w:val="00ED0502"/>
    <w:rsid w:val="00ED09A3"/>
    <w:rsid w:val="00ED202A"/>
    <w:rsid w:val="00ED218B"/>
    <w:rsid w:val="00ED24EB"/>
    <w:rsid w:val="00ED3864"/>
    <w:rsid w:val="00ED432D"/>
    <w:rsid w:val="00EE087D"/>
    <w:rsid w:val="00EE0B6F"/>
    <w:rsid w:val="00EE1680"/>
    <w:rsid w:val="00EE4AB3"/>
    <w:rsid w:val="00EE6DD1"/>
    <w:rsid w:val="00EE7111"/>
    <w:rsid w:val="00EF0D78"/>
    <w:rsid w:val="00EF1CFD"/>
    <w:rsid w:val="00EF208A"/>
    <w:rsid w:val="00EF3F74"/>
    <w:rsid w:val="00EF4C1F"/>
    <w:rsid w:val="00EF4CB0"/>
    <w:rsid w:val="00EF6E00"/>
    <w:rsid w:val="00EF78F2"/>
    <w:rsid w:val="00EF7FC6"/>
    <w:rsid w:val="00F00075"/>
    <w:rsid w:val="00F00BB3"/>
    <w:rsid w:val="00F00D1E"/>
    <w:rsid w:val="00F02149"/>
    <w:rsid w:val="00F02B65"/>
    <w:rsid w:val="00F037F5"/>
    <w:rsid w:val="00F03CE8"/>
    <w:rsid w:val="00F0444F"/>
    <w:rsid w:val="00F052B2"/>
    <w:rsid w:val="00F06E57"/>
    <w:rsid w:val="00F105C6"/>
    <w:rsid w:val="00F12ABB"/>
    <w:rsid w:val="00F12E16"/>
    <w:rsid w:val="00F130BB"/>
    <w:rsid w:val="00F13559"/>
    <w:rsid w:val="00F1436D"/>
    <w:rsid w:val="00F154D9"/>
    <w:rsid w:val="00F1621C"/>
    <w:rsid w:val="00F164E1"/>
    <w:rsid w:val="00F1669C"/>
    <w:rsid w:val="00F16D0E"/>
    <w:rsid w:val="00F16EF0"/>
    <w:rsid w:val="00F208B4"/>
    <w:rsid w:val="00F21A5A"/>
    <w:rsid w:val="00F23865"/>
    <w:rsid w:val="00F23952"/>
    <w:rsid w:val="00F24743"/>
    <w:rsid w:val="00F2637D"/>
    <w:rsid w:val="00F26D43"/>
    <w:rsid w:val="00F2746F"/>
    <w:rsid w:val="00F27D73"/>
    <w:rsid w:val="00F30A98"/>
    <w:rsid w:val="00F33B3D"/>
    <w:rsid w:val="00F36C13"/>
    <w:rsid w:val="00F36D74"/>
    <w:rsid w:val="00F37C4E"/>
    <w:rsid w:val="00F40085"/>
    <w:rsid w:val="00F40B06"/>
    <w:rsid w:val="00F41561"/>
    <w:rsid w:val="00F431EF"/>
    <w:rsid w:val="00F44344"/>
    <w:rsid w:val="00F45F63"/>
    <w:rsid w:val="00F46734"/>
    <w:rsid w:val="00F47E73"/>
    <w:rsid w:val="00F516B5"/>
    <w:rsid w:val="00F51D2B"/>
    <w:rsid w:val="00F52172"/>
    <w:rsid w:val="00F56E69"/>
    <w:rsid w:val="00F57E2D"/>
    <w:rsid w:val="00F60632"/>
    <w:rsid w:val="00F6074E"/>
    <w:rsid w:val="00F614F6"/>
    <w:rsid w:val="00F61C05"/>
    <w:rsid w:val="00F62355"/>
    <w:rsid w:val="00F625A9"/>
    <w:rsid w:val="00F64687"/>
    <w:rsid w:val="00F6521F"/>
    <w:rsid w:val="00F66764"/>
    <w:rsid w:val="00F671FC"/>
    <w:rsid w:val="00F707B4"/>
    <w:rsid w:val="00F71F4F"/>
    <w:rsid w:val="00F75436"/>
    <w:rsid w:val="00F75D04"/>
    <w:rsid w:val="00F764AC"/>
    <w:rsid w:val="00F768CF"/>
    <w:rsid w:val="00F768F2"/>
    <w:rsid w:val="00F76E95"/>
    <w:rsid w:val="00F7797D"/>
    <w:rsid w:val="00F8094D"/>
    <w:rsid w:val="00F8136A"/>
    <w:rsid w:val="00F8168D"/>
    <w:rsid w:val="00F81D3B"/>
    <w:rsid w:val="00F827F9"/>
    <w:rsid w:val="00F8473F"/>
    <w:rsid w:val="00F84BAB"/>
    <w:rsid w:val="00F855E5"/>
    <w:rsid w:val="00F8719A"/>
    <w:rsid w:val="00F87914"/>
    <w:rsid w:val="00F879DC"/>
    <w:rsid w:val="00F9080C"/>
    <w:rsid w:val="00F91933"/>
    <w:rsid w:val="00F9232A"/>
    <w:rsid w:val="00F94074"/>
    <w:rsid w:val="00F96C39"/>
    <w:rsid w:val="00F971CE"/>
    <w:rsid w:val="00FA021C"/>
    <w:rsid w:val="00FA04D6"/>
    <w:rsid w:val="00FA3A87"/>
    <w:rsid w:val="00FA47C4"/>
    <w:rsid w:val="00FB18EC"/>
    <w:rsid w:val="00FB1B75"/>
    <w:rsid w:val="00FB1EA5"/>
    <w:rsid w:val="00FB25C7"/>
    <w:rsid w:val="00FB27D3"/>
    <w:rsid w:val="00FB3916"/>
    <w:rsid w:val="00FB46BE"/>
    <w:rsid w:val="00FB46EE"/>
    <w:rsid w:val="00FB5121"/>
    <w:rsid w:val="00FC0355"/>
    <w:rsid w:val="00FC12A1"/>
    <w:rsid w:val="00FC14C9"/>
    <w:rsid w:val="00FC1D8B"/>
    <w:rsid w:val="00FC296B"/>
    <w:rsid w:val="00FC64B4"/>
    <w:rsid w:val="00FC7947"/>
    <w:rsid w:val="00FD2872"/>
    <w:rsid w:val="00FD385F"/>
    <w:rsid w:val="00FD4506"/>
    <w:rsid w:val="00FD5160"/>
    <w:rsid w:val="00FD658B"/>
    <w:rsid w:val="00FE01BC"/>
    <w:rsid w:val="00FE1167"/>
    <w:rsid w:val="00FE1DF9"/>
    <w:rsid w:val="00FE27C3"/>
    <w:rsid w:val="00FE3F5F"/>
    <w:rsid w:val="00FE5437"/>
    <w:rsid w:val="00FE5E5C"/>
    <w:rsid w:val="00FE61EA"/>
    <w:rsid w:val="00FE73E5"/>
    <w:rsid w:val="00FE748C"/>
    <w:rsid w:val="00FE7B84"/>
    <w:rsid w:val="00FE7F89"/>
    <w:rsid w:val="00FF088E"/>
    <w:rsid w:val="00FF17E3"/>
    <w:rsid w:val="00FF20C1"/>
    <w:rsid w:val="00FF249B"/>
    <w:rsid w:val="00FF24EB"/>
    <w:rsid w:val="00FF331C"/>
    <w:rsid w:val="00FF57DA"/>
    <w:rsid w:val="00FF608C"/>
    <w:rsid w:val="00FF630D"/>
    <w:rsid w:val="00FF6BB9"/>
    <w:rsid w:val="00FF7459"/>
    <w:rsid w:val="019006D7"/>
    <w:rsid w:val="027C5C15"/>
    <w:rsid w:val="0323A035"/>
    <w:rsid w:val="0385ED66"/>
    <w:rsid w:val="03AB24A2"/>
    <w:rsid w:val="04684AEC"/>
    <w:rsid w:val="097954B5"/>
    <w:rsid w:val="0A789103"/>
    <w:rsid w:val="0AE3F9AF"/>
    <w:rsid w:val="0AFF24E2"/>
    <w:rsid w:val="0BA42CE7"/>
    <w:rsid w:val="0DE41FB3"/>
    <w:rsid w:val="0FA47FDF"/>
    <w:rsid w:val="10283053"/>
    <w:rsid w:val="114FAE63"/>
    <w:rsid w:val="116EBC99"/>
    <w:rsid w:val="118E4C5E"/>
    <w:rsid w:val="131E56B5"/>
    <w:rsid w:val="13D0C967"/>
    <w:rsid w:val="14149166"/>
    <w:rsid w:val="1799C4C1"/>
    <w:rsid w:val="1952A0EC"/>
    <w:rsid w:val="195FB876"/>
    <w:rsid w:val="1B8ACC1B"/>
    <w:rsid w:val="1BB536BE"/>
    <w:rsid w:val="1C26C688"/>
    <w:rsid w:val="1C8EECB2"/>
    <w:rsid w:val="1EB8E992"/>
    <w:rsid w:val="1EE4537D"/>
    <w:rsid w:val="1F09964A"/>
    <w:rsid w:val="1F1E6497"/>
    <w:rsid w:val="1FDB0ACD"/>
    <w:rsid w:val="21210E0F"/>
    <w:rsid w:val="21A1E072"/>
    <w:rsid w:val="21FBA8A5"/>
    <w:rsid w:val="220D6AA1"/>
    <w:rsid w:val="221B5CC7"/>
    <w:rsid w:val="23CDF7A5"/>
    <w:rsid w:val="23E5F112"/>
    <w:rsid w:val="23F533AB"/>
    <w:rsid w:val="2564B525"/>
    <w:rsid w:val="25E297E1"/>
    <w:rsid w:val="25EA4CCB"/>
    <w:rsid w:val="260B7C80"/>
    <w:rsid w:val="26C29E26"/>
    <w:rsid w:val="28A0F2E9"/>
    <w:rsid w:val="29ACBF86"/>
    <w:rsid w:val="2A162FF4"/>
    <w:rsid w:val="2BCB8D59"/>
    <w:rsid w:val="2D011F12"/>
    <w:rsid w:val="2D58F74D"/>
    <w:rsid w:val="2E0F9DF9"/>
    <w:rsid w:val="2F60DB3D"/>
    <w:rsid w:val="300EB7AA"/>
    <w:rsid w:val="30E1FC32"/>
    <w:rsid w:val="31086DEF"/>
    <w:rsid w:val="317B2CA9"/>
    <w:rsid w:val="31C02398"/>
    <w:rsid w:val="3207FD4F"/>
    <w:rsid w:val="324684A6"/>
    <w:rsid w:val="3296F4F0"/>
    <w:rsid w:val="32DFB51D"/>
    <w:rsid w:val="3355038D"/>
    <w:rsid w:val="335BC128"/>
    <w:rsid w:val="34284815"/>
    <w:rsid w:val="34A1C46A"/>
    <w:rsid w:val="34DECECE"/>
    <w:rsid w:val="3547D99A"/>
    <w:rsid w:val="35770869"/>
    <w:rsid w:val="3637D34F"/>
    <w:rsid w:val="37BE9F9B"/>
    <w:rsid w:val="383B1AE5"/>
    <w:rsid w:val="39B2A498"/>
    <w:rsid w:val="39E858EE"/>
    <w:rsid w:val="3BA9442F"/>
    <w:rsid w:val="3DD5844A"/>
    <w:rsid w:val="3E6F4B3E"/>
    <w:rsid w:val="3F351490"/>
    <w:rsid w:val="407ED678"/>
    <w:rsid w:val="40D31000"/>
    <w:rsid w:val="41261A98"/>
    <w:rsid w:val="42B2A860"/>
    <w:rsid w:val="448266AF"/>
    <w:rsid w:val="44AA2FB0"/>
    <w:rsid w:val="44F3F679"/>
    <w:rsid w:val="46462917"/>
    <w:rsid w:val="46A13482"/>
    <w:rsid w:val="47A240D5"/>
    <w:rsid w:val="48595E0B"/>
    <w:rsid w:val="48EC02BD"/>
    <w:rsid w:val="4979B68F"/>
    <w:rsid w:val="4B60DA1D"/>
    <w:rsid w:val="4CE991FF"/>
    <w:rsid w:val="4EC969D8"/>
    <w:rsid w:val="4F1DA360"/>
    <w:rsid w:val="4FFCF29F"/>
    <w:rsid w:val="506BAAD4"/>
    <w:rsid w:val="5145641F"/>
    <w:rsid w:val="51E9FF97"/>
    <w:rsid w:val="526AACDE"/>
    <w:rsid w:val="52CF6F96"/>
    <w:rsid w:val="53873F6E"/>
    <w:rsid w:val="53BBC4D4"/>
    <w:rsid w:val="54E40060"/>
    <w:rsid w:val="56CC5C61"/>
    <w:rsid w:val="56F2CE1E"/>
    <w:rsid w:val="5782E31A"/>
    <w:rsid w:val="579E4023"/>
    <w:rsid w:val="57C6AB19"/>
    <w:rsid w:val="57D5EDB2"/>
    <w:rsid w:val="5874ACD4"/>
    <w:rsid w:val="5AA0C407"/>
    <w:rsid w:val="5B10B5A2"/>
    <w:rsid w:val="5D6D0BB5"/>
    <w:rsid w:val="5EBEF508"/>
    <w:rsid w:val="5FD18A2D"/>
    <w:rsid w:val="608810E6"/>
    <w:rsid w:val="61679912"/>
    <w:rsid w:val="625A91BC"/>
    <w:rsid w:val="6414BCD1"/>
    <w:rsid w:val="65FAA5D2"/>
    <w:rsid w:val="663F9CC1"/>
    <w:rsid w:val="66DA3090"/>
    <w:rsid w:val="67BEE4FF"/>
    <w:rsid w:val="68BF88D5"/>
    <w:rsid w:val="69637448"/>
    <w:rsid w:val="69F34A89"/>
    <w:rsid w:val="6BC39374"/>
    <w:rsid w:val="6C3F2FB4"/>
    <w:rsid w:val="6CB0D77E"/>
    <w:rsid w:val="6D8B7214"/>
    <w:rsid w:val="6EB2F024"/>
    <w:rsid w:val="6FFCB20C"/>
    <w:rsid w:val="70B338C5"/>
    <w:rsid w:val="71001C3F"/>
    <w:rsid w:val="711A738C"/>
    <w:rsid w:val="71216F7D"/>
    <w:rsid w:val="737FD30E"/>
    <w:rsid w:val="7463079A"/>
    <w:rsid w:val="74B3CA07"/>
    <w:rsid w:val="75BC8B45"/>
    <w:rsid w:val="78C19114"/>
    <w:rsid w:val="79DAAA69"/>
    <w:rsid w:val="7AD87C73"/>
    <w:rsid w:val="7B048659"/>
    <w:rsid w:val="7BB78042"/>
    <w:rsid w:val="7CCCBCC4"/>
    <w:rsid w:val="7D8A0118"/>
    <w:rsid w:val="7DBCFC36"/>
    <w:rsid w:val="7E4087D1"/>
    <w:rsid w:val="7F008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89A45"/>
  <w15:docId w15:val="{039352AA-7989-4928-88A3-DD6D152E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C5"/>
    <w:pPr>
      <w:spacing w:after="200"/>
      <w:contextualSpacing/>
    </w:pPr>
    <w:rPr>
      <w:rFonts w:ascii="Barlow" w:hAnsi="Barlow"/>
      <w:sz w:val="22"/>
      <w:szCs w:val="22"/>
    </w:rPr>
  </w:style>
  <w:style w:type="paragraph" w:styleId="Heading1">
    <w:name w:val="heading 1"/>
    <w:basedOn w:val="Normal"/>
    <w:next w:val="Normal"/>
    <w:link w:val="Heading1Char"/>
    <w:qFormat/>
    <w:rsid w:val="009A46C5"/>
    <w:pPr>
      <w:keepNext/>
      <w:keepLines/>
      <w:numPr>
        <w:numId w:val="2"/>
      </w:numPr>
      <w:pBdr>
        <w:top w:val="single" w:sz="4" w:space="1" w:color="auto"/>
        <w:left w:val="single" w:sz="4" w:space="4" w:color="auto"/>
        <w:bottom w:val="single" w:sz="4" w:space="1" w:color="auto"/>
        <w:right w:val="single" w:sz="4" w:space="4" w:color="auto"/>
      </w:pBdr>
      <w:shd w:val="clear" w:color="auto" w:fill="D9D9D9"/>
      <w:spacing w:before="240" w:after="240"/>
      <w:outlineLvl w:val="0"/>
    </w:pPr>
    <w:rPr>
      <w:rFonts w:eastAsia="Times New Roman"/>
      <w:b/>
      <w:bCs/>
      <w:sz w:val="28"/>
      <w:szCs w:val="28"/>
    </w:rPr>
  </w:style>
  <w:style w:type="paragraph" w:styleId="Heading2">
    <w:name w:val="heading 2"/>
    <w:basedOn w:val="Normal"/>
    <w:next w:val="Normal"/>
    <w:link w:val="Heading2Char"/>
    <w:qFormat/>
    <w:rsid w:val="00B57EDE"/>
    <w:pPr>
      <w:keepNext/>
      <w:numPr>
        <w:ilvl w:val="1"/>
        <w:numId w:val="2"/>
      </w:numPr>
      <w:spacing w:before="240" w:after="240"/>
      <w:outlineLvl w:val="1"/>
    </w:pPr>
    <w:rPr>
      <w:rFonts w:eastAsia="Times New Roman"/>
      <w:b/>
      <w:snapToGrid w:val="0"/>
      <w:sz w:val="24"/>
      <w:szCs w:val="24"/>
    </w:rPr>
  </w:style>
  <w:style w:type="paragraph" w:styleId="Heading3">
    <w:name w:val="heading 3"/>
    <w:basedOn w:val="Normal"/>
    <w:next w:val="Normal"/>
    <w:link w:val="Heading3Char"/>
    <w:qFormat/>
    <w:rsid w:val="00E40E55"/>
    <w:pPr>
      <w:numPr>
        <w:ilvl w:val="2"/>
        <w:numId w:val="2"/>
      </w:numPr>
      <w:spacing w:after="0"/>
      <w:ind w:left="0" w:firstLine="0"/>
      <w:outlineLvl w:val="2"/>
    </w:pPr>
    <w:rPr>
      <w:rFonts w:eastAsia="Times New Roman"/>
      <w:bCs/>
      <w:snapToGrid w:val="0"/>
      <w:color w:val="000000"/>
      <w:sz w:val="20"/>
      <w:szCs w:val="20"/>
    </w:rPr>
  </w:style>
  <w:style w:type="paragraph" w:styleId="Heading4">
    <w:name w:val="heading 4"/>
    <w:basedOn w:val="Heading3"/>
    <w:next w:val="Normal"/>
    <w:link w:val="Heading4Char"/>
    <w:unhideWhenUsed/>
    <w:qFormat/>
    <w:rsid w:val="00EF208A"/>
    <w:pPr>
      <w:numPr>
        <w:ilvl w:val="0"/>
        <w:numId w:val="0"/>
      </w:numPr>
      <w:spacing w:before="120"/>
      <w:ind w:left="288"/>
      <w:outlineLvl w:val="3"/>
    </w:pPr>
    <w:rPr>
      <w:i/>
    </w:rPr>
  </w:style>
  <w:style w:type="paragraph" w:styleId="Heading5">
    <w:name w:val="heading 5"/>
    <w:basedOn w:val="Normal"/>
    <w:next w:val="Normal"/>
    <w:link w:val="Heading5Char"/>
    <w:unhideWhenUsed/>
    <w:qFormat/>
    <w:rsid w:val="00BE3FB0"/>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nhideWhenUsed/>
    <w:qFormat/>
    <w:rsid w:val="00BE3FB0"/>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nhideWhenUsed/>
    <w:qFormat/>
    <w:rsid w:val="00BE3FB0"/>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nhideWhenUsed/>
    <w:qFormat/>
    <w:rsid w:val="00BE3FB0"/>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qFormat/>
    <w:rsid w:val="00BE3FB0"/>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EA8"/>
    <w:pPr>
      <w:tabs>
        <w:tab w:val="center" w:pos="4680"/>
        <w:tab w:val="right" w:pos="9360"/>
      </w:tabs>
      <w:spacing w:after="0"/>
    </w:pPr>
  </w:style>
  <w:style w:type="character" w:customStyle="1" w:styleId="HeaderChar">
    <w:name w:val="Header Char"/>
    <w:basedOn w:val="DefaultParagraphFont"/>
    <w:link w:val="Header"/>
    <w:uiPriority w:val="99"/>
    <w:rsid w:val="00022EA8"/>
  </w:style>
  <w:style w:type="paragraph" w:styleId="Footer">
    <w:name w:val="footer"/>
    <w:basedOn w:val="Normal"/>
    <w:link w:val="FooterChar"/>
    <w:unhideWhenUsed/>
    <w:rsid w:val="00022EA8"/>
    <w:pPr>
      <w:tabs>
        <w:tab w:val="center" w:pos="4680"/>
        <w:tab w:val="right" w:pos="9360"/>
      </w:tabs>
      <w:spacing w:after="0"/>
    </w:pPr>
  </w:style>
  <w:style w:type="character" w:customStyle="1" w:styleId="FooterChar">
    <w:name w:val="Footer Char"/>
    <w:basedOn w:val="DefaultParagraphFont"/>
    <w:link w:val="Footer"/>
    <w:rsid w:val="00022EA8"/>
  </w:style>
  <w:style w:type="paragraph" w:styleId="ListParagraph">
    <w:name w:val="List Paragraph"/>
    <w:basedOn w:val="Normal"/>
    <w:uiPriority w:val="34"/>
    <w:qFormat/>
    <w:rsid w:val="009A46C5"/>
    <w:pPr>
      <w:numPr>
        <w:numId w:val="4"/>
      </w:numPr>
    </w:pPr>
  </w:style>
  <w:style w:type="paragraph" w:customStyle="1" w:styleId="BulletPoint">
    <w:name w:val="Bullet Point"/>
    <w:basedOn w:val="Normal"/>
    <w:rsid w:val="00CE2351"/>
    <w:pPr>
      <w:numPr>
        <w:numId w:val="1"/>
      </w:numPr>
    </w:pPr>
  </w:style>
  <w:style w:type="paragraph" w:styleId="BodyText">
    <w:name w:val="Body Text"/>
    <w:basedOn w:val="Normal"/>
    <w:link w:val="BodyTextChar"/>
    <w:semiHidden/>
    <w:rsid w:val="00CE2351"/>
    <w:pPr>
      <w:spacing w:after="0"/>
    </w:pPr>
    <w:rPr>
      <w:rFonts w:ascii="Book Antiqua" w:eastAsia="Times New Roman" w:hAnsi="Book Antiqua"/>
      <w:sz w:val="24"/>
      <w:szCs w:val="20"/>
    </w:rPr>
  </w:style>
  <w:style w:type="character" w:customStyle="1" w:styleId="BodyTextChar">
    <w:name w:val="Body Text Char"/>
    <w:basedOn w:val="DefaultParagraphFont"/>
    <w:link w:val="BodyText"/>
    <w:semiHidden/>
    <w:rsid w:val="00CE2351"/>
    <w:rPr>
      <w:rFonts w:ascii="Book Antiqua" w:eastAsia="Times New Roman" w:hAnsi="Book Antiqua" w:cs="Times New Roman"/>
      <w:sz w:val="24"/>
      <w:szCs w:val="20"/>
    </w:rPr>
  </w:style>
  <w:style w:type="paragraph" w:styleId="BalloonText">
    <w:name w:val="Balloon Text"/>
    <w:basedOn w:val="Normal"/>
    <w:link w:val="BalloonTextChar"/>
    <w:uiPriority w:val="99"/>
    <w:semiHidden/>
    <w:unhideWhenUsed/>
    <w:rsid w:val="00CE23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351"/>
    <w:rPr>
      <w:rFonts w:ascii="Tahoma" w:hAnsi="Tahoma" w:cs="Tahoma"/>
      <w:sz w:val="16"/>
      <w:szCs w:val="16"/>
    </w:rPr>
  </w:style>
  <w:style w:type="paragraph" w:styleId="BodyText2">
    <w:name w:val="Body Text 2"/>
    <w:basedOn w:val="Normal"/>
    <w:link w:val="BodyText2Char"/>
    <w:uiPriority w:val="99"/>
    <w:semiHidden/>
    <w:unhideWhenUsed/>
    <w:rsid w:val="00124F55"/>
    <w:pPr>
      <w:spacing w:after="120" w:line="480" w:lineRule="auto"/>
    </w:pPr>
  </w:style>
  <w:style w:type="character" w:customStyle="1" w:styleId="BodyText2Char">
    <w:name w:val="Body Text 2 Char"/>
    <w:basedOn w:val="DefaultParagraphFont"/>
    <w:link w:val="BodyText2"/>
    <w:uiPriority w:val="99"/>
    <w:semiHidden/>
    <w:rsid w:val="00124F55"/>
  </w:style>
  <w:style w:type="character" w:customStyle="1" w:styleId="Heading2Char">
    <w:name w:val="Heading 2 Char"/>
    <w:basedOn w:val="DefaultParagraphFont"/>
    <w:link w:val="Heading2"/>
    <w:rsid w:val="00B57EDE"/>
    <w:rPr>
      <w:rFonts w:ascii="Barlow" w:eastAsia="Times New Roman" w:hAnsi="Barlow"/>
      <w:b/>
      <w:snapToGrid w:val="0"/>
      <w:sz w:val="24"/>
      <w:szCs w:val="24"/>
    </w:rPr>
  </w:style>
  <w:style w:type="character" w:customStyle="1" w:styleId="Heading3Char">
    <w:name w:val="Heading 3 Char"/>
    <w:basedOn w:val="DefaultParagraphFont"/>
    <w:link w:val="Heading3"/>
    <w:rsid w:val="00E40E55"/>
    <w:rPr>
      <w:rFonts w:ascii="Barlow" w:eastAsia="Times New Roman" w:hAnsi="Barlow"/>
      <w:bCs/>
      <w:snapToGrid w:val="0"/>
      <w:color w:val="000000"/>
    </w:rPr>
  </w:style>
  <w:style w:type="table" w:styleId="TableGrid">
    <w:name w:val="Table Grid"/>
    <w:basedOn w:val="TableNormal"/>
    <w:uiPriority w:val="59"/>
    <w:rsid w:val="00CB4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64F0"/>
    <w:rPr>
      <w:color w:val="808080"/>
    </w:rPr>
  </w:style>
  <w:style w:type="character" w:customStyle="1" w:styleId="Heading1Char">
    <w:name w:val="Heading 1 Char"/>
    <w:basedOn w:val="DefaultParagraphFont"/>
    <w:link w:val="Heading1"/>
    <w:uiPriority w:val="9"/>
    <w:rsid w:val="009A46C5"/>
    <w:rPr>
      <w:rFonts w:ascii="Barlow" w:eastAsia="Times New Roman" w:hAnsi="Barlow"/>
      <w:b/>
      <w:bCs/>
      <w:sz w:val="28"/>
      <w:szCs w:val="28"/>
      <w:shd w:val="clear" w:color="auto" w:fill="D9D9D9"/>
    </w:rPr>
  </w:style>
  <w:style w:type="character" w:styleId="CommentReference">
    <w:name w:val="annotation reference"/>
    <w:basedOn w:val="DefaultParagraphFont"/>
    <w:uiPriority w:val="99"/>
    <w:unhideWhenUsed/>
    <w:rsid w:val="007D49CD"/>
    <w:rPr>
      <w:sz w:val="16"/>
      <w:szCs w:val="16"/>
    </w:rPr>
  </w:style>
  <w:style w:type="paragraph" w:styleId="CommentText">
    <w:name w:val="annotation text"/>
    <w:basedOn w:val="Normal"/>
    <w:link w:val="CommentTextChar"/>
    <w:uiPriority w:val="99"/>
    <w:unhideWhenUsed/>
    <w:rsid w:val="007D49CD"/>
    <w:rPr>
      <w:sz w:val="20"/>
      <w:szCs w:val="20"/>
    </w:rPr>
  </w:style>
  <w:style w:type="character" w:customStyle="1" w:styleId="CommentTextChar">
    <w:name w:val="Comment Text Char"/>
    <w:basedOn w:val="DefaultParagraphFont"/>
    <w:link w:val="CommentText"/>
    <w:uiPriority w:val="99"/>
    <w:rsid w:val="007D49CD"/>
    <w:rPr>
      <w:sz w:val="20"/>
      <w:szCs w:val="20"/>
    </w:rPr>
  </w:style>
  <w:style w:type="paragraph" w:styleId="CommentSubject">
    <w:name w:val="annotation subject"/>
    <w:basedOn w:val="CommentText"/>
    <w:next w:val="CommentText"/>
    <w:link w:val="CommentSubjectChar"/>
    <w:uiPriority w:val="99"/>
    <w:semiHidden/>
    <w:unhideWhenUsed/>
    <w:rsid w:val="007D49CD"/>
    <w:rPr>
      <w:b/>
      <w:bCs/>
    </w:rPr>
  </w:style>
  <w:style w:type="character" w:customStyle="1" w:styleId="CommentSubjectChar">
    <w:name w:val="Comment Subject Char"/>
    <w:basedOn w:val="CommentTextChar"/>
    <w:link w:val="CommentSubject"/>
    <w:uiPriority w:val="99"/>
    <w:semiHidden/>
    <w:rsid w:val="007D49CD"/>
    <w:rPr>
      <w:b/>
      <w:bCs/>
      <w:sz w:val="20"/>
      <w:szCs w:val="20"/>
    </w:rPr>
  </w:style>
  <w:style w:type="character" w:styleId="PageNumber">
    <w:name w:val="page number"/>
    <w:basedOn w:val="DefaultParagraphFont"/>
    <w:rsid w:val="0098500C"/>
  </w:style>
  <w:style w:type="paragraph" w:styleId="NoSpacing">
    <w:name w:val="No Spacing"/>
    <w:uiPriority w:val="1"/>
    <w:qFormat/>
    <w:rsid w:val="0098500C"/>
    <w:rPr>
      <w:sz w:val="22"/>
      <w:szCs w:val="22"/>
    </w:rPr>
  </w:style>
  <w:style w:type="character" w:customStyle="1" w:styleId="Heading4Char">
    <w:name w:val="Heading 4 Char"/>
    <w:basedOn w:val="DefaultParagraphFont"/>
    <w:link w:val="Heading4"/>
    <w:uiPriority w:val="9"/>
    <w:rsid w:val="00EF208A"/>
    <w:rPr>
      <w:rFonts w:ascii="Barlow" w:eastAsia="Times New Roman" w:hAnsi="Barlow"/>
      <w:bCs/>
      <w:i/>
      <w:snapToGrid w:val="0"/>
      <w:color w:val="000000"/>
    </w:rPr>
  </w:style>
  <w:style w:type="character" w:customStyle="1" w:styleId="Heading5Char">
    <w:name w:val="Heading 5 Char"/>
    <w:basedOn w:val="DefaultParagraphFont"/>
    <w:link w:val="Heading5"/>
    <w:uiPriority w:val="9"/>
    <w:semiHidden/>
    <w:rsid w:val="00BE3FB0"/>
    <w:rPr>
      <w:rFonts w:ascii="Cambria" w:eastAsia="Times New Roman" w:hAnsi="Cambria"/>
      <w:color w:val="243F60"/>
      <w:sz w:val="22"/>
      <w:szCs w:val="22"/>
    </w:rPr>
  </w:style>
  <w:style w:type="character" w:customStyle="1" w:styleId="Heading6Char">
    <w:name w:val="Heading 6 Char"/>
    <w:basedOn w:val="DefaultParagraphFont"/>
    <w:link w:val="Heading6"/>
    <w:uiPriority w:val="9"/>
    <w:semiHidden/>
    <w:rsid w:val="00BE3FB0"/>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semiHidden/>
    <w:rsid w:val="00BE3FB0"/>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semiHidden/>
    <w:rsid w:val="00BE3FB0"/>
    <w:rPr>
      <w:rFonts w:ascii="Cambria" w:eastAsia="Times New Roman" w:hAnsi="Cambria"/>
      <w:color w:val="404040"/>
    </w:rPr>
  </w:style>
  <w:style w:type="character" w:customStyle="1" w:styleId="Heading9Char">
    <w:name w:val="Heading 9 Char"/>
    <w:basedOn w:val="DefaultParagraphFont"/>
    <w:link w:val="Heading9"/>
    <w:uiPriority w:val="9"/>
    <w:semiHidden/>
    <w:rsid w:val="00BE3FB0"/>
    <w:rPr>
      <w:rFonts w:ascii="Cambria" w:eastAsia="Times New Roman" w:hAnsi="Cambria"/>
      <w:i/>
      <w:iCs/>
      <w:color w:val="404040"/>
    </w:rPr>
  </w:style>
  <w:style w:type="paragraph" w:styleId="Caption">
    <w:name w:val="caption"/>
    <w:basedOn w:val="Normal"/>
    <w:next w:val="Normal"/>
    <w:uiPriority w:val="35"/>
    <w:unhideWhenUsed/>
    <w:qFormat/>
    <w:rsid w:val="002A282E"/>
    <w:rPr>
      <w:i/>
      <w:iCs/>
      <w:color w:val="1F497D" w:themeColor="text2"/>
      <w:sz w:val="18"/>
      <w:szCs w:val="18"/>
    </w:rPr>
  </w:style>
  <w:style w:type="paragraph" w:styleId="NormalWeb">
    <w:name w:val="Normal (Web)"/>
    <w:basedOn w:val="Normal"/>
    <w:uiPriority w:val="99"/>
    <w:unhideWhenUsed/>
    <w:rsid w:val="000D670D"/>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unhideWhenUsed/>
    <w:rsid w:val="00FD2872"/>
    <w:rPr>
      <w:color w:val="0000FF" w:themeColor="hyperlink"/>
      <w:u w:val="single"/>
    </w:rPr>
  </w:style>
  <w:style w:type="character" w:styleId="UnresolvedMention">
    <w:name w:val="Unresolved Mention"/>
    <w:basedOn w:val="DefaultParagraphFont"/>
    <w:uiPriority w:val="99"/>
    <w:semiHidden/>
    <w:unhideWhenUsed/>
    <w:rsid w:val="00FD2872"/>
    <w:rPr>
      <w:color w:val="808080"/>
      <w:shd w:val="clear" w:color="auto" w:fill="E6E6E6"/>
    </w:rPr>
  </w:style>
  <w:style w:type="paragraph" w:customStyle="1" w:styleId="TableBullet">
    <w:name w:val="Table Bullet"/>
    <w:basedOn w:val="Normal"/>
    <w:link w:val="TableBulletChar"/>
    <w:uiPriority w:val="7"/>
    <w:qFormat/>
    <w:rsid w:val="009A46C5"/>
    <w:pPr>
      <w:numPr>
        <w:numId w:val="3"/>
      </w:numPr>
      <w:spacing w:before="40" w:after="0"/>
    </w:pPr>
    <w:rPr>
      <w:rFonts w:eastAsia="Times New Roman"/>
      <w:sz w:val="20"/>
      <w:szCs w:val="20"/>
    </w:rPr>
  </w:style>
  <w:style w:type="paragraph" w:customStyle="1" w:styleId="TableText">
    <w:name w:val="Table Text"/>
    <w:basedOn w:val="Normal"/>
    <w:uiPriority w:val="5"/>
    <w:qFormat/>
    <w:rsid w:val="00E14F35"/>
    <w:pPr>
      <w:spacing w:before="40" w:after="40"/>
    </w:pPr>
    <w:rPr>
      <w:rFonts w:ascii="Arial" w:eastAsia="Times New Roman" w:hAnsi="Arial"/>
      <w:color w:val="000000"/>
      <w:sz w:val="20"/>
      <w:szCs w:val="20"/>
    </w:rPr>
  </w:style>
  <w:style w:type="character" w:customStyle="1" w:styleId="TableBulletChar">
    <w:name w:val="Table Bullet Char"/>
    <w:basedOn w:val="DefaultParagraphFont"/>
    <w:link w:val="TableBullet"/>
    <w:uiPriority w:val="7"/>
    <w:rsid w:val="009A46C5"/>
    <w:rPr>
      <w:rFonts w:ascii="Barlow" w:eastAsia="Times New Roman" w:hAnsi="Barlow"/>
    </w:rPr>
  </w:style>
  <w:style w:type="paragraph" w:styleId="Revision">
    <w:name w:val="Revision"/>
    <w:hidden/>
    <w:uiPriority w:val="99"/>
    <w:semiHidden/>
    <w:rsid w:val="00D83E21"/>
    <w:rPr>
      <w:sz w:val="22"/>
      <w:szCs w:val="22"/>
    </w:rPr>
  </w:style>
  <w:style w:type="paragraph" w:styleId="Title">
    <w:name w:val="Title"/>
    <w:basedOn w:val="Normal"/>
    <w:next w:val="Normal"/>
    <w:link w:val="TitleChar"/>
    <w:uiPriority w:val="10"/>
    <w:qFormat/>
    <w:rsid w:val="009A46C5"/>
    <w:pPr>
      <w:spacing w:after="0"/>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A46C5"/>
    <w:rPr>
      <w:rFonts w:ascii="Barlow" w:eastAsiaTheme="majorEastAsia" w:hAnsi="Barlow" w:cstheme="majorBidi"/>
      <w:spacing w:val="-10"/>
      <w:kern w:val="28"/>
      <w:sz w:val="56"/>
      <w:szCs w:val="56"/>
    </w:rPr>
  </w:style>
  <w:style w:type="character" w:styleId="FollowedHyperlink">
    <w:name w:val="FollowedHyperlink"/>
    <w:basedOn w:val="DefaultParagraphFont"/>
    <w:uiPriority w:val="99"/>
    <w:semiHidden/>
    <w:unhideWhenUsed/>
    <w:rsid w:val="008B5D9F"/>
    <w:rPr>
      <w:color w:val="800080" w:themeColor="followedHyperlink"/>
      <w:u w:val="single"/>
    </w:rPr>
  </w:style>
  <w:style w:type="paragraph" w:styleId="Subtitle">
    <w:name w:val="Subtitle"/>
    <w:basedOn w:val="Normal"/>
    <w:next w:val="Normal"/>
    <w:link w:val="SubtitleChar"/>
    <w:uiPriority w:val="11"/>
    <w:qFormat/>
    <w:rsid w:val="003F63E6"/>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F63E6"/>
    <w:rPr>
      <w:rFonts w:asciiTheme="minorHAnsi" w:eastAsiaTheme="minorEastAsia" w:hAnsiTheme="minorHAnsi" w:cstheme="minorBidi"/>
      <w:color w:val="5A5A5A" w:themeColor="text1" w:themeTint="A5"/>
      <w:spacing w:val="15"/>
      <w:sz w:val="22"/>
      <w:szCs w:val="22"/>
    </w:rPr>
  </w:style>
  <w:style w:type="paragraph" w:styleId="TOCHeading">
    <w:name w:val="TOC Heading"/>
    <w:basedOn w:val="Heading1"/>
    <w:next w:val="Normal"/>
    <w:uiPriority w:val="39"/>
    <w:unhideWhenUsed/>
    <w:qFormat/>
    <w:rsid w:val="006B4F1F"/>
    <w:pPr>
      <w:numPr>
        <w:numId w:val="0"/>
      </w:numPr>
      <w:pBdr>
        <w:top w:val="none" w:sz="0" w:space="0" w:color="auto"/>
        <w:left w:val="none" w:sz="0" w:space="0" w:color="auto"/>
        <w:bottom w:val="none" w:sz="0" w:space="0" w:color="auto"/>
        <w:right w:val="none" w:sz="0" w:space="0" w:color="auto"/>
      </w:pBdr>
      <w:shd w:val="clear" w:color="auto" w:fill="auto"/>
      <w:spacing w:after="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character" w:styleId="IntenseEmphasis">
    <w:name w:val="Intense Emphasis"/>
    <w:basedOn w:val="DefaultParagraphFont"/>
    <w:uiPriority w:val="21"/>
    <w:qFormat/>
    <w:rsid w:val="00CC4280"/>
    <w:rPr>
      <w:i/>
      <w:iCs/>
      <w:color w:val="4F81BD" w:themeColor="accent1"/>
    </w:rPr>
  </w:style>
  <w:style w:type="character" w:styleId="Emphasis">
    <w:name w:val="Emphasis"/>
    <w:basedOn w:val="DefaultParagraphFont"/>
    <w:uiPriority w:val="20"/>
    <w:qFormat/>
    <w:rsid w:val="00A30967"/>
    <w:rPr>
      <w:i/>
      <w:iCs/>
    </w:rPr>
  </w:style>
  <w:style w:type="character" w:styleId="SubtleEmphasis">
    <w:name w:val="Subtle Emphasis"/>
    <w:basedOn w:val="DefaultParagraphFont"/>
    <w:uiPriority w:val="19"/>
    <w:qFormat/>
    <w:rsid w:val="00A30967"/>
    <w:rPr>
      <w:i/>
      <w:iCs/>
      <w:color w:val="404040" w:themeColor="text1" w:themeTint="BF"/>
    </w:rPr>
  </w:style>
  <w:style w:type="character" w:styleId="Strong">
    <w:name w:val="Strong"/>
    <w:basedOn w:val="DefaultParagraphFont"/>
    <w:uiPriority w:val="22"/>
    <w:qFormat/>
    <w:rsid w:val="00A30967"/>
    <w:rPr>
      <w:b/>
      <w:bCs/>
    </w:rPr>
  </w:style>
  <w:style w:type="table" w:styleId="LightShading-Accent1">
    <w:name w:val="Light Shading Accent 1"/>
    <w:basedOn w:val="TableNormal"/>
    <w:uiPriority w:val="60"/>
    <w:rsid w:val="004653D3"/>
    <w:rPr>
      <w:rFonts w:ascii="Times New Roman" w:eastAsia="Times New Roman" w:hAnsi="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rsid w:val="004653D3"/>
    <w:pPr>
      <w:spacing w:after="0"/>
      <w:ind w:left="720"/>
      <w:contextualSpacing w:val="0"/>
    </w:pPr>
    <w:rPr>
      <w:rFonts w:ascii="Arial" w:eastAsia="Times New Roman" w:hAnsi="Arial"/>
      <w:sz w:val="20"/>
      <w:szCs w:val="20"/>
    </w:rPr>
  </w:style>
  <w:style w:type="character" w:customStyle="1" w:styleId="FootnoteTextChar">
    <w:name w:val="Footnote Text Char"/>
    <w:basedOn w:val="DefaultParagraphFont"/>
    <w:link w:val="FootnoteText"/>
    <w:rsid w:val="004653D3"/>
    <w:rPr>
      <w:rFonts w:ascii="Arial" w:eastAsia="Times New Roman" w:hAnsi="Arial"/>
    </w:rPr>
  </w:style>
  <w:style w:type="character" w:styleId="FootnoteReference">
    <w:name w:val="footnote reference"/>
    <w:basedOn w:val="DefaultParagraphFont"/>
    <w:rsid w:val="004653D3"/>
    <w:rPr>
      <w:vertAlign w:val="superscript"/>
    </w:rPr>
  </w:style>
  <w:style w:type="paragraph" w:styleId="TOC2">
    <w:name w:val="toc 2"/>
    <w:basedOn w:val="Normal"/>
    <w:next w:val="Normal"/>
    <w:autoRedefine/>
    <w:uiPriority w:val="39"/>
    <w:unhideWhenUsed/>
    <w:rsid w:val="005975CB"/>
    <w:pPr>
      <w:spacing w:after="100"/>
      <w:ind w:left="220"/>
    </w:pPr>
  </w:style>
  <w:style w:type="paragraph" w:styleId="TOC1">
    <w:name w:val="toc 1"/>
    <w:basedOn w:val="Normal"/>
    <w:next w:val="Normal"/>
    <w:autoRedefine/>
    <w:uiPriority w:val="39"/>
    <w:unhideWhenUsed/>
    <w:rsid w:val="005975CB"/>
    <w:pPr>
      <w:spacing w:after="100"/>
    </w:pPr>
  </w:style>
  <w:style w:type="table" w:customStyle="1" w:styleId="TableGrid1">
    <w:name w:val="Table Grid1"/>
    <w:basedOn w:val="TableNormal"/>
    <w:next w:val="TableGrid"/>
    <w:uiPriority w:val="39"/>
    <w:rsid w:val="00A13E1F"/>
    <w:rPr>
      <w:rFonts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AA1E3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797">
      <w:bodyDiv w:val="1"/>
      <w:marLeft w:val="0"/>
      <w:marRight w:val="0"/>
      <w:marTop w:val="0"/>
      <w:marBottom w:val="0"/>
      <w:divBdr>
        <w:top w:val="none" w:sz="0" w:space="0" w:color="auto"/>
        <w:left w:val="none" w:sz="0" w:space="0" w:color="auto"/>
        <w:bottom w:val="none" w:sz="0" w:space="0" w:color="auto"/>
        <w:right w:val="none" w:sz="0" w:space="0" w:color="auto"/>
      </w:divBdr>
    </w:div>
    <w:div w:id="55706188">
      <w:bodyDiv w:val="1"/>
      <w:marLeft w:val="0"/>
      <w:marRight w:val="0"/>
      <w:marTop w:val="0"/>
      <w:marBottom w:val="0"/>
      <w:divBdr>
        <w:top w:val="none" w:sz="0" w:space="0" w:color="auto"/>
        <w:left w:val="none" w:sz="0" w:space="0" w:color="auto"/>
        <w:bottom w:val="none" w:sz="0" w:space="0" w:color="auto"/>
        <w:right w:val="none" w:sz="0" w:space="0" w:color="auto"/>
      </w:divBdr>
    </w:div>
    <w:div w:id="88083526">
      <w:bodyDiv w:val="1"/>
      <w:marLeft w:val="0"/>
      <w:marRight w:val="0"/>
      <w:marTop w:val="0"/>
      <w:marBottom w:val="0"/>
      <w:divBdr>
        <w:top w:val="none" w:sz="0" w:space="0" w:color="auto"/>
        <w:left w:val="none" w:sz="0" w:space="0" w:color="auto"/>
        <w:bottom w:val="none" w:sz="0" w:space="0" w:color="auto"/>
        <w:right w:val="none" w:sz="0" w:space="0" w:color="auto"/>
      </w:divBdr>
      <w:divsChild>
        <w:div w:id="210574945">
          <w:marLeft w:val="274"/>
          <w:marRight w:val="0"/>
          <w:marTop w:val="0"/>
          <w:marBottom w:val="40"/>
          <w:divBdr>
            <w:top w:val="none" w:sz="0" w:space="0" w:color="auto"/>
            <w:left w:val="none" w:sz="0" w:space="0" w:color="auto"/>
            <w:bottom w:val="none" w:sz="0" w:space="0" w:color="auto"/>
            <w:right w:val="none" w:sz="0" w:space="0" w:color="auto"/>
          </w:divBdr>
        </w:div>
        <w:div w:id="211045773">
          <w:marLeft w:val="274"/>
          <w:marRight w:val="0"/>
          <w:marTop w:val="0"/>
          <w:marBottom w:val="40"/>
          <w:divBdr>
            <w:top w:val="none" w:sz="0" w:space="0" w:color="auto"/>
            <w:left w:val="none" w:sz="0" w:space="0" w:color="auto"/>
            <w:bottom w:val="none" w:sz="0" w:space="0" w:color="auto"/>
            <w:right w:val="none" w:sz="0" w:space="0" w:color="auto"/>
          </w:divBdr>
        </w:div>
        <w:div w:id="890188782">
          <w:marLeft w:val="274"/>
          <w:marRight w:val="0"/>
          <w:marTop w:val="0"/>
          <w:marBottom w:val="40"/>
          <w:divBdr>
            <w:top w:val="none" w:sz="0" w:space="0" w:color="auto"/>
            <w:left w:val="none" w:sz="0" w:space="0" w:color="auto"/>
            <w:bottom w:val="none" w:sz="0" w:space="0" w:color="auto"/>
            <w:right w:val="none" w:sz="0" w:space="0" w:color="auto"/>
          </w:divBdr>
        </w:div>
        <w:div w:id="1315186074">
          <w:marLeft w:val="274"/>
          <w:marRight w:val="0"/>
          <w:marTop w:val="0"/>
          <w:marBottom w:val="40"/>
          <w:divBdr>
            <w:top w:val="none" w:sz="0" w:space="0" w:color="auto"/>
            <w:left w:val="none" w:sz="0" w:space="0" w:color="auto"/>
            <w:bottom w:val="none" w:sz="0" w:space="0" w:color="auto"/>
            <w:right w:val="none" w:sz="0" w:space="0" w:color="auto"/>
          </w:divBdr>
        </w:div>
        <w:div w:id="1319531764">
          <w:marLeft w:val="274"/>
          <w:marRight w:val="0"/>
          <w:marTop w:val="0"/>
          <w:marBottom w:val="40"/>
          <w:divBdr>
            <w:top w:val="none" w:sz="0" w:space="0" w:color="auto"/>
            <w:left w:val="none" w:sz="0" w:space="0" w:color="auto"/>
            <w:bottom w:val="none" w:sz="0" w:space="0" w:color="auto"/>
            <w:right w:val="none" w:sz="0" w:space="0" w:color="auto"/>
          </w:divBdr>
        </w:div>
        <w:div w:id="1568607105">
          <w:marLeft w:val="274"/>
          <w:marRight w:val="0"/>
          <w:marTop w:val="0"/>
          <w:marBottom w:val="40"/>
          <w:divBdr>
            <w:top w:val="none" w:sz="0" w:space="0" w:color="auto"/>
            <w:left w:val="none" w:sz="0" w:space="0" w:color="auto"/>
            <w:bottom w:val="none" w:sz="0" w:space="0" w:color="auto"/>
            <w:right w:val="none" w:sz="0" w:space="0" w:color="auto"/>
          </w:divBdr>
        </w:div>
        <w:div w:id="1967004649">
          <w:marLeft w:val="274"/>
          <w:marRight w:val="0"/>
          <w:marTop w:val="0"/>
          <w:marBottom w:val="40"/>
          <w:divBdr>
            <w:top w:val="none" w:sz="0" w:space="0" w:color="auto"/>
            <w:left w:val="none" w:sz="0" w:space="0" w:color="auto"/>
            <w:bottom w:val="none" w:sz="0" w:space="0" w:color="auto"/>
            <w:right w:val="none" w:sz="0" w:space="0" w:color="auto"/>
          </w:divBdr>
        </w:div>
      </w:divsChild>
    </w:div>
    <w:div w:id="128596806">
      <w:bodyDiv w:val="1"/>
      <w:marLeft w:val="0"/>
      <w:marRight w:val="0"/>
      <w:marTop w:val="0"/>
      <w:marBottom w:val="0"/>
      <w:divBdr>
        <w:top w:val="none" w:sz="0" w:space="0" w:color="auto"/>
        <w:left w:val="none" w:sz="0" w:space="0" w:color="auto"/>
        <w:bottom w:val="none" w:sz="0" w:space="0" w:color="auto"/>
        <w:right w:val="none" w:sz="0" w:space="0" w:color="auto"/>
      </w:divBdr>
      <w:divsChild>
        <w:div w:id="330523180">
          <w:marLeft w:val="274"/>
          <w:marRight w:val="0"/>
          <w:marTop w:val="240"/>
          <w:marBottom w:val="40"/>
          <w:divBdr>
            <w:top w:val="none" w:sz="0" w:space="0" w:color="auto"/>
            <w:left w:val="none" w:sz="0" w:space="0" w:color="auto"/>
            <w:bottom w:val="none" w:sz="0" w:space="0" w:color="auto"/>
            <w:right w:val="none" w:sz="0" w:space="0" w:color="auto"/>
          </w:divBdr>
        </w:div>
        <w:div w:id="502549886">
          <w:marLeft w:val="806"/>
          <w:marRight w:val="0"/>
          <w:marTop w:val="0"/>
          <w:marBottom w:val="40"/>
          <w:divBdr>
            <w:top w:val="none" w:sz="0" w:space="0" w:color="auto"/>
            <w:left w:val="none" w:sz="0" w:space="0" w:color="auto"/>
            <w:bottom w:val="none" w:sz="0" w:space="0" w:color="auto"/>
            <w:right w:val="none" w:sz="0" w:space="0" w:color="auto"/>
          </w:divBdr>
        </w:div>
        <w:div w:id="614866628">
          <w:marLeft w:val="806"/>
          <w:marRight w:val="0"/>
          <w:marTop w:val="0"/>
          <w:marBottom w:val="40"/>
          <w:divBdr>
            <w:top w:val="none" w:sz="0" w:space="0" w:color="auto"/>
            <w:left w:val="none" w:sz="0" w:space="0" w:color="auto"/>
            <w:bottom w:val="none" w:sz="0" w:space="0" w:color="auto"/>
            <w:right w:val="none" w:sz="0" w:space="0" w:color="auto"/>
          </w:divBdr>
        </w:div>
        <w:div w:id="617880177">
          <w:marLeft w:val="1267"/>
          <w:marRight w:val="0"/>
          <w:marTop w:val="0"/>
          <w:marBottom w:val="40"/>
          <w:divBdr>
            <w:top w:val="none" w:sz="0" w:space="0" w:color="auto"/>
            <w:left w:val="none" w:sz="0" w:space="0" w:color="auto"/>
            <w:bottom w:val="none" w:sz="0" w:space="0" w:color="auto"/>
            <w:right w:val="none" w:sz="0" w:space="0" w:color="auto"/>
          </w:divBdr>
        </w:div>
        <w:div w:id="1256941013">
          <w:marLeft w:val="1267"/>
          <w:marRight w:val="0"/>
          <w:marTop w:val="0"/>
          <w:marBottom w:val="40"/>
          <w:divBdr>
            <w:top w:val="none" w:sz="0" w:space="0" w:color="auto"/>
            <w:left w:val="none" w:sz="0" w:space="0" w:color="auto"/>
            <w:bottom w:val="none" w:sz="0" w:space="0" w:color="auto"/>
            <w:right w:val="none" w:sz="0" w:space="0" w:color="auto"/>
          </w:divBdr>
        </w:div>
        <w:div w:id="1814788144">
          <w:marLeft w:val="1267"/>
          <w:marRight w:val="0"/>
          <w:marTop w:val="0"/>
          <w:marBottom w:val="40"/>
          <w:divBdr>
            <w:top w:val="none" w:sz="0" w:space="0" w:color="auto"/>
            <w:left w:val="none" w:sz="0" w:space="0" w:color="auto"/>
            <w:bottom w:val="none" w:sz="0" w:space="0" w:color="auto"/>
            <w:right w:val="none" w:sz="0" w:space="0" w:color="auto"/>
          </w:divBdr>
        </w:div>
      </w:divsChild>
    </w:div>
    <w:div w:id="131797825">
      <w:bodyDiv w:val="1"/>
      <w:marLeft w:val="0"/>
      <w:marRight w:val="0"/>
      <w:marTop w:val="0"/>
      <w:marBottom w:val="0"/>
      <w:divBdr>
        <w:top w:val="none" w:sz="0" w:space="0" w:color="auto"/>
        <w:left w:val="none" w:sz="0" w:space="0" w:color="auto"/>
        <w:bottom w:val="none" w:sz="0" w:space="0" w:color="auto"/>
        <w:right w:val="none" w:sz="0" w:space="0" w:color="auto"/>
      </w:divBdr>
      <w:divsChild>
        <w:div w:id="806630741">
          <w:marLeft w:val="1166"/>
          <w:marRight w:val="0"/>
          <w:marTop w:val="0"/>
          <w:marBottom w:val="240"/>
          <w:divBdr>
            <w:top w:val="none" w:sz="0" w:space="0" w:color="auto"/>
            <w:left w:val="none" w:sz="0" w:space="0" w:color="auto"/>
            <w:bottom w:val="none" w:sz="0" w:space="0" w:color="auto"/>
            <w:right w:val="none" w:sz="0" w:space="0" w:color="auto"/>
          </w:divBdr>
        </w:div>
        <w:div w:id="1079328241">
          <w:marLeft w:val="1166"/>
          <w:marRight w:val="0"/>
          <w:marTop w:val="0"/>
          <w:marBottom w:val="160"/>
          <w:divBdr>
            <w:top w:val="none" w:sz="0" w:space="0" w:color="auto"/>
            <w:left w:val="none" w:sz="0" w:space="0" w:color="auto"/>
            <w:bottom w:val="none" w:sz="0" w:space="0" w:color="auto"/>
            <w:right w:val="none" w:sz="0" w:space="0" w:color="auto"/>
          </w:divBdr>
        </w:div>
        <w:div w:id="2036878827">
          <w:marLeft w:val="1166"/>
          <w:marRight w:val="0"/>
          <w:marTop w:val="0"/>
          <w:marBottom w:val="160"/>
          <w:divBdr>
            <w:top w:val="none" w:sz="0" w:space="0" w:color="auto"/>
            <w:left w:val="none" w:sz="0" w:space="0" w:color="auto"/>
            <w:bottom w:val="none" w:sz="0" w:space="0" w:color="auto"/>
            <w:right w:val="none" w:sz="0" w:space="0" w:color="auto"/>
          </w:divBdr>
        </w:div>
        <w:div w:id="2092123155">
          <w:marLeft w:val="1166"/>
          <w:marRight w:val="0"/>
          <w:marTop w:val="0"/>
          <w:marBottom w:val="160"/>
          <w:divBdr>
            <w:top w:val="none" w:sz="0" w:space="0" w:color="auto"/>
            <w:left w:val="none" w:sz="0" w:space="0" w:color="auto"/>
            <w:bottom w:val="none" w:sz="0" w:space="0" w:color="auto"/>
            <w:right w:val="none" w:sz="0" w:space="0" w:color="auto"/>
          </w:divBdr>
        </w:div>
      </w:divsChild>
    </w:div>
    <w:div w:id="138811239">
      <w:bodyDiv w:val="1"/>
      <w:marLeft w:val="0"/>
      <w:marRight w:val="0"/>
      <w:marTop w:val="0"/>
      <w:marBottom w:val="0"/>
      <w:divBdr>
        <w:top w:val="none" w:sz="0" w:space="0" w:color="auto"/>
        <w:left w:val="none" w:sz="0" w:space="0" w:color="auto"/>
        <w:bottom w:val="none" w:sz="0" w:space="0" w:color="auto"/>
        <w:right w:val="none" w:sz="0" w:space="0" w:color="auto"/>
      </w:divBdr>
    </w:div>
    <w:div w:id="167327295">
      <w:bodyDiv w:val="1"/>
      <w:marLeft w:val="0"/>
      <w:marRight w:val="0"/>
      <w:marTop w:val="0"/>
      <w:marBottom w:val="0"/>
      <w:divBdr>
        <w:top w:val="none" w:sz="0" w:space="0" w:color="auto"/>
        <w:left w:val="none" w:sz="0" w:space="0" w:color="auto"/>
        <w:bottom w:val="none" w:sz="0" w:space="0" w:color="auto"/>
        <w:right w:val="none" w:sz="0" w:space="0" w:color="auto"/>
      </w:divBdr>
      <w:divsChild>
        <w:div w:id="1236015987">
          <w:marLeft w:val="547"/>
          <w:marRight w:val="0"/>
          <w:marTop w:val="0"/>
          <w:marBottom w:val="0"/>
          <w:divBdr>
            <w:top w:val="none" w:sz="0" w:space="0" w:color="auto"/>
            <w:left w:val="none" w:sz="0" w:space="0" w:color="auto"/>
            <w:bottom w:val="none" w:sz="0" w:space="0" w:color="auto"/>
            <w:right w:val="none" w:sz="0" w:space="0" w:color="auto"/>
          </w:divBdr>
        </w:div>
        <w:div w:id="2046445193">
          <w:marLeft w:val="547"/>
          <w:marRight w:val="0"/>
          <w:marTop w:val="0"/>
          <w:marBottom w:val="0"/>
          <w:divBdr>
            <w:top w:val="none" w:sz="0" w:space="0" w:color="auto"/>
            <w:left w:val="none" w:sz="0" w:space="0" w:color="auto"/>
            <w:bottom w:val="none" w:sz="0" w:space="0" w:color="auto"/>
            <w:right w:val="none" w:sz="0" w:space="0" w:color="auto"/>
          </w:divBdr>
        </w:div>
      </w:divsChild>
    </w:div>
    <w:div w:id="182669075">
      <w:bodyDiv w:val="1"/>
      <w:marLeft w:val="0"/>
      <w:marRight w:val="0"/>
      <w:marTop w:val="0"/>
      <w:marBottom w:val="0"/>
      <w:divBdr>
        <w:top w:val="none" w:sz="0" w:space="0" w:color="auto"/>
        <w:left w:val="none" w:sz="0" w:space="0" w:color="auto"/>
        <w:bottom w:val="none" w:sz="0" w:space="0" w:color="auto"/>
        <w:right w:val="none" w:sz="0" w:space="0" w:color="auto"/>
      </w:divBdr>
      <w:divsChild>
        <w:div w:id="64303255">
          <w:marLeft w:val="806"/>
          <w:marRight w:val="0"/>
          <w:marTop w:val="0"/>
          <w:marBottom w:val="40"/>
          <w:divBdr>
            <w:top w:val="none" w:sz="0" w:space="0" w:color="auto"/>
            <w:left w:val="none" w:sz="0" w:space="0" w:color="auto"/>
            <w:bottom w:val="none" w:sz="0" w:space="0" w:color="auto"/>
            <w:right w:val="none" w:sz="0" w:space="0" w:color="auto"/>
          </w:divBdr>
        </w:div>
        <w:div w:id="644437726">
          <w:marLeft w:val="806"/>
          <w:marRight w:val="0"/>
          <w:marTop w:val="0"/>
          <w:marBottom w:val="40"/>
          <w:divBdr>
            <w:top w:val="none" w:sz="0" w:space="0" w:color="auto"/>
            <w:left w:val="none" w:sz="0" w:space="0" w:color="auto"/>
            <w:bottom w:val="none" w:sz="0" w:space="0" w:color="auto"/>
            <w:right w:val="none" w:sz="0" w:space="0" w:color="auto"/>
          </w:divBdr>
        </w:div>
        <w:div w:id="700974778">
          <w:marLeft w:val="806"/>
          <w:marRight w:val="0"/>
          <w:marTop w:val="0"/>
          <w:marBottom w:val="40"/>
          <w:divBdr>
            <w:top w:val="none" w:sz="0" w:space="0" w:color="auto"/>
            <w:left w:val="none" w:sz="0" w:space="0" w:color="auto"/>
            <w:bottom w:val="none" w:sz="0" w:space="0" w:color="auto"/>
            <w:right w:val="none" w:sz="0" w:space="0" w:color="auto"/>
          </w:divBdr>
        </w:div>
        <w:div w:id="1127623860">
          <w:marLeft w:val="274"/>
          <w:marRight w:val="0"/>
          <w:marTop w:val="0"/>
          <w:marBottom w:val="40"/>
          <w:divBdr>
            <w:top w:val="none" w:sz="0" w:space="0" w:color="auto"/>
            <w:left w:val="none" w:sz="0" w:space="0" w:color="auto"/>
            <w:bottom w:val="none" w:sz="0" w:space="0" w:color="auto"/>
            <w:right w:val="none" w:sz="0" w:space="0" w:color="auto"/>
          </w:divBdr>
        </w:div>
        <w:div w:id="1171018644">
          <w:marLeft w:val="806"/>
          <w:marRight w:val="0"/>
          <w:marTop w:val="0"/>
          <w:marBottom w:val="40"/>
          <w:divBdr>
            <w:top w:val="none" w:sz="0" w:space="0" w:color="auto"/>
            <w:left w:val="none" w:sz="0" w:space="0" w:color="auto"/>
            <w:bottom w:val="none" w:sz="0" w:space="0" w:color="auto"/>
            <w:right w:val="none" w:sz="0" w:space="0" w:color="auto"/>
          </w:divBdr>
        </w:div>
        <w:div w:id="1567104842">
          <w:marLeft w:val="274"/>
          <w:marRight w:val="0"/>
          <w:marTop w:val="0"/>
          <w:marBottom w:val="40"/>
          <w:divBdr>
            <w:top w:val="none" w:sz="0" w:space="0" w:color="auto"/>
            <w:left w:val="none" w:sz="0" w:space="0" w:color="auto"/>
            <w:bottom w:val="none" w:sz="0" w:space="0" w:color="auto"/>
            <w:right w:val="none" w:sz="0" w:space="0" w:color="auto"/>
          </w:divBdr>
        </w:div>
        <w:div w:id="1988245673">
          <w:marLeft w:val="274"/>
          <w:marRight w:val="0"/>
          <w:marTop w:val="0"/>
          <w:marBottom w:val="40"/>
          <w:divBdr>
            <w:top w:val="none" w:sz="0" w:space="0" w:color="auto"/>
            <w:left w:val="none" w:sz="0" w:space="0" w:color="auto"/>
            <w:bottom w:val="none" w:sz="0" w:space="0" w:color="auto"/>
            <w:right w:val="none" w:sz="0" w:space="0" w:color="auto"/>
          </w:divBdr>
        </w:div>
      </w:divsChild>
    </w:div>
    <w:div w:id="193153537">
      <w:bodyDiv w:val="1"/>
      <w:marLeft w:val="0"/>
      <w:marRight w:val="0"/>
      <w:marTop w:val="0"/>
      <w:marBottom w:val="0"/>
      <w:divBdr>
        <w:top w:val="none" w:sz="0" w:space="0" w:color="auto"/>
        <w:left w:val="none" w:sz="0" w:space="0" w:color="auto"/>
        <w:bottom w:val="none" w:sz="0" w:space="0" w:color="auto"/>
        <w:right w:val="none" w:sz="0" w:space="0" w:color="auto"/>
      </w:divBdr>
    </w:div>
    <w:div w:id="212154271">
      <w:bodyDiv w:val="1"/>
      <w:marLeft w:val="0"/>
      <w:marRight w:val="0"/>
      <w:marTop w:val="0"/>
      <w:marBottom w:val="0"/>
      <w:divBdr>
        <w:top w:val="none" w:sz="0" w:space="0" w:color="auto"/>
        <w:left w:val="none" w:sz="0" w:space="0" w:color="auto"/>
        <w:bottom w:val="none" w:sz="0" w:space="0" w:color="auto"/>
        <w:right w:val="none" w:sz="0" w:space="0" w:color="auto"/>
      </w:divBdr>
      <w:divsChild>
        <w:div w:id="216597498">
          <w:marLeft w:val="274"/>
          <w:marRight w:val="0"/>
          <w:marTop w:val="0"/>
          <w:marBottom w:val="40"/>
          <w:divBdr>
            <w:top w:val="none" w:sz="0" w:space="0" w:color="auto"/>
            <w:left w:val="none" w:sz="0" w:space="0" w:color="auto"/>
            <w:bottom w:val="none" w:sz="0" w:space="0" w:color="auto"/>
            <w:right w:val="none" w:sz="0" w:space="0" w:color="auto"/>
          </w:divBdr>
        </w:div>
        <w:div w:id="322392543">
          <w:marLeft w:val="806"/>
          <w:marRight w:val="0"/>
          <w:marTop w:val="0"/>
          <w:marBottom w:val="40"/>
          <w:divBdr>
            <w:top w:val="none" w:sz="0" w:space="0" w:color="auto"/>
            <w:left w:val="none" w:sz="0" w:space="0" w:color="auto"/>
            <w:bottom w:val="none" w:sz="0" w:space="0" w:color="auto"/>
            <w:right w:val="none" w:sz="0" w:space="0" w:color="auto"/>
          </w:divBdr>
        </w:div>
        <w:div w:id="692920042">
          <w:marLeft w:val="806"/>
          <w:marRight w:val="0"/>
          <w:marTop w:val="0"/>
          <w:marBottom w:val="40"/>
          <w:divBdr>
            <w:top w:val="none" w:sz="0" w:space="0" w:color="auto"/>
            <w:left w:val="none" w:sz="0" w:space="0" w:color="auto"/>
            <w:bottom w:val="none" w:sz="0" w:space="0" w:color="auto"/>
            <w:right w:val="none" w:sz="0" w:space="0" w:color="auto"/>
          </w:divBdr>
        </w:div>
        <w:div w:id="961769033">
          <w:marLeft w:val="274"/>
          <w:marRight w:val="0"/>
          <w:marTop w:val="240"/>
          <w:marBottom w:val="40"/>
          <w:divBdr>
            <w:top w:val="none" w:sz="0" w:space="0" w:color="auto"/>
            <w:left w:val="none" w:sz="0" w:space="0" w:color="auto"/>
            <w:bottom w:val="none" w:sz="0" w:space="0" w:color="auto"/>
            <w:right w:val="none" w:sz="0" w:space="0" w:color="auto"/>
          </w:divBdr>
        </w:div>
        <w:div w:id="1031760895">
          <w:marLeft w:val="806"/>
          <w:marRight w:val="0"/>
          <w:marTop w:val="0"/>
          <w:marBottom w:val="40"/>
          <w:divBdr>
            <w:top w:val="none" w:sz="0" w:space="0" w:color="auto"/>
            <w:left w:val="none" w:sz="0" w:space="0" w:color="auto"/>
            <w:bottom w:val="none" w:sz="0" w:space="0" w:color="auto"/>
            <w:right w:val="none" w:sz="0" w:space="0" w:color="auto"/>
          </w:divBdr>
        </w:div>
        <w:div w:id="1106971017">
          <w:marLeft w:val="806"/>
          <w:marRight w:val="0"/>
          <w:marTop w:val="0"/>
          <w:marBottom w:val="40"/>
          <w:divBdr>
            <w:top w:val="none" w:sz="0" w:space="0" w:color="auto"/>
            <w:left w:val="none" w:sz="0" w:space="0" w:color="auto"/>
            <w:bottom w:val="none" w:sz="0" w:space="0" w:color="auto"/>
            <w:right w:val="none" w:sz="0" w:space="0" w:color="auto"/>
          </w:divBdr>
        </w:div>
        <w:div w:id="1229652902">
          <w:marLeft w:val="806"/>
          <w:marRight w:val="0"/>
          <w:marTop w:val="0"/>
          <w:marBottom w:val="40"/>
          <w:divBdr>
            <w:top w:val="none" w:sz="0" w:space="0" w:color="auto"/>
            <w:left w:val="none" w:sz="0" w:space="0" w:color="auto"/>
            <w:bottom w:val="none" w:sz="0" w:space="0" w:color="auto"/>
            <w:right w:val="none" w:sz="0" w:space="0" w:color="auto"/>
          </w:divBdr>
        </w:div>
        <w:div w:id="1349526810">
          <w:marLeft w:val="274"/>
          <w:marRight w:val="0"/>
          <w:marTop w:val="240"/>
          <w:marBottom w:val="40"/>
          <w:divBdr>
            <w:top w:val="none" w:sz="0" w:space="0" w:color="auto"/>
            <w:left w:val="none" w:sz="0" w:space="0" w:color="auto"/>
            <w:bottom w:val="none" w:sz="0" w:space="0" w:color="auto"/>
            <w:right w:val="none" w:sz="0" w:space="0" w:color="auto"/>
          </w:divBdr>
        </w:div>
        <w:div w:id="1855682646">
          <w:marLeft w:val="274"/>
          <w:marRight w:val="0"/>
          <w:marTop w:val="240"/>
          <w:marBottom w:val="40"/>
          <w:divBdr>
            <w:top w:val="none" w:sz="0" w:space="0" w:color="auto"/>
            <w:left w:val="none" w:sz="0" w:space="0" w:color="auto"/>
            <w:bottom w:val="none" w:sz="0" w:space="0" w:color="auto"/>
            <w:right w:val="none" w:sz="0" w:space="0" w:color="auto"/>
          </w:divBdr>
        </w:div>
        <w:div w:id="1985768610">
          <w:marLeft w:val="806"/>
          <w:marRight w:val="0"/>
          <w:marTop w:val="0"/>
          <w:marBottom w:val="40"/>
          <w:divBdr>
            <w:top w:val="none" w:sz="0" w:space="0" w:color="auto"/>
            <w:left w:val="none" w:sz="0" w:space="0" w:color="auto"/>
            <w:bottom w:val="none" w:sz="0" w:space="0" w:color="auto"/>
            <w:right w:val="none" w:sz="0" w:space="0" w:color="auto"/>
          </w:divBdr>
        </w:div>
        <w:div w:id="2048066435">
          <w:marLeft w:val="806"/>
          <w:marRight w:val="0"/>
          <w:marTop w:val="0"/>
          <w:marBottom w:val="40"/>
          <w:divBdr>
            <w:top w:val="none" w:sz="0" w:space="0" w:color="auto"/>
            <w:left w:val="none" w:sz="0" w:space="0" w:color="auto"/>
            <w:bottom w:val="none" w:sz="0" w:space="0" w:color="auto"/>
            <w:right w:val="none" w:sz="0" w:space="0" w:color="auto"/>
          </w:divBdr>
        </w:div>
      </w:divsChild>
    </w:div>
    <w:div w:id="235819651">
      <w:bodyDiv w:val="1"/>
      <w:marLeft w:val="0"/>
      <w:marRight w:val="0"/>
      <w:marTop w:val="0"/>
      <w:marBottom w:val="0"/>
      <w:divBdr>
        <w:top w:val="none" w:sz="0" w:space="0" w:color="auto"/>
        <w:left w:val="none" w:sz="0" w:space="0" w:color="auto"/>
        <w:bottom w:val="none" w:sz="0" w:space="0" w:color="auto"/>
        <w:right w:val="none" w:sz="0" w:space="0" w:color="auto"/>
      </w:divBdr>
      <w:divsChild>
        <w:div w:id="96871299">
          <w:marLeft w:val="0"/>
          <w:marRight w:val="0"/>
          <w:marTop w:val="0"/>
          <w:marBottom w:val="60"/>
          <w:divBdr>
            <w:top w:val="none" w:sz="0" w:space="0" w:color="auto"/>
            <w:left w:val="none" w:sz="0" w:space="0" w:color="auto"/>
            <w:bottom w:val="none" w:sz="0" w:space="0" w:color="auto"/>
            <w:right w:val="none" w:sz="0" w:space="0" w:color="auto"/>
          </w:divBdr>
        </w:div>
        <w:div w:id="153958383">
          <w:marLeft w:val="0"/>
          <w:marRight w:val="0"/>
          <w:marTop w:val="0"/>
          <w:marBottom w:val="60"/>
          <w:divBdr>
            <w:top w:val="none" w:sz="0" w:space="0" w:color="auto"/>
            <w:left w:val="none" w:sz="0" w:space="0" w:color="auto"/>
            <w:bottom w:val="none" w:sz="0" w:space="0" w:color="auto"/>
            <w:right w:val="none" w:sz="0" w:space="0" w:color="auto"/>
          </w:divBdr>
        </w:div>
        <w:div w:id="1034648731">
          <w:marLeft w:val="0"/>
          <w:marRight w:val="0"/>
          <w:marTop w:val="0"/>
          <w:marBottom w:val="60"/>
          <w:divBdr>
            <w:top w:val="none" w:sz="0" w:space="0" w:color="auto"/>
            <w:left w:val="none" w:sz="0" w:space="0" w:color="auto"/>
            <w:bottom w:val="none" w:sz="0" w:space="0" w:color="auto"/>
            <w:right w:val="none" w:sz="0" w:space="0" w:color="auto"/>
          </w:divBdr>
        </w:div>
        <w:div w:id="1204444927">
          <w:marLeft w:val="0"/>
          <w:marRight w:val="0"/>
          <w:marTop w:val="0"/>
          <w:marBottom w:val="60"/>
          <w:divBdr>
            <w:top w:val="none" w:sz="0" w:space="0" w:color="auto"/>
            <w:left w:val="none" w:sz="0" w:space="0" w:color="auto"/>
            <w:bottom w:val="none" w:sz="0" w:space="0" w:color="auto"/>
            <w:right w:val="none" w:sz="0" w:space="0" w:color="auto"/>
          </w:divBdr>
        </w:div>
        <w:div w:id="1834712551">
          <w:marLeft w:val="0"/>
          <w:marRight w:val="0"/>
          <w:marTop w:val="0"/>
          <w:marBottom w:val="60"/>
          <w:divBdr>
            <w:top w:val="none" w:sz="0" w:space="0" w:color="auto"/>
            <w:left w:val="none" w:sz="0" w:space="0" w:color="auto"/>
            <w:bottom w:val="none" w:sz="0" w:space="0" w:color="auto"/>
            <w:right w:val="none" w:sz="0" w:space="0" w:color="auto"/>
          </w:divBdr>
        </w:div>
        <w:div w:id="2021543388">
          <w:marLeft w:val="0"/>
          <w:marRight w:val="0"/>
          <w:marTop w:val="0"/>
          <w:marBottom w:val="60"/>
          <w:divBdr>
            <w:top w:val="none" w:sz="0" w:space="0" w:color="auto"/>
            <w:left w:val="none" w:sz="0" w:space="0" w:color="auto"/>
            <w:bottom w:val="none" w:sz="0" w:space="0" w:color="auto"/>
            <w:right w:val="none" w:sz="0" w:space="0" w:color="auto"/>
          </w:divBdr>
        </w:div>
      </w:divsChild>
    </w:div>
    <w:div w:id="256181578">
      <w:bodyDiv w:val="1"/>
      <w:marLeft w:val="0"/>
      <w:marRight w:val="0"/>
      <w:marTop w:val="0"/>
      <w:marBottom w:val="0"/>
      <w:divBdr>
        <w:top w:val="none" w:sz="0" w:space="0" w:color="auto"/>
        <w:left w:val="none" w:sz="0" w:space="0" w:color="auto"/>
        <w:bottom w:val="none" w:sz="0" w:space="0" w:color="auto"/>
        <w:right w:val="none" w:sz="0" w:space="0" w:color="auto"/>
      </w:divBdr>
      <w:divsChild>
        <w:div w:id="1488663723">
          <w:marLeft w:val="806"/>
          <w:marRight w:val="0"/>
          <w:marTop w:val="0"/>
          <w:marBottom w:val="40"/>
          <w:divBdr>
            <w:top w:val="none" w:sz="0" w:space="0" w:color="auto"/>
            <w:left w:val="none" w:sz="0" w:space="0" w:color="auto"/>
            <w:bottom w:val="none" w:sz="0" w:space="0" w:color="auto"/>
            <w:right w:val="none" w:sz="0" w:space="0" w:color="auto"/>
          </w:divBdr>
        </w:div>
        <w:div w:id="2021463198">
          <w:marLeft w:val="806"/>
          <w:marRight w:val="0"/>
          <w:marTop w:val="0"/>
          <w:marBottom w:val="40"/>
          <w:divBdr>
            <w:top w:val="none" w:sz="0" w:space="0" w:color="auto"/>
            <w:left w:val="none" w:sz="0" w:space="0" w:color="auto"/>
            <w:bottom w:val="none" w:sz="0" w:space="0" w:color="auto"/>
            <w:right w:val="none" w:sz="0" w:space="0" w:color="auto"/>
          </w:divBdr>
        </w:div>
      </w:divsChild>
    </w:div>
    <w:div w:id="285279050">
      <w:bodyDiv w:val="1"/>
      <w:marLeft w:val="0"/>
      <w:marRight w:val="0"/>
      <w:marTop w:val="0"/>
      <w:marBottom w:val="0"/>
      <w:divBdr>
        <w:top w:val="none" w:sz="0" w:space="0" w:color="auto"/>
        <w:left w:val="none" w:sz="0" w:space="0" w:color="auto"/>
        <w:bottom w:val="none" w:sz="0" w:space="0" w:color="auto"/>
        <w:right w:val="none" w:sz="0" w:space="0" w:color="auto"/>
      </w:divBdr>
    </w:div>
    <w:div w:id="291832382">
      <w:bodyDiv w:val="1"/>
      <w:marLeft w:val="0"/>
      <w:marRight w:val="0"/>
      <w:marTop w:val="0"/>
      <w:marBottom w:val="0"/>
      <w:divBdr>
        <w:top w:val="none" w:sz="0" w:space="0" w:color="auto"/>
        <w:left w:val="none" w:sz="0" w:space="0" w:color="auto"/>
        <w:bottom w:val="none" w:sz="0" w:space="0" w:color="auto"/>
        <w:right w:val="none" w:sz="0" w:space="0" w:color="auto"/>
      </w:divBdr>
    </w:div>
    <w:div w:id="312488149">
      <w:bodyDiv w:val="1"/>
      <w:marLeft w:val="0"/>
      <w:marRight w:val="0"/>
      <w:marTop w:val="0"/>
      <w:marBottom w:val="0"/>
      <w:divBdr>
        <w:top w:val="none" w:sz="0" w:space="0" w:color="auto"/>
        <w:left w:val="none" w:sz="0" w:space="0" w:color="auto"/>
        <w:bottom w:val="none" w:sz="0" w:space="0" w:color="auto"/>
        <w:right w:val="none" w:sz="0" w:space="0" w:color="auto"/>
      </w:divBdr>
    </w:div>
    <w:div w:id="320042876">
      <w:bodyDiv w:val="1"/>
      <w:marLeft w:val="0"/>
      <w:marRight w:val="0"/>
      <w:marTop w:val="0"/>
      <w:marBottom w:val="0"/>
      <w:divBdr>
        <w:top w:val="none" w:sz="0" w:space="0" w:color="auto"/>
        <w:left w:val="none" w:sz="0" w:space="0" w:color="auto"/>
        <w:bottom w:val="none" w:sz="0" w:space="0" w:color="auto"/>
        <w:right w:val="none" w:sz="0" w:space="0" w:color="auto"/>
      </w:divBdr>
      <w:divsChild>
        <w:div w:id="230775416">
          <w:marLeft w:val="274"/>
          <w:marRight w:val="0"/>
          <w:marTop w:val="0"/>
          <w:marBottom w:val="0"/>
          <w:divBdr>
            <w:top w:val="none" w:sz="0" w:space="0" w:color="auto"/>
            <w:left w:val="none" w:sz="0" w:space="0" w:color="auto"/>
            <w:bottom w:val="none" w:sz="0" w:space="0" w:color="auto"/>
            <w:right w:val="none" w:sz="0" w:space="0" w:color="auto"/>
          </w:divBdr>
        </w:div>
        <w:div w:id="613439572">
          <w:marLeft w:val="806"/>
          <w:marRight w:val="0"/>
          <w:marTop w:val="0"/>
          <w:marBottom w:val="120"/>
          <w:divBdr>
            <w:top w:val="none" w:sz="0" w:space="0" w:color="auto"/>
            <w:left w:val="none" w:sz="0" w:space="0" w:color="auto"/>
            <w:bottom w:val="none" w:sz="0" w:space="0" w:color="auto"/>
            <w:right w:val="none" w:sz="0" w:space="0" w:color="auto"/>
          </w:divBdr>
        </w:div>
        <w:div w:id="943196320">
          <w:marLeft w:val="274"/>
          <w:marRight w:val="0"/>
          <w:marTop w:val="0"/>
          <w:marBottom w:val="0"/>
          <w:divBdr>
            <w:top w:val="none" w:sz="0" w:space="0" w:color="auto"/>
            <w:left w:val="none" w:sz="0" w:space="0" w:color="auto"/>
            <w:bottom w:val="none" w:sz="0" w:space="0" w:color="auto"/>
            <w:right w:val="none" w:sz="0" w:space="0" w:color="auto"/>
          </w:divBdr>
        </w:div>
        <w:div w:id="1395348506">
          <w:marLeft w:val="274"/>
          <w:marRight w:val="0"/>
          <w:marTop w:val="0"/>
          <w:marBottom w:val="160"/>
          <w:divBdr>
            <w:top w:val="none" w:sz="0" w:space="0" w:color="auto"/>
            <w:left w:val="none" w:sz="0" w:space="0" w:color="auto"/>
            <w:bottom w:val="none" w:sz="0" w:space="0" w:color="auto"/>
            <w:right w:val="none" w:sz="0" w:space="0" w:color="auto"/>
          </w:divBdr>
        </w:div>
        <w:div w:id="1404765252">
          <w:marLeft w:val="806"/>
          <w:marRight w:val="0"/>
          <w:marTop w:val="0"/>
          <w:marBottom w:val="240"/>
          <w:divBdr>
            <w:top w:val="none" w:sz="0" w:space="0" w:color="auto"/>
            <w:left w:val="none" w:sz="0" w:space="0" w:color="auto"/>
            <w:bottom w:val="none" w:sz="0" w:space="0" w:color="auto"/>
            <w:right w:val="none" w:sz="0" w:space="0" w:color="auto"/>
          </w:divBdr>
        </w:div>
        <w:div w:id="1636330218">
          <w:marLeft w:val="806"/>
          <w:marRight w:val="0"/>
          <w:marTop w:val="0"/>
          <w:marBottom w:val="240"/>
          <w:divBdr>
            <w:top w:val="none" w:sz="0" w:space="0" w:color="auto"/>
            <w:left w:val="none" w:sz="0" w:space="0" w:color="auto"/>
            <w:bottom w:val="none" w:sz="0" w:space="0" w:color="auto"/>
            <w:right w:val="none" w:sz="0" w:space="0" w:color="auto"/>
          </w:divBdr>
        </w:div>
        <w:div w:id="1753160885">
          <w:marLeft w:val="274"/>
          <w:marRight w:val="0"/>
          <w:marTop w:val="0"/>
          <w:marBottom w:val="0"/>
          <w:divBdr>
            <w:top w:val="none" w:sz="0" w:space="0" w:color="auto"/>
            <w:left w:val="none" w:sz="0" w:space="0" w:color="auto"/>
            <w:bottom w:val="none" w:sz="0" w:space="0" w:color="auto"/>
            <w:right w:val="none" w:sz="0" w:space="0" w:color="auto"/>
          </w:divBdr>
        </w:div>
        <w:div w:id="1758863110">
          <w:marLeft w:val="806"/>
          <w:marRight w:val="0"/>
          <w:marTop w:val="0"/>
          <w:marBottom w:val="240"/>
          <w:divBdr>
            <w:top w:val="none" w:sz="0" w:space="0" w:color="auto"/>
            <w:left w:val="none" w:sz="0" w:space="0" w:color="auto"/>
            <w:bottom w:val="none" w:sz="0" w:space="0" w:color="auto"/>
            <w:right w:val="none" w:sz="0" w:space="0" w:color="auto"/>
          </w:divBdr>
        </w:div>
        <w:div w:id="1953003737">
          <w:marLeft w:val="806"/>
          <w:marRight w:val="0"/>
          <w:marTop w:val="0"/>
          <w:marBottom w:val="240"/>
          <w:divBdr>
            <w:top w:val="none" w:sz="0" w:space="0" w:color="auto"/>
            <w:left w:val="none" w:sz="0" w:space="0" w:color="auto"/>
            <w:bottom w:val="none" w:sz="0" w:space="0" w:color="auto"/>
            <w:right w:val="none" w:sz="0" w:space="0" w:color="auto"/>
          </w:divBdr>
        </w:div>
      </w:divsChild>
    </w:div>
    <w:div w:id="331958682">
      <w:bodyDiv w:val="1"/>
      <w:marLeft w:val="0"/>
      <w:marRight w:val="0"/>
      <w:marTop w:val="0"/>
      <w:marBottom w:val="0"/>
      <w:divBdr>
        <w:top w:val="none" w:sz="0" w:space="0" w:color="auto"/>
        <w:left w:val="none" w:sz="0" w:space="0" w:color="auto"/>
        <w:bottom w:val="none" w:sz="0" w:space="0" w:color="auto"/>
        <w:right w:val="none" w:sz="0" w:space="0" w:color="auto"/>
      </w:divBdr>
      <w:divsChild>
        <w:div w:id="341929719">
          <w:marLeft w:val="274"/>
          <w:marRight w:val="0"/>
          <w:marTop w:val="0"/>
          <w:marBottom w:val="40"/>
          <w:divBdr>
            <w:top w:val="none" w:sz="0" w:space="0" w:color="auto"/>
            <w:left w:val="none" w:sz="0" w:space="0" w:color="auto"/>
            <w:bottom w:val="none" w:sz="0" w:space="0" w:color="auto"/>
            <w:right w:val="none" w:sz="0" w:space="0" w:color="auto"/>
          </w:divBdr>
        </w:div>
      </w:divsChild>
    </w:div>
    <w:div w:id="342168928">
      <w:bodyDiv w:val="1"/>
      <w:marLeft w:val="0"/>
      <w:marRight w:val="0"/>
      <w:marTop w:val="0"/>
      <w:marBottom w:val="0"/>
      <w:divBdr>
        <w:top w:val="none" w:sz="0" w:space="0" w:color="auto"/>
        <w:left w:val="none" w:sz="0" w:space="0" w:color="auto"/>
        <w:bottom w:val="none" w:sz="0" w:space="0" w:color="auto"/>
        <w:right w:val="none" w:sz="0" w:space="0" w:color="auto"/>
      </w:divBdr>
      <w:divsChild>
        <w:div w:id="65156836">
          <w:marLeft w:val="274"/>
          <w:marRight w:val="0"/>
          <w:marTop w:val="0"/>
          <w:marBottom w:val="40"/>
          <w:divBdr>
            <w:top w:val="none" w:sz="0" w:space="0" w:color="auto"/>
            <w:left w:val="none" w:sz="0" w:space="0" w:color="auto"/>
            <w:bottom w:val="none" w:sz="0" w:space="0" w:color="auto"/>
            <w:right w:val="none" w:sz="0" w:space="0" w:color="auto"/>
          </w:divBdr>
        </w:div>
        <w:div w:id="166866587">
          <w:marLeft w:val="274"/>
          <w:marRight w:val="0"/>
          <w:marTop w:val="0"/>
          <w:marBottom w:val="40"/>
          <w:divBdr>
            <w:top w:val="none" w:sz="0" w:space="0" w:color="auto"/>
            <w:left w:val="none" w:sz="0" w:space="0" w:color="auto"/>
            <w:bottom w:val="none" w:sz="0" w:space="0" w:color="auto"/>
            <w:right w:val="none" w:sz="0" w:space="0" w:color="auto"/>
          </w:divBdr>
        </w:div>
        <w:div w:id="258637283">
          <w:marLeft w:val="274"/>
          <w:marRight w:val="0"/>
          <w:marTop w:val="0"/>
          <w:marBottom w:val="40"/>
          <w:divBdr>
            <w:top w:val="none" w:sz="0" w:space="0" w:color="auto"/>
            <w:left w:val="none" w:sz="0" w:space="0" w:color="auto"/>
            <w:bottom w:val="none" w:sz="0" w:space="0" w:color="auto"/>
            <w:right w:val="none" w:sz="0" w:space="0" w:color="auto"/>
          </w:divBdr>
        </w:div>
        <w:div w:id="262416701">
          <w:marLeft w:val="806"/>
          <w:marRight w:val="0"/>
          <w:marTop w:val="0"/>
          <w:marBottom w:val="40"/>
          <w:divBdr>
            <w:top w:val="none" w:sz="0" w:space="0" w:color="auto"/>
            <w:left w:val="none" w:sz="0" w:space="0" w:color="auto"/>
            <w:bottom w:val="none" w:sz="0" w:space="0" w:color="auto"/>
            <w:right w:val="none" w:sz="0" w:space="0" w:color="auto"/>
          </w:divBdr>
        </w:div>
        <w:div w:id="386144246">
          <w:marLeft w:val="806"/>
          <w:marRight w:val="0"/>
          <w:marTop w:val="0"/>
          <w:marBottom w:val="40"/>
          <w:divBdr>
            <w:top w:val="none" w:sz="0" w:space="0" w:color="auto"/>
            <w:left w:val="none" w:sz="0" w:space="0" w:color="auto"/>
            <w:bottom w:val="none" w:sz="0" w:space="0" w:color="auto"/>
            <w:right w:val="none" w:sz="0" w:space="0" w:color="auto"/>
          </w:divBdr>
        </w:div>
        <w:div w:id="498153818">
          <w:marLeft w:val="806"/>
          <w:marRight w:val="0"/>
          <w:marTop w:val="0"/>
          <w:marBottom w:val="40"/>
          <w:divBdr>
            <w:top w:val="none" w:sz="0" w:space="0" w:color="auto"/>
            <w:left w:val="none" w:sz="0" w:space="0" w:color="auto"/>
            <w:bottom w:val="none" w:sz="0" w:space="0" w:color="auto"/>
            <w:right w:val="none" w:sz="0" w:space="0" w:color="auto"/>
          </w:divBdr>
        </w:div>
        <w:div w:id="753864531">
          <w:marLeft w:val="806"/>
          <w:marRight w:val="0"/>
          <w:marTop w:val="0"/>
          <w:marBottom w:val="40"/>
          <w:divBdr>
            <w:top w:val="none" w:sz="0" w:space="0" w:color="auto"/>
            <w:left w:val="none" w:sz="0" w:space="0" w:color="auto"/>
            <w:bottom w:val="none" w:sz="0" w:space="0" w:color="auto"/>
            <w:right w:val="none" w:sz="0" w:space="0" w:color="auto"/>
          </w:divBdr>
        </w:div>
        <w:div w:id="874997881">
          <w:marLeft w:val="274"/>
          <w:marRight w:val="0"/>
          <w:marTop w:val="0"/>
          <w:marBottom w:val="40"/>
          <w:divBdr>
            <w:top w:val="none" w:sz="0" w:space="0" w:color="auto"/>
            <w:left w:val="none" w:sz="0" w:space="0" w:color="auto"/>
            <w:bottom w:val="none" w:sz="0" w:space="0" w:color="auto"/>
            <w:right w:val="none" w:sz="0" w:space="0" w:color="auto"/>
          </w:divBdr>
        </w:div>
        <w:div w:id="880093974">
          <w:marLeft w:val="274"/>
          <w:marRight w:val="0"/>
          <w:marTop w:val="0"/>
          <w:marBottom w:val="40"/>
          <w:divBdr>
            <w:top w:val="none" w:sz="0" w:space="0" w:color="auto"/>
            <w:left w:val="none" w:sz="0" w:space="0" w:color="auto"/>
            <w:bottom w:val="none" w:sz="0" w:space="0" w:color="auto"/>
            <w:right w:val="none" w:sz="0" w:space="0" w:color="auto"/>
          </w:divBdr>
        </w:div>
        <w:div w:id="1340235947">
          <w:marLeft w:val="806"/>
          <w:marRight w:val="0"/>
          <w:marTop w:val="120"/>
          <w:marBottom w:val="40"/>
          <w:divBdr>
            <w:top w:val="none" w:sz="0" w:space="0" w:color="auto"/>
            <w:left w:val="none" w:sz="0" w:space="0" w:color="auto"/>
            <w:bottom w:val="none" w:sz="0" w:space="0" w:color="auto"/>
            <w:right w:val="none" w:sz="0" w:space="0" w:color="auto"/>
          </w:divBdr>
        </w:div>
        <w:div w:id="1834681606">
          <w:marLeft w:val="806"/>
          <w:marRight w:val="0"/>
          <w:marTop w:val="0"/>
          <w:marBottom w:val="40"/>
          <w:divBdr>
            <w:top w:val="none" w:sz="0" w:space="0" w:color="auto"/>
            <w:left w:val="none" w:sz="0" w:space="0" w:color="auto"/>
            <w:bottom w:val="none" w:sz="0" w:space="0" w:color="auto"/>
            <w:right w:val="none" w:sz="0" w:space="0" w:color="auto"/>
          </w:divBdr>
        </w:div>
      </w:divsChild>
    </w:div>
    <w:div w:id="368380250">
      <w:bodyDiv w:val="1"/>
      <w:marLeft w:val="0"/>
      <w:marRight w:val="0"/>
      <w:marTop w:val="0"/>
      <w:marBottom w:val="0"/>
      <w:divBdr>
        <w:top w:val="none" w:sz="0" w:space="0" w:color="auto"/>
        <w:left w:val="none" w:sz="0" w:space="0" w:color="auto"/>
        <w:bottom w:val="none" w:sz="0" w:space="0" w:color="auto"/>
        <w:right w:val="none" w:sz="0" w:space="0" w:color="auto"/>
      </w:divBdr>
      <w:divsChild>
        <w:div w:id="241527439">
          <w:marLeft w:val="446"/>
          <w:marRight w:val="0"/>
          <w:marTop w:val="0"/>
          <w:marBottom w:val="60"/>
          <w:divBdr>
            <w:top w:val="none" w:sz="0" w:space="0" w:color="auto"/>
            <w:left w:val="none" w:sz="0" w:space="0" w:color="auto"/>
            <w:bottom w:val="none" w:sz="0" w:space="0" w:color="auto"/>
            <w:right w:val="none" w:sz="0" w:space="0" w:color="auto"/>
          </w:divBdr>
        </w:div>
        <w:div w:id="834539521">
          <w:marLeft w:val="446"/>
          <w:marRight w:val="0"/>
          <w:marTop w:val="0"/>
          <w:marBottom w:val="60"/>
          <w:divBdr>
            <w:top w:val="none" w:sz="0" w:space="0" w:color="auto"/>
            <w:left w:val="none" w:sz="0" w:space="0" w:color="auto"/>
            <w:bottom w:val="none" w:sz="0" w:space="0" w:color="auto"/>
            <w:right w:val="none" w:sz="0" w:space="0" w:color="auto"/>
          </w:divBdr>
        </w:div>
        <w:div w:id="1665625774">
          <w:marLeft w:val="446"/>
          <w:marRight w:val="0"/>
          <w:marTop w:val="0"/>
          <w:marBottom w:val="60"/>
          <w:divBdr>
            <w:top w:val="none" w:sz="0" w:space="0" w:color="auto"/>
            <w:left w:val="none" w:sz="0" w:space="0" w:color="auto"/>
            <w:bottom w:val="none" w:sz="0" w:space="0" w:color="auto"/>
            <w:right w:val="none" w:sz="0" w:space="0" w:color="auto"/>
          </w:divBdr>
        </w:div>
      </w:divsChild>
    </w:div>
    <w:div w:id="386144818">
      <w:bodyDiv w:val="1"/>
      <w:marLeft w:val="0"/>
      <w:marRight w:val="0"/>
      <w:marTop w:val="0"/>
      <w:marBottom w:val="0"/>
      <w:divBdr>
        <w:top w:val="none" w:sz="0" w:space="0" w:color="auto"/>
        <w:left w:val="none" w:sz="0" w:space="0" w:color="auto"/>
        <w:bottom w:val="none" w:sz="0" w:space="0" w:color="auto"/>
        <w:right w:val="none" w:sz="0" w:space="0" w:color="auto"/>
      </w:divBdr>
      <w:divsChild>
        <w:div w:id="319500550">
          <w:marLeft w:val="806"/>
          <w:marRight w:val="0"/>
          <w:marTop w:val="0"/>
          <w:marBottom w:val="40"/>
          <w:divBdr>
            <w:top w:val="none" w:sz="0" w:space="0" w:color="auto"/>
            <w:left w:val="none" w:sz="0" w:space="0" w:color="auto"/>
            <w:bottom w:val="none" w:sz="0" w:space="0" w:color="auto"/>
            <w:right w:val="none" w:sz="0" w:space="0" w:color="auto"/>
          </w:divBdr>
        </w:div>
        <w:div w:id="400640192">
          <w:marLeft w:val="806"/>
          <w:marRight w:val="0"/>
          <w:marTop w:val="0"/>
          <w:marBottom w:val="40"/>
          <w:divBdr>
            <w:top w:val="none" w:sz="0" w:space="0" w:color="auto"/>
            <w:left w:val="none" w:sz="0" w:space="0" w:color="auto"/>
            <w:bottom w:val="none" w:sz="0" w:space="0" w:color="auto"/>
            <w:right w:val="none" w:sz="0" w:space="0" w:color="auto"/>
          </w:divBdr>
        </w:div>
        <w:div w:id="1328052688">
          <w:marLeft w:val="806"/>
          <w:marRight w:val="0"/>
          <w:marTop w:val="0"/>
          <w:marBottom w:val="40"/>
          <w:divBdr>
            <w:top w:val="none" w:sz="0" w:space="0" w:color="auto"/>
            <w:left w:val="none" w:sz="0" w:space="0" w:color="auto"/>
            <w:bottom w:val="none" w:sz="0" w:space="0" w:color="auto"/>
            <w:right w:val="none" w:sz="0" w:space="0" w:color="auto"/>
          </w:divBdr>
        </w:div>
        <w:div w:id="2118523261">
          <w:marLeft w:val="806"/>
          <w:marRight w:val="0"/>
          <w:marTop w:val="0"/>
          <w:marBottom w:val="40"/>
          <w:divBdr>
            <w:top w:val="none" w:sz="0" w:space="0" w:color="auto"/>
            <w:left w:val="none" w:sz="0" w:space="0" w:color="auto"/>
            <w:bottom w:val="none" w:sz="0" w:space="0" w:color="auto"/>
            <w:right w:val="none" w:sz="0" w:space="0" w:color="auto"/>
          </w:divBdr>
        </w:div>
      </w:divsChild>
    </w:div>
    <w:div w:id="389310576">
      <w:bodyDiv w:val="1"/>
      <w:marLeft w:val="0"/>
      <w:marRight w:val="0"/>
      <w:marTop w:val="0"/>
      <w:marBottom w:val="0"/>
      <w:divBdr>
        <w:top w:val="none" w:sz="0" w:space="0" w:color="auto"/>
        <w:left w:val="none" w:sz="0" w:space="0" w:color="auto"/>
        <w:bottom w:val="none" w:sz="0" w:space="0" w:color="auto"/>
        <w:right w:val="none" w:sz="0" w:space="0" w:color="auto"/>
      </w:divBdr>
    </w:div>
    <w:div w:id="472409783">
      <w:bodyDiv w:val="1"/>
      <w:marLeft w:val="0"/>
      <w:marRight w:val="0"/>
      <w:marTop w:val="0"/>
      <w:marBottom w:val="0"/>
      <w:divBdr>
        <w:top w:val="none" w:sz="0" w:space="0" w:color="auto"/>
        <w:left w:val="none" w:sz="0" w:space="0" w:color="auto"/>
        <w:bottom w:val="none" w:sz="0" w:space="0" w:color="auto"/>
        <w:right w:val="none" w:sz="0" w:space="0" w:color="auto"/>
      </w:divBdr>
    </w:div>
    <w:div w:id="474178128">
      <w:bodyDiv w:val="1"/>
      <w:marLeft w:val="0"/>
      <w:marRight w:val="0"/>
      <w:marTop w:val="0"/>
      <w:marBottom w:val="0"/>
      <w:divBdr>
        <w:top w:val="none" w:sz="0" w:space="0" w:color="auto"/>
        <w:left w:val="none" w:sz="0" w:space="0" w:color="auto"/>
        <w:bottom w:val="none" w:sz="0" w:space="0" w:color="auto"/>
        <w:right w:val="none" w:sz="0" w:space="0" w:color="auto"/>
      </w:divBdr>
      <w:divsChild>
        <w:div w:id="20590046">
          <w:marLeft w:val="274"/>
          <w:marRight w:val="0"/>
          <w:marTop w:val="0"/>
          <w:marBottom w:val="40"/>
          <w:divBdr>
            <w:top w:val="none" w:sz="0" w:space="0" w:color="auto"/>
            <w:left w:val="none" w:sz="0" w:space="0" w:color="auto"/>
            <w:bottom w:val="none" w:sz="0" w:space="0" w:color="auto"/>
            <w:right w:val="none" w:sz="0" w:space="0" w:color="auto"/>
          </w:divBdr>
        </w:div>
        <w:div w:id="87115636">
          <w:marLeft w:val="274"/>
          <w:marRight w:val="0"/>
          <w:marTop w:val="0"/>
          <w:marBottom w:val="40"/>
          <w:divBdr>
            <w:top w:val="none" w:sz="0" w:space="0" w:color="auto"/>
            <w:left w:val="none" w:sz="0" w:space="0" w:color="auto"/>
            <w:bottom w:val="none" w:sz="0" w:space="0" w:color="auto"/>
            <w:right w:val="none" w:sz="0" w:space="0" w:color="auto"/>
          </w:divBdr>
        </w:div>
        <w:div w:id="360478143">
          <w:marLeft w:val="274"/>
          <w:marRight w:val="0"/>
          <w:marTop w:val="0"/>
          <w:marBottom w:val="40"/>
          <w:divBdr>
            <w:top w:val="none" w:sz="0" w:space="0" w:color="auto"/>
            <w:left w:val="none" w:sz="0" w:space="0" w:color="auto"/>
            <w:bottom w:val="none" w:sz="0" w:space="0" w:color="auto"/>
            <w:right w:val="none" w:sz="0" w:space="0" w:color="auto"/>
          </w:divBdr>
        </w:div>
        <w:div w:id="798957914">
          <w:marLeft w:val="274"/>
          <w:marRight w:val="0"/>
          <w:marTop w:val="0"/>
          <w:marBottom w:val="40"/>
          <w:divBdr>
            <w:top w:val="none" w:sz="0" w:space="0" w:color="auto"/>
            <w:left w:val="none" w:sz="0" w:space="0" w:color="auto"/>
            <w:bottom w:val="none" w:sz="0" w:space="0" w:color="auto"/>
            <w:right w:val="none" w:sz="0" w:space="0" w:color="auto"/>
          </w:divBdr>
        </w:div>
        <w:div w:id="902839718">
          <w:marLeft w:val="274"/>
          <w:marRight w:val="0"/>
          <w:marTop w:val="0"/>
          <w:marBottom w:val="0"/>
          <w:divBdr>
            <w:top w:val="none" w:sz="0" w:space="0" w:color="auto"/>
            <w:left w:val="none" w:sz="0" w:space="0" w:color="auto"/>
            <w:bottom w:val="none" w:sz="0" w:space="0" w:color="auto"/>
            <w:right w:val="none" w:sz="0" w:space="0" w:color="auto"/>
          </w:divBdr>
        </w:div>
        <w:div w:id="1027872151">
          <w:marLeft w:val="274"/>
          <w:marRight w:val="0"/>
          <w:marTop w:val="0"/>
          <w:marBottom w:val="40"/>
          <w:divBdr>
            <w:top w:val="none" w:sz="0" w:space="0" w:color="auto"/>
            <w:left w:val="none" w:sz="0" w:space="0" w:color="auto"/>
            <w:bottom w:val="none" w:sz="0" w:space="0" w:color="auto"/>
            <w:right w:val="none" w:sz="0" w:space="0" w:color="auto"/>
          </w:divBdr>
        </w:div>
        <w:div w:id="1233157526">
          <w:marLeft w:val="274"/>
          <w:marRight w:val="0"/>
          <w:marTop w:val="0"/>
          <w:marBottom w:val="40"/>
          <w:divBdr>
            <w:top w:val="none" w:sz="0" w:space="0" w:color="auto"/>
            <w:left w:val="none" w:sz="0" w:space="0" w:color="auto"/>
            <w:bottom w:val="none" w:sz="0" w:space="0" w:color="auto"/>
            <w:right w:val="none" w:sz="0" w:space="0" w:color="auto"/>
          </w:divBdr>
        </w:div>
        <w:div w:id="1312830786">
          <w:marLeft w:val="806"/>
          <w:marRight w:val="0"/>
          <w:marTop w:val="0"/>
          <w:marBottom w:val="40"/>
          <w:divBdr>
            <w:top w:val="none" w:sz="0" w:space="0" w:color="auto"/>
            <w:left w:val="none" w:sz="0" w:space="0" w:color="auto"/>
            <w:bottom w:val="none" w:sz="0" w:space="0" w:color="auto"/>
            <w:right w:val="none" w:sz="0" w:space="0" w:color="auto"/>
          </w:divBdr>
        </w:div>
        <w:div w:id="1563564230">
          <w:marLeft w:val="274"/>
          <w:marRight w:val="0"/>
          <w:marTop w:val="0"/>
          <w:marBottom w:val="40"/>
          <w:divBdr>
            <w:top w:val="none" w:sz="0" w:space="0" w:color="auto"/>
            <w:left w:val="none" w:sz="0" w:space="0" w:color="auto"/>
            <w:bottom w:val="none" w:sz="0" w:space="0" w:color="auto"/>
            <w:right w:val="none" w:sz="0" w:space="0" w:color="auto"/>
          </w:divBdr>
        </w:div>
        <w:div w:id="1891190739">
          <w:marLeft w:val="274"/>
          <w:marRight w:val="0"/>
          <w:marTop w:val="0"/>
          <w:marBottom w:val="40"/>
          <w:divBdr>
            <w:top w:val="none" w:sz="0" w:space="0" w:color="auto"/>
            <w:left w:val="none" w:sz="0" w:space="0" w:color="auto"/>
            <w:bottom w:val="none" w:sz="0" w:space="0" w:color="auto"/>
            <w:right w:val="none" w:sz="0" w:space="0" w:color="auto"/>
          </w:divBdr>
        </w:div>
        <w:div w:id="2082825769">
          <w:marLeft w:val="274"/>
          <w:marRight w:val="0"/>
          <w:marTop w:val="0"/>
          <w:marBottom w:val="40"/>
          <w:divBdr>
            <w:top w:val="none" w:sz="0" w:space="0" w:color="auto"/>
            <w:left w:val="none" w:sz="0" w:space="0" w:color="auto"/>
            <w:bottom w:val="none" w:sz="0" w:space="0" w:color="auto"/>
            <w:right w:val="none" w:sz="0" w:space="0" w:color="auto"/>
          </w:divBdr>
        </w:div>
      </w:divsChild>
    </w:div>
    <w:div w:id="544176666">
      <w:bodyDiv w:val="1"/>
      <w:marLeft w:val="0"/>
      <w:marRight w:val="0"/>
      <w:marTop w:val="0"/>
      <w:marBottom w:val="0"/>
      <w:divBdr>
        <w:top w:val="none" w:sz="0" w:space="0" w:color="auto"/>
        <w:left w:val="none" w:sz="0" w:space="0" w:color="auto"/>
        <w:bottom w:val="none" w:sz="0" w:space="0" w:color="auto"/>
        <w:right w:val="none" w:sz="0" w:space="0" w:color="auto"/>
      </w:divBdr>
      <w:divsChild>
        <w:div w:id="40711284">
          <w:marLeft w:val="1714"/>
          <w:marRight w:val="0"/>
          <w:marTop w:val="0"/>
          <w:marBottom w:val="40"/>
          <w:divBdr>
            <w:top w:val="none" w:sz="0" w:space="0" w:color="auto"/>
            <w:left w:val="none" w:sz="0" w:space="0" w:color="auto"/>
            <w:bottom w:val="none" w:sz="0" w:space="0" w:color="auto"/>
            <w:right w:val="none" w:sz="0" w:space="0" w:color="auto"/>
          </w:divBdr>
        </w:div>
        <w:div w:id="154343129">
          <w:marLeft w:val="1267"/>
          <w:marRight w:val="0"/>
          <w:marTop w:val="0"/>
          <w:marBottom w:val="40"/>
          <w:divBdr>
            <w:top w:val="none" w:sz="0" w:space="0" w:color="auto"/>
            <w:left w:val="none" w:sz="0" w:space="0" w:color="auto"/>
            <w:bottom w:val="none" w:sz="0" w:space="0" w:color="auto"/>
            <w:right w:val="none" w:sz="0" w:space="0" w:color="auto"/>
          </w:divBdr>
        </w:div>
        <w:div w:id="499154931">
          <w:marLeft w:val="274"/>
          <w:marRight w:val="0"/>
          <w:marTop w:val="0"/>
          <w:marBottom w:val="40"/>
          <w:divBdr>
            <w:top w:val="none" w:sz="0" w:space="0" w:color="auto"/>
            <w:left w:val="none" w:sz="0" w:space="0" w:color="auto"/>
            <w:bottom w:val="none" w:sz="0" w:space="0" w:color="auto"/>
            <w:right w:val="none" w:sz="0" w:space="0" w:color="auto"/>
          </w:divBdr>
        </w:div>
        <w:div w:id="772434585">
          <w:marLeft w:val="1267"/>
          <w:marRight w:val="0"/>
          <w:marTop w:val="0"/>
          <w:marBottom w:val="40"/>
          <w:divBdr>
            <w:top w:val="none" w:sz="0" w:space="0" w:color="auto"/>
            <w:left w:val="none" w:sz="0" w:space="0" w:color="auto"/>
            <w:bottom w:val="none" w:sz="0" w:space="0" w:color="auto"/>
            <w:right w:val="none" w:sz="0" w:space="0" w:color="auto"/>
          </w:divBdr>
        </w:div>
        <w:div w:id="801583420">
          <w:marLeft w:val="1714"/>
          <w:marRight w:val="0"/>
          <w:marTop w:val="0"/>
          <w:marBottom w:val="40"/>
          <w:divBdr>
            <w:top w:val="none" w:sz="0" w:space="0" w:color="auto"/>
            <w:left w:val="none" w:sz="0" w:space="0" w:color="auto"/>
            <w:bottom w:val="none" w:sz="0" w:space="0" w:color="auto"/>
            <w:right w:val="none" w:sz="0" w:space="0" w:color="auto"/>
          </w:divBdr>
        </w:div>
        <w:div w:id="889460731">
          <w:marLeft w:val="806"/>
          <w:marRight w:val="0"/>
          <w:marTop w:val="0"/>
          <w:marBottom w:val="40"/>
          <w:divBdr>
            <w:top w:val="none" w:sz="0" w:space="0" w:color="auto"/>
            <w:left w:val="none" w:sz="0" w:space="0" w:color="auto"/>
            <w:bottom w:val="none" w:sz="0" w:space="0" w:color="auto"/>
            <w:right w:val="none" w:sz="0" w:space="0" w:color="auto"/>
          </w:divBdr>
        </w:div>
        <w:div w:id="963773337">
          <w:marLeft w:val="1714"/>
          <w:marRight w:val="0"/>
          <w:marTop w:val="0"/>
          <w:marBottom w:val="40"/>
          <w:divBdr>
            <w:top w:val="none" w:sz="0" w:space="0" w:color="auto"/>
            <w:left w:val="none" w:sz="0" w:space="0" w:color="auto"/>
            <w:bottom w:val="none" w:sz="0" w:space="0" w:color="auto"/>
            <w:right w:val="none" w:sz="0" w:space="0" w:color="auto"/>
          </w:divBdr>
        </w:div>
        <w:div w:id="1464545562">
          <w:marLeft w:val="1714"/>
          <w:marRight w:val="0"/>
          <w:marTop w:val="0"/>
          <w:marBottom w:val="40"/>
          <w:divBdr>
            <w:top w:val="none" w:sz="0" w:space="0" w:color="auto"/>
            <w:left w:val="none" w:sz="0" w:space="0" w:color="auto"/>
            <w:bottom w:val="none" w:sz="0" w:space="0" w:color="auto"/>
            <w:right w:val="none" w:sz="0" w:space="0" w:color="auto"/>
          </w:divBdr>
        </w:div>
        <w:div w:id="1544094548">
          <w:marLeft w:val="1714"/>
          <w:marRight w:val="0"/>
          <w:marTop w:val="0"/>
          <w:marBottom w:val="40"/>
          <w:divBdr>
            <w:top w:val="none" w:sz="0" w:space="0" w:color="auto"/>
            <w:left w:val="none" w:sz="0" w:space="0" w:color="auto"/>
            <w:bottom w:val="none" w:sz="0" w:space="0" w:color="auto"/>
            <w:right w:val="none" w:sz="0" w:space="0" w:color="auto"/>
          </w:divBdr>
        </w:div>
        <w:div w:id="1715689240">
          <w:marLeft w:val="1714"/>
          <w:marRight w:val="0"/>
          <w:marTop w:val="0"/>
          <w:marBottom w:val="40"/>
          <w:divBdr>
            <w:top w:val="none" w:sz="0" w:space="0" w:color="auto"/>
            <w:left w:val="none" w:sz="0" w:space="0" w:color="auto"/>
            <w:bottom w:val="none" w:sz="0" w:space="0" w:color="auto"/>
            <w:right w:val="none" w:sz="0" w:space="0" w:color="auto"/>
          </w:divBdr>
        </w:div>
        <w:div w:id="1851531652">
          <w:marLeft w:val="1714"/>
          <w:marRight w:val="0"/>
          <w:marTop w:val="0"/>
          <w:marBottom w:val="40"/>
          <w:divBdr>
            <w:top w:val="none" w:sz="0" w:space="0" w:color="auto"/>
            <w:left w:val="none" w:sz="0" w:space="0" w:color="auto"/>
            <w:bottom w:val="none" w:sz="0" w:space="0" w:color="auto"/>
            <w:right w:val="none" w:sz="0" w:space="0" w:color="auto"/>
          </w:divBdr>
        </w:div>
        <w:div w:id="2027904953">
          <w:marLeft w:val="1714"/>
          <w:marRight w:val="0"/>
          <w:marTop w:val="0"/>
          <w:marBottom w:val="40"/>
          <w:divBdr>
            <w:top w:val="none" w:sz="0" w:space="0" w:color="auto"/>
            <w:left w:val="none" w:sz="0" w:space="0" w:color="auto"/>
            <w:bottom w:val="none" w:sz="0" w:space="0" w:color="auto"/>
            <w:right w:val="none" w:sz="0" w:space="0" w:color="auto"/>
          </w:divBdr>
        </w:div>
      </w:divsChild>
    </w:div>
    <w:div w:id="550307515">
      <w:bodyDiv w:val="1"/>
      <w:marLeft w:val="0"/>
      <w:marRight w:val="0"/>
      <w:marTop w:val="0"/>
      <w:marBottom w:val="0"/>
      <w:divBdr>
        <w:top w:val="none" w:sz="0" w:space="0" w:color="auto"/>
        <w:left w:val="none" w:sz="0" w:space="0" w:color="auto"/>
        <w:bottom w:val="none" w:sz="0" w:space="0" w:color="auto"/>
        <w:right w:val="none" w:sz="0" w:space="0" w:color="auto"/>
      </w:divBdr>
      <w:divsChild>
        <w:div w:id="492531538">
          <w:marLeft w:val="547"/>
          <w:marRight w:val="0"/>
          <w:marTop w:val="0"/>
          <w:marBottom w:val="0"/>
          <w:divBdr>
            <w:top w:val="none" w:sz="0" w:space="0" w:color="auto"/>
            <w:left w:val="none" w:sz="0" w:space="0" w:color="auto"/>
            <w:bottom w:val="none" w:sz="0" w:space="0" w:color="auto"/>
            <w:right w:val="none" w:sz="0" w:space="0" w:color="auto"/>
          </w:divBdr>
        </w:div>
        <w:div w:id="809520217">
          <w:marLeft w:val="547"/>
          <w:marRight w:val="0"/>
          <w:marTop w:val="0"/>
          <w:marBottom w:val="0"/>
          <w:divBdr>
            <w:top w:val="none" w:sz="0" w:space="0" w:color="auto"/>
            <w:left w:val="none" w:sz="0" w:space="0" w:color="auto"/>
            <w:bottom w:val="none" w:sz="0" w:space="0" w:color="auto"/>
            <w:right w:val="none" w:sz="0" w:space="0" w:color="auto"/>
          </w:divBdr>
        </w:div>
      </w:divsChild>
    </w:div>
    <w:div w:id="556744451">
      <w:bodyDiv w:val="1"/>
      <w:marLeft w:val="0"/>
      <w:marRight w:val="0"/>
      <w:marTop w:val="0"/>
      <w:marBottom w:val="0"/>
      <w:divBdr>
        <w:top w:val="none" w:sz="0" w:space="0" w:color="auto"/>
        <w:left w:val="none" w:sz="0" w:space="0" w:color="auto"/>
        <w:bottom w:val="none" w:sz="0" w:space="0" w:color="auto"/>
        <w:right w:val="none" w:sz="0" w:space="0" w:color="auto"/>
      </w:divBdr>
    </w:div>
    <w:div w:id="565840946">
      <w:bodyDiv w:val="1"/>
      <w:marLeft w:val="0"/>
      <w:marRight w:val="0"/>
      <w:marTop w:val="0"/>
      <w:marBottom w:val="0"/>
      <w:divBdr>
        <w:top w:val="none" w:sz="0" w:space="0" w:color="auto"/>
        <w:left w:val="none" w:sz="0" w:space="0" w:color="auto"/>
        <w:bottom w:val="none" w:sz="0" w:space="0" w:color="auto"/>
        <w:right w:val="none" w:sz="0" w:space="0" w:color="auto"/>
      </w:divBdr>
    </w:div>
    <w:div w:id="572158417">
      <w:bodyDiv w:val="1"/>
      <w:marLeft w:val="0"/>
      <w:marRight w:val="0"/>
      <w:marTop w:val="0"/>
      <w:marBottom w:val="0"/>
      <w:divBdr>
        <w:top w:val="none" w:sz="0" w:space="0" w:color="auto"/>
        <w:left w:val="none" w:sz="0" w:space="0" w:color="auto"/>
        <w:bottom w:val="none" w:sz="0" w:space="0" w:color="auto"/>
        <w:right w:val="none" w:sz="0" w:space="0" w:color="auto"/>
      </w:divBdr>
    </w:div>
    <w:div w:id="615066390">
      <w:bodyDiv w:val="1"/>
      <w:marLeft w:val="0"/>
      <w:marRight w:val="0"/>
      <w:marTop w:val="0"/>
      <w:marBottom w:val="0"/>
      <w:divBdr>
        <w:top w:val="none" w:sz="0" w:space="0" w:color="auto"/>
        <w:left w:val="none" w:sz="0" w:space="0" w:color="auto"/>
        <w:bottom w:val="none" w:sz="0" w:space="0" w:color="auto"/>
        <w:right w:val="none" w:sz="0" w:space="0" w:color="auto"/>
      </w:divBdr>
    </w:div>
    <w:div w:id="626082816">
      <w:bodyDiv w:val="1"/>
      <w:marLeft w:val="0"/>
      <w:marRight w:val="0"/>
      <w:marTop w:val="0"/>
      <w:marBottom w:val="0"/>
      <w:divBdr>
        <w:top w:val="none" w:sz="0" w:space="0" w:color="auto"/>
        <w:left w:val="none" w:sz="0" w:space="0" w:color="auto"/>
        <w:bottom w:val="none" w:sz="0" w:space="0" w:color="auto"/>
        <w:right w:val="none" w:sz="0" w:space="0" w:color="auto"/>
      </w:divBdr>
    </w:div>
    <w:div w:id="628630715">
      <w:bodyDiv w:val="1"/>
      <w:marLeft w:val="0"/>
      <w:marRight w:val="0"/>
      <w:marTop w:val="0"/>
      <w:marBottom w:val="0"/>
      <w:divBdr>
        <w:top w:val="none" w:sz="0" w:space="0" w:color="auto"/>
        <w:left w:val="none" w:sz="0" w:space="0" w:color="auto"/>
        <w:bottom w:val="none" w:sz="0" w:space="0" w:color="auto"/>
        <w:right w:val="none" w:sz="0" w:space="0" w:color="auto"/>
      </w:divBdr>
    </w:div>
    <w:div w:id="658197874">
      <w:bodyDiv w:val="1"/>
      <w:marLeft w:val="0"/>
      <w:marRight w:val="0"/>
      <w:marTop w:val="0"/>
      <w:marBottom w:val="0"/>
      <w:divBdr>
        <w:top w:val="none" w:sz="0" w:space="0" w:color="auto"/>
        <w:left w:val="none" w:sz="0" w:space="0" w:color="auto"/>
        <w:bottom w:val="none" w:sz="0" w:space="0" w:color="auto"/>
        <w:right w:val="none" w:sz="0" w:space="0" w:color="auto"/>
      </w:divBdr>
    </w:div>
    <w:div w:id="658458561">
      <w:bodyDiv w:val="1"/>
      <w:marLeft w:val="0"/>
      <w:marRight w:val="0"/>
      <w:marTop w:val="0"/>
      <w:marBottom w:val="0"/>
      <w:divBdr>
        <w:top w:val="none" w:sz="0" w:space="0" w:color="auto"/>
        <w:left w:val="none" w:sz="0" w:space="0" w:color="auto"/>
        <w:bottom w:val="none" w:sz="0" w:space="0" w:color="auto"/>
        <w:right w:val="none" w:sz="0" w:space="0" w:color="auto"/>
      </w:divBdr>
      <w:divsChild>
        <w:div w:id="534931858">
          <w:marLeft w:val="274"/>
          <w:marRight w:val="0"/>
          <w:marTop w:val="0"/>
          <w:marBottom w:val="40"/>
          <w:divBdr>
            <w:top w:val="none" w:sz="0" w:space="0" w:color="auto"/>
            <w:left w:val="none" w:sz="0" w:space="0" w:color="auto"/>
            <w:bottom w:val="none" w:sz="0" w:space="0" w:color="auto"/>
            <w:right w:val="none" w:sz="0" w:space="0" w:color="auto"/>
          </w:divBdr>
        </w:div>
      </w:divsChild>
    </w:div>
    <w:div w:id="669913329">
      <w:bodyDiv w:val="1"/>
      <w:marLeft w:val="0"/>
      <w:marRight w:val="0"/>
      <w:marTop w:val="0"/>
      <w:marBottom w:val="0"/>
      <w:divBdr>
        <w:top w:val="none" w:sz="0" w:space="0" w:color="auto"/>
        <w:left w:val="none" w:sz="0" w:space="0" w:color="auto"/>
        <w:bottom w:val="none" w:sz="0" w:space="0" w:color="auto"/>
        <w:right w:val="none" w:sz="0" w:space="0" w:color="auto"/>
      </w:divBdr>
    </w:div>
    <w:div w:id="714089189">
      <w:bodyDiv w:val="1"/>
      <w:marLeft w:val="0"/>
      <w:marRight w:val="0"/>
      <w:marTop w:val="0"/>
      <w:marBottom w:val="0"/>
      <w:divBdr>
        <w:top w:val="none" w:sz="0" w:space="0" w:color="auto"/>
        <w:left w:val="none" w:sz="0" w:space="0" w:color="auto"/>
        <w:bottom w:val="none" w:sz="0" w:space="0" w:color="auto"/>
        <w:right w:val="none" w:sz="0" w:space="0" w:color="auto"/>
      </w:divBdr>
    </w:div>
    <w:div w:id="732854568">
      <w:bodyDiv w:val="1"/>
      <w:marLeft w:val="0"/>
      <w:marRight w:val="0"/>
      <w:marTop w:val="0"/>
      <w:marBottom w:val="0"/>
      <w:divBdr>
        <w:top w:val="none" w:sz="0" w:space="0" w:color="auto"/>
        <w:left w:val="none" w:sz="0" w:space="0" w:color="auto"/>
        <w:bottom w:val="none" w:sz="0" w:space="0" w:color="auto"/>
        <w:right w:val="none" w:sz="0" w:space="0" w:color="auto"/>
      </w:divBdr>
      <w:divsChild>
        <w:div w:id="45035115">
          <w:marLeft w:val="806"/>
          <w:marRight w:val="0"/>
          <w:marTop w:val="0"/>
          <w:marBottom w:val="40"/>
          <w:divBdr>
            <w:top w:val="none" w:sz="0" w:space="0" w:color="auto"/>
            <w:left w:val="none" w:sz="0" w:space="0" w:color="auto"/>
            <w:bottom w:val="none" w:sz="0" w:space="0" w:color="auto"/>
            <w:right w:val="none" w:sz="0" w:space="0" w:color="auto"/>
          </w:divBdr>
        </w:div>
        <w:div w:id="282079074">
          <w:marLeft w:val="274"/>
          <w:marRight w:val="0"/>
          <w:marTop w:val="0"/>
          <w:marBottom w:val="40"/>
          <w:divBdr>
            <w:top w:val="none" w:sz="0" w:space="0" w:color="auto"/>
            <w:left w:val="none" w:sz="0" w:space="0" w:color="auto"/>
            <w:bottom w:val="none" w:sz="0" w:space="0" w:color="auto"/>
            <w:right w:val="none" w:sz="0" w:space="0" w:color="auto"/>
          </w:divBdr>
        </w:div>
        <w:div w:id="613679953">
          <w:marLeft w:val="274"/>
          <w:marRight w:val="0"/>
          <w:marTop w:val="0"/>
          <w:marBottom w:val="40"/>
          <w:divBdr>
            <w:top w:val="none" w:sz="0" w:space="0" w:color="auto"/>
            <w:left w:val="none" w:sz="0" w:space="0" w:color="auto"/>
            <w:bottom w:val="none" w:sz="0" w:space="0" w:color="auto"/>
            <w:right w:val="none" w:sz="0" w:space="0" w:color="auto"/>
          </w:divBdr>
        </w:div>
        <w:div w:id="1100107193">
          <w:marLeft w:val="806"/>
          <w:marRight w:val="0"/>
          <w:marTop w:val="0"/>
          <w:marBottom w:val="40"/>
          <w:divBdr>
            <w:top w:val="none" w:sz="0" w:space="0" w:color="auto"/>
            <w:left w:val="none" w:sz="0" w:space="0" w:color="auto"/>
            <w:bottom w:val="none" w:sz="0" w:space="0" w:color="auto"/>
            <w:right w:val="none" w:sz="0" w:space="0" w:color="auto"/>
          </w:divBdr>
        </w:div>
        <w:div w:id="1128930990">
          <w:marLeft w:val="274"/>
          <w:marRight w:val="0"/>
          <w:marTop w:val="0"/>
          <w:marBottom w:val="40"/>
          <w:divBdr>
            <w:top w:val="none" w:sz="0" w:space="0" w:color="auto"/>
            <w:left w:val="none" w:sz="0" w:space="0" w:color="auto"/>
            <w:bottom w:val="none" w:sz="0" w:space="0" w:color="auto"/>
            <w:right w:val="none" w:sz="0" w:space="0" w:color="auto"/>
          </w:divBdr>
        </w:div>
        <w:div w:id="1170870413">
          <w:marLeft w:val="806"/>
          <w:marRight w:val="0"/>
          <w:marTop w:val="0"/>
          <w:marBottom w:val="40"/>
          <w:divBdr>
            <w:top w:val="none" w:sz="0" w:space="0" w:color="auto"/>
            <w:left w:val="none" w:sz="0" w:space="0" w:color="auto"/>
            <w:bottom w:val="none" w:sz="0" w:space="0" w:color="auto"/>
            <w:right w:val="none" w:sz="0" w:space="0" w:color="auto"/>
          </w:divBdr>
        </w:div>
        <w:div w:id="1453284276">
          <w:marLeft w:val="806"/>
          <w:marRight w:val="0"/>
          <w:marTop w:val="120"/>
          <w:marBottom w:val="40"/>
          <w:divBdr>
            <w:top w:val="none" w:sz="0" w:space="0" w:color="auto"/>
            <w:left w:val="none" w:sz="0" w:space="0" w:color="auto"/>
            <w:bottom w:val="none" w:sz="0" w:space="0" w:color="auto"/>
            <w:right w:val="none" w:sz="0" w:space="0" w:color="auto"/>
          </w:divBdr>
        </w:div>
        <w:div w:id="1866551510">
          <w:marLeft w:val="1267"/>
          <w:marRight w:val="0"/>
          <w:marTop w:val="0"/>
          <w:marBottom w:val="40"/>
          <w:divBdr>
            <w:top w:val="none" w:sz="0" w:space="0" w:color="auto"/>
            <w:left w:val="none" w:sz="0" w:space="0" w:color="auto"/>
            <w:bottom w:val="none" w:sz="0" w:space="0" w:color="auto"/>
            <w:right w:val="none" w:sz="0" w:space="0" w:color="auto"/>
          </w:divBdr>
        </w:div>
        <w:div w:id="2076970321">
          <w:marLeft w:val="806"/>
          <w:marRight w:val="0"/>
          <w:marTop w:val="0"/>
          <w:marBottom w:val="40"/>
          <w:divBdr>
            <w:top w:val="none" w:sz="0" w:space="0" w:color="auto"/>
            <w:left w:val="none" w:sz="0" w:space="0" w:color="auto"/>
            <w:bottom w:val="none" w:sz="0" w:space="0" w:color="auto"/>
            <w:right w:val="none" w:sz="0" w:space="0" w:color="auto"/>
          </w:divBdr>
        </w:div>
      </w:divsChild>
    </w:div>
    <w:div w:id="746533556">
      <w:bodyDiv w:val="1"/>
      <w:marLeft w:val="0"/>
      <w:marRight w:val="0"/>
      <w:marTop w:val="0"/>
      <w:marBottom w:val="0"/>
      <w:divBdr>
        <w:top w:val="none" w:sz="0" w:space="0" w:color="auto"/>
        <w:left w:val="none" w:sz="0" w:space="0" w:color="auto"/>
        <w:bottom w:val="none" w:sz="0" w:space="0" w:color="auto"/>
        <w:right w:val="none" w:sz="0" w:space="0" w:color="auto"/>
      </w:divBdr>
      <w:divsChild>
        <w:div w:id="608974577">
          <w:marLeft w:val="547"/>
          <w:marRight w:val="0"/>
          <w:marTop w:val="0"/>
          <w:marBottom w:val="0"/>
          <w:divBdr>
            <w:top w:val="none" w:sz="0" w:space="0" w:color="auto"/>
            <w:left w:val="none" w:sz="0" w:space="0" w:color="auto"/>
            <w:bottom w:val="none" w:sz="0" w:space="0" w:color="auto"/>
            <w:right w:val="none" w:sz="0" w:space="0" w:color="auto"/>
          </w:divBdr>
        </w:div>
        <w:div w:id="1173453377">
          <w:marLeft w:val="547"/>
          <w:marRight w:val="0"/>
          <w:marTop w:val="0"/>
          <w:marBottom w:val="0"/>
          <w:divBdr>
            <w:top w:val="none" w:sz="0" w:space="0" w:color="auto"/>
            <w:left w:val="none" w:sz="0" w:space="0" w:color="auto"/>
            <w:bottom w:val="none" w:sz="0" w:space="0" w:color="auto"/>
            <w:right w:val="none" w:sz="0" w:space="0" w:color="auto"/>
          </w:divBdr>
        </w:div>
      </w:divsChild>
    </w:div>
    <w:div w:id="775952341">
      <w:bodyDiv w:val="1"/>
      <w:marLeft w:val="0"/>
      <w:marRight w:val="0"/>
      <w:marTop w:val="0"/>
      <w:marBottom w:val="0"/>
      <w:divBdr>
        <w:top w:val="none" w:sz="0" w:space="0" w:color="auto"/>
        <w:left w:val="none" w:sz="0" w:space="0" w:color="auto"/>
        <w:bottom w:val="none" w:sz="0" w:space="0" w:color="auto"/>
        <w:right w:val="none" w:sz="0" w:space="0" w:color="auto"/>
      </w:divBdr>
    </w:div>
    <w:div w:id="781338916">
      <w:bodyDiv w:val="1"/>
      <w:marLeft w:val="0"/>
      <w:marRight w:val="0"/>
      <w:marTop w:val="0"/>
      <w:marBottom w:val="0"/>
      <w:divBdr>
        <w:top w:val="none" w:sz="0" w:space="0" w:color="auto"/>
        <w:left w:val="none" w:sz="0" w:space="0" w:color="auto"/>
        <w:bottom w:val="none" w:sz="0" w:space="0" w:color="auto"/>
        <w:right w:val="none" w:sz="0" w:space="0" w:color="auto"/>
      </w:divBdr>
      <w:divsChild>
        <w:div w:id="21782000">
          <w:marLeft w:val="806"/>
          <w:marRight w:val="0"/>
          <w:marTop w:val="0"/>
          <w:marBottom w:val="40"/>
          <w:divBdr>
            <w:top w:val="none" w:sz="0" w:space="0" w:color="auto"/>
            <w:left w:val="none" w:sz="0" w:space="0" w:color="auto"/>
            <w:bottom w:val="none" w:sz="0" w:space="0" w:color="auto"/>
            <w:right w:val="none" w:sz="0" w:space="0" w:color="auto"/>
          </w:divBdr>
        </w:div>
        <w:div w:id="167018392">
          <w:marLeft w:val="274"/>
          <w:marRight w:val="0"/>
          <w:marTop w:val="0"/>
          <w:marBottom w:val="40"/>
          <w:divBdr>
            <w:top w:val="none" w:sz="0" w:space="0" w:color="auto"/>
            <w:left w:val="none" w:sz="0" w:space="0" w:color="auto"/>
            <w:bottom w:val="none" w:sz="0" w:space="0" w:color="auto"/>
            <w:right w:val="none" w:sz="0" w:space="0" w:color="auto"/>
          </w:divBdr>
        </w:div>
        <w:div w:id="567037300">
          <w:marLeft w:val="274"/>
          <w:marRight w:val="0"/>
          <w:marTop w:val="0"/>
          <w:marBottom w:val="40"/>
          <w:divBdr>
            <w:top w:val="none" w:sz="0" w:space="0" w:color="auto"/>
            <w:left w:val="none" w:sz="0" w:space="0" w:color="auto"/>
            <w:bottom w:val="none" w:sz="0" w:space="0" w:color="auto"/>
            <w:right w:val="none" w:sz="0" w:space="0" w:color="auto"/>
          </w:divBdr>
        </w:div>
        <w:div w:id="732583313">
          <w:marLeft w:val="806"/>
          <w:marRight w:val="0"/>
          <w:marTop w:val="0"/>
          <w:marBottom w:val="40"/>
          <w:divBdr>
            <w:top w:val="none" w:sz="0" w:space="0" w:color="auto"/>
            <w:left w:val="none" w:sz="0" w:space="0" w:color="auto"/>
            <w:bottom w:val="none" w:sz="0" w:space="0" w:color="auto"/>
            <w:right w:val="none" w:sz="0" w:space="0" w:color="auto"/>
          </w:divBdr>
        </w:div>
        <w:div w:id="775490031">
          <w:marLeft w:val="806"/>
          <w:marRight w:val="0"/>
          <w:marTop w:val="0"/>
          <w:marBottom w:val="40"/>
          <w:divBdr>
            <w:top w:val="none" w:sz="0" w:space="0" w:color="auto"/>
            <w:left w:val="none" w:sz="0" w:space="0" w:color="auto"/>
            <w:bottom w:val="none" w:sz="0" w:space="0" w:color="auto"/>
            <w:right w:val="none" w:sz="0" w:space="0" w:color="auto"/>
          </w:divBdr>
        </w:div>
        <w:div w:id="868571339">
          <w:marLeft w:val="806"/>
          <w:marRight w:val="0"/>
          <w:marTop w:val="0"/>
          <w:marBottom w:val="40"/>
          <w:divBdr>
            <w:top w:val="none" w:sz="0" w:space="0" w:color="auto"/>
            <w:left w:val="none" w:sz="0" w:space="0" w:color="auto"/>
            <w:bottom w:val="none" w:sz="0" w:space="0" w:color="auto"/>
            <w:right w:val="none" w:sz="0" w:space="0" w:color="auto"/>
          </w:divBdr>
        </w:div>
        <w:div w:id="881593335">
          <w:marLeft w:val="274"/>
          <w:marRight w:val="0"/>
          <w:marTop w:val="0"/>
          <w:marBottom w:val="40"/>
          <w:divBdr>
            <w:top w:val="none" w:sz="0" w:space="0" w:color="auto"/>
            <w:left w:val="none" w:sz="0" w:space="0" w:color="auto"/>
            <w:bottom w:val="none" w:sz="0" w:space="0" w:color="auto"/>
            <w:right w:val="none" w:sz="0" w:space="0" w:color="auto"/>
          </w:divBdr>
        </w:div>
        <w:div w:id="1274366151">
          <w:marLeft w:val="806"/>
          <w:marRight w:val="0"/>
          <w:marTop w:val="0"/>
          <w:marBottom w:val="40"/>
          <w:divBdr>
            <w:top w:val="none" w:sz="0" w:space="0" w:color="auto"/>
            <w:left w:val="none" w:sz="0" w:space="0" w:color="auto"/>
            <w:bottom w:val="none" w:sz="0" w:space="0" w:color="auto"/>
            <w:right w:val="none" w:sz="0" w:space="0" w:color="auto"/>
          </w:divBdr>
        </w:div>
        <w:div w:id="1603300114">
          <w:marLeft w:val="274"/>
          <w:marRight w:val="0"/>
          <w:marTop w:val="0"/>
          <w:marBottom w:val="40"/>
          <w:divBdr>
            <w:top w:val="none" w:sz="0" w:space="0" w:color="auto"/>
            <w:left w:val="none" w:sz="0" w:space="0" w:color="auto"/>
            <w:bottom w:val="none" w:sz="0" w:space="0" w:color="auto"/>
            <w:right w:val="none" w:sz="0" w:space="0" w:color="auto"/>
          </w:divBdr>
        </w:div>
      </w:divsChild>
    </w:div>
    <w:div w:id="806777457">
      <w:bodyDiv w:val="1"/>
      <w:marLeft w:val="0"/>
      <w:marRight w:val="0"/>
      <w:marTop w:val="0"/>
      <w:marBottom w:val="0"/>
      <w:divBdr>
        <w:top w:val="none" w:sz="0" w:space="0" w:color="auto"/>
        <w:left w:val="none" w:sz="0" w:space="0" w:color="auto"/>
        <w:bottom w:val="none" w:sz="0" w:space="0" w:color="auto"/>
        <w:right w:val="none" w:sz="0" w:space="0" w:color="auto"/>
      </w:divBdr>
    </w:div>
    <w:div w:id="835458679">
      <w:bodyDiv w:val="1"/>
      <w:marLeft w:val="0"/>
      <w:marRight w:val="0"/>
      <w:marTop w:val="0"/>
      <w:marBottom w:val="0"/>
      <w:divBdr>
        <w:top w:val="none" w:sz="0" w:space="0" w:color="auto"/>
        <w:left w:val="none" w:sz="0" w:space="0" w:color="auto"/>
        <w:bottom w:val="none" w:sz="0" w:space="0" w:color="auto"/>
        <w:right w:val="none" w:sz="0" w:space="0" w:color="auto"/>
      </w:divBdr>
      <w:divsChild>
        <w:div w:id="1582373664">
          <w:marLeft w:val="547"/>
          <w:marRight w:val="0"/>
          <w:marTop w:val="0"/>
          <w:marBottom w:val="0"/>
          <w:divBdr>
            <w:top w:val="none" w:sz="0" w:space="0" w:color="auto"/>
            <w:left w:val="none" w:sz="0" w:space="0" w:color="auto"/>
            <w:bottom w:val="none" w:sz="0" w:space="0" w:color="auto"/>
            <w:right w:val="none" w:sz="0" w:space="0" w:color="auto"/>
          </w:divBdr>
        </w:div>
        <w:div w:id="1957713909">
          <w:marLeft w:val="547"/>
          <w:marRight w:val="0"/>
          <w:marTop w:val="0"/>
          <w:marBottom w:val="0"/>
          <w:divBdr>
            <w:top w:val="none" w:sz="0" w:space="0" w:color="auto"/>
            <w:left w:val="none" w:sz="0" w:space="0" w:color="auto"/>
            <w:bottom w:val="none" w:sz="0" w:space="0" w:color="auto"/>
            <w:right w:val="none" w:sz="0" w:space="0" w:color="auto"/>
          </w:divBdr>
        </w:div>
      </w:divsChild>
    </w:div>
    <w:div w:id="849563447">
      <w:bodyDiv w:val="1"/>
      <w:marLeft w:val="0"/>
      <w:marRight w:val="0"/>
      <w:marTop w:val="0"/>
      <w:marBottom w:val="0"/>
      <w:divBdr>
        <w:top w:val="none" w:sz="0" w:space="0" w:color="auto"/>
        <w:left w:val="none" w:sz="0" w:space="0" w:color="auto"/>
        <w:bottom w:val="none" w:sz="0" w:space="0" w:color="auto"/>
        <w:right w:val="none" w:sz="0" w:space="0" w:color="auto"/>
      </w:divBdr>
    </w:div>
    <w:div w:id="893202347">
      <w:bodyDiv w:val="1"/>
      <w:marLeft w:val="0"/>
      <w:marRight w:val="0"/>
      <w:marTop w:val="0"/>
      <w:marBottom w:val="0"/>
      <w:divBdr>
        <w:top w:val="none" w:sz="0" w:space="0" w:color="auto"/>
        <w:left w:val="none" w:sz="0" w:space="0" w:color="auto"/>
        <w:bottom w:val="none" w:sz="0" w:space="0" w:color="auto"/>
        <w:right w:val="none" w:sz="0" w:space="0" w:color="auto"/>
      </w:divBdr>
    </w:div>
    <w:div w:id="934627294">
      <w:bodyDiv w:val="1"/>
      <w:marLeft w:val="0"/>
      <w:marRight w:val="0"/>
      <w:marTop w:val="0"/>
      <w:marBottom w:val="0"/>
      <w:divBdr>
        <w:top w:val="none" w:sz="0" w:space="0" w:color="auto"/>
        <w:left w:val="none" w:sz="0" w:space="0" w:color="auto"/>
        <w:bottom w:val="none" w:sz="0" w:space="0" w:color="auto"/>
        <w:right w:val="none" w:sz="0" w:space="0" w:color="auto"/>
      </w:divBdr>
    </w:div>
    <w:div w:id="954679261">
      <w:bodyDiv w:val="1"/>
      <w:marLeft w:val="0"/>
      <w:marRight w:val="0"/>
      <w:marTop w:val="0"/>
      <w:marBottom w:val="0"/>
      <w:divBdr>
        <w:top w:val="none" w:sz="0" w:space="0" w:color="auto"/>
        <w:left w:val="none" w:sz="0" w:space="0" w:color="auto"/>
        <w:bottom w:val="none" w:sz="0" w:space="0" w:color="auto"/>
        <w:right w:val="none" w:sz="0" w:space="0" w:color="auto"/>
      </w:divBdr>
    </w:div>
    <w:div w:id="957294228">
      <w:bodyDiv w:val="1"/>
      <w:marLeft w:val="0"/>
      <w:marRight w:val="0"/>
      <w:marTop w:val="0"/>
      <w:marBottom w:val="0"/>
      <w:divBdr>
        <w:top w:val="none" w:sz="0" w:space="0" w:color="auto"/>
        <w:left w:val="none" w:sz="0" w:space="0" w:color="auto"/>
        <w:bottom w:val="none" w:sz="0" w:space="0" w:color="auto"/>
        <w:right w:val="none" w:sz="0" w:space="0" w:color="auto"/>
      </w:divBdr>
    </w:div>
    <w:div w:id="982468508">
      <w:bodyDiv w:val="1"/>
      <w:marLeft w:val="0"/>
      <w:marRight w:val="0"/>
      <w:marTop w:val="0"/>
      <w:marBottom w:val="0"/>
      <w:divBdr>
        <w:top w:val="none" w:sz="0" w:space="0" w:color="auto"/>
        <w:left w:val="none" w:sz="0" w:space="0" w:color="auto"/>
        <w:bottom w:val="none" w:sz="0" w:space="0" w:color="auto"/>
        <w:right w:val="none" w:sz="0" w:space="0" w:color="auto"/>
      </w:divBdr>
      <w:divsChild>
        <w:div w:id="327636604">
          <w:marLeft w:val="1267"/>
          <w:marRight w:val="0"/>
          <w:marTop w:val="0"/>
          <w:marBottom w:val="40"/>
          <w:divBdr>
            <w:top w:val="none" w:sz="0" w:space="0" w:color="auto"/>
            <w:left w:val="none" w:sz="0" w:space="0" w:color="auto"/>
            <w:bottom w:val="none" w:sz="0" w:space="0" w:color="auto"/>
            <w:right w:val="none" w:sz="0" w:space="0" w:color="auto"/>
          </w:divBdr>
        </w:div>
        <w:div w:id="331029601">
          <w:marLeft w:val="806"/>
          <w:marRight w:val="0"/>
          <w:marTop w:val="0"/>
          <w:marBottom w:val="40"/>
          <w:divBdr>
            <w:top w:val="none" w:sz="0" w:space="0" w:color="auto"/>
            <w:left w:val="none" w:sz="0" w:space="0" w:color="auto"/>
            <w:bottom w:val="none" w:sz="0" w:space="0" w:color="auto"/>
            <w:right w:val="none" w:sz="0" w:space="0" w:color="auto"/>
          </w:divBdr>
        </w:div>
        <w:div w:id="487017639">
          <w:marLeft w:val="806"/>
          <w:marRight w:val="0"/>
          <w:marTop w:val="0"/>
          <w:marBottom w:val="40"/>
          <w:divBdr>
            <w:top w:val="none" w:sz="0" w:space="0" w:color="auto"/>
            <w:left w:val="none" w:sz="0" w:space="0" w:color="auto"/>
            <w:bottom w:val="none" w:sz="0" w:space="0" w:color="auto"/>
            <w:right w:val="none" w:sz="0" w:space="0" w:color="auto"/>
          </w:divBdr>
        </w:div>
        <w:div w:id="751313434">
          <w:marLeft w:val="274"/>
          <w:marRight w:val="0"/>
          <w:marTop w:val="240"/>
          <w:marBottom w:val="40"/>
          <w:divBdr>
            <w:top w:val="none" w:sz="0" w:space="0" w:color="auto"/>
            <w:left w:val="none" w:sz="0" w:space="0" w:color="auto"/>
            <w:bottom w:val="none" w:sz="0" w:space="0" w:color="auto"/>
            <w:right w:val="none" w:sz="0" w:space="0" w:color="auto"/>
          </w:divBdr>
        </w:div>
        <w:div w:id="762922361">
          <w:marLeft w:val="806"/>
          <w:marRight w:val="0"/>
          <w:marTop w:val="0"/>
          <w:marBottom w:val="40"/>
          <w:divBdr>
            <w:top w:val="none" w:sz="0" w:space="0" w:color="auto"/>
            <w:left w:val="none" w:sz="0" w:space="0" w:color="auto"/>
            <w:bottom w:val="none" w:sz="0" w:space="0" w:color="auto"/>
            <w:right w:val="none" w:sz="0" w:space="0" w:color="auto"/>
          </w:divBdr>
        </w:div>
        <w:div w:id="796409996">
          <w:marLeft w:val="806"/>
          <w:marRight w:val="0"/>
          <w:marTop w:val="0"/>
          <w:marBottom w:val="40"/>
          <w:divBdr>
            <w:top w:val="none" w:sz="0" w:space="0" w:color="auto"/>
            <w:left w:val="none" w:sz="0" w:space="0" w:color="auto"/>
            <w:bottom w:val="none" w:sz="0" w:space="0" w:color="auto"/>
            <w:right w:val="none" w:sz="0" w:space="0" w:color="auto"/>
          </w:divBdr>
        </w:div>
        <w:div w:id="959795893">
          <w:marLeft w:val="806"/>
          <w:marRight w:val="0"/>
          <w:marTop w:val="0"/>
          <w:marBottom w:val="40"/>
          <w:divBdr>
            <w:top w:val="none" w:sz="0" w:space="0" w:color="auto"/>
            <w:left w:val="none" w:sz="0" w:space="0" w:color="auto"/>
            <w:bottom w:val="none" w:sz="0" w:space="0" w:color="auto"/>
            <w:right w:val="none" w:sz="0" w:space="0" w:color="auto"/>
          </w:divBdr>
        </w:div>
        <w:div w:id="1276716541">
          <w:marLeft w:val="274"/>
          <w:marRight w:val="0"/>
          <w:marTop w:val="240"/>
          <w:marBottom w:val="40"/>
          <w:divBdr>
            <w:top w:val="none" w:sz="0" w:space="0" w:color="auto"/>
            <w:left w:val="none" w:sz="0" w:space="0" w:color="auto"/>
            <w:bottom w:val="none" w:sz="0" w:space="0" w:color="auto"/>
            <w:right w:val="none" w:sz="0" w:space="0" w:color="auto"/>
          </w:divBdr>
        </w:div>
        <w:div w:id="1355351737">
          <w:marLeft w:val="806"/>
          <w:marRight w:val="0"/>
          <w:marTop w:val="0"/>
          <w:marBottom w:val="40"/>
          <w:divBdr>
            <w:top w:val="none" w:sz="0" w:space="0" w:color="auto"/>
            <w:left w:val="none" w:sz="0" w:space="0" w:color="auto"/>
            <w:bottom w:val="none" w:sz="0" w:space="0" w:color="auto"/>
            <w:right w:val="none" w:sz="0" w:space="0" w:color="auto"/>
          </w:divBdr>
        </w:div>
        <w:div w:id="1538541681">
          <w:marLeft w:val="806"/>
          <w:marRight w:val="0"/>
          <w:marTop w:val="0"/>
          <w:marBottom w:val="40"/>
          <w:divBdr>
            <w:top w:val="none" w:sz="0" w:space="0" w:color="auto"/>
            <w:left w:val="none" w:sz="0" w:space="0" w:color="auto"/>
            <w:bottom w:val="none" w:sz="0" w:space="0" w:color="auto"/>
            <w:right w:val="none" w:sz="0" w:space="0" w:color="auto"/>
          </w:divBdr>
        </w:div>
        <w:div w:id="1621954285">
          <w:marLeft w:val="806"/>
          <w:marRight w:val="0"/>
          <w:marTop w:val="0"/>
          <w:marBottom w:val="40"/>
          <w:divBdr>
            <w:top w:val="none" w:sz="0" w:space="0" w:color="auto"/>
            <w:left w:val="none" w:sz="0" w:space="0" w:color="auto"/>
            <w:bottom w:val="none" w:sz="0" w:space="0" w:color="auto"/>
            <w:right w:val="none" w:sz="0" w:space="0" w:color="auto"/>
          </w:divBdr>
        </w:div>
        <w:div w:id="1718893943">
          <w:marLeft w:val="806"/>
          <w:marRight w:val="0"/>
          <w:marTop w:val="0"/>
          <w:marBottom w:val="40"/>
          <w:divBdr>
            <w:top w:val="none" w:sz="0" w:space="0" w:color="auto"/>
            <w:left w:val="none" w:sz="0" w:space="0" w:color="auto"/>
            <w:bottom w:val="none" w:sz="0" w:space="0" w:color="auto"/>
            <w:right w:val="none" w:sz="0" w:space="0" w:color="auto"/>
          </w:divBdr>
        </w:div>
        <w:div w:id="1825730756">
          <w:marLeft w:val="806"/>
          <w:marRight w:val="0"/>
          <w:marTop w:val="0"/>
          <w:marBottom w:val="40"/>
          <w:divBdr>
            <w:top w:val="none" w:sz="0" w:space="0" w:color="auto"/>
            <w:left w:val="none" w:sz="0" w:space="0" w:color="auto"/>
            <w:bottom w:val="none" w:sz="0" w:space="0" w:color="auto"/>
            <w:right w:val="none" w:sz="0" w:space="0" w:color="auto"/>
          </w:divBdr>
        </w:div>
      </w:divsChild>
    </w:div>
    <w:div w:id="1005716896">
      <w:bodyDiv w:val="1"/>
      <w:marLeft w:val="0"/>
      <w:marRight w:val="0"/>
      <w:marTop w:val="0"/>
      <w:marBottom w:val="0"/>
      <w:divBdr>
        <w:top w:val="none" w:sz="0" w:space="0" w:color="auto"/>
        <w:left w:val="none" w:sz="0" w:space="0" w:color="auto"/>
        <w:bottom w:val="none" w:sz="0" w:space="0" w:color="auto"/>
        <w:right w:val="none" w:sz="0" w:space="0" w:color="auto"/>
      </w:divBdr>
    </w:div>
    <w:div w:id="1021318331">
      <w:bodyDiv w:val="1"/>
      <w:marLeft w:val="0"/>
      <w:marRight w:val="0"/>
      <w:marTop w:val="0"/>
      <w:marBottom w:val="0"/>
      <w:divBdr>
        <w:top w:val="none" w:sz="0" w:space="0" w:color="auto"/>
        <w:left w:val="none" w:sz="0" w:space="0" w:color="auto"/>
        <w:bottom w:val="none" w:sz="0" w:space="0" w:color="auto"/>
        <w:right w:val="none" w:sz="0" w:space="0" w:color="auto"/>
      </w:divBdr>
      <w:divsChild>
        <w:div w:id="2117675496">
          <w:marLeft w:val="274"/>
          <w:marRight w:val="0"/>
          <w:marTop w:val="240"/>
          <w:marBottom w:val="40"/>
          <w:divBdr>
            <w:top w:val="none" w:sz="0" w:space="0" w:color="auto"/>
            <w:left w:val="none" w:sz="0" w:space="0" w:color="auto"/>
            <w:bottom w:val="none" w:sz="0" w:space="0" w:color="auto"/>
            <w:right w:val="none" w:sz="0" w:space="0" w:color="auto"/>
          </w:divBdr>
        </w:div>
      </w:divsChild>
    </w:div>
    <w:div w:id="1061562323">
      <w:bodyDiv w:val="1"/>
      <w:marLeft w:val="0"/>
      <w:marRight w:val="0"/>
      <w:marTop w:val="0"/>
      <w:marBottom w:val="0"/>
      <w:divBdr>
        <w:top w:val="none" w:sz="0" w:space="0" w:color="auto"/>
        <w:left w:val="none" w:sz="0" w:space="0" w:color="auto"/>
        <w:bottom w:val="none" w:sz="0" w:space="0" w:color="auto"/>
        <w:right w:val="none" w:sz="0" w:space="0" w:color="auto"/>
      </w:divBdr>
    </w:div>
    <w:div w:id="1091707303">
      <w:bodyDiv w:val="1"/>
      <w:marLeft w:val="0"/>
      <w:marRight w:val="0"/>
      <w:marTop w:val="0"/>
      <w:marBottom w:val="0"/>
      <w:divBdr>
        <w:top w:val="none" w:sz="0" w:space="0" w:color="auto"/>
        <w:left w:val="none" w:sz="0" w:space="0" w:color="auto"/>
        <w:bottom w:val="none" w:sz="0" w:space="0" w:color="auto"/>
        <w:right w:val="none" w:sz="0" w:space="0" w:color="auto"/>
      </w:divBdr>
    </w:div>
    <w:div w:id="1104963131">
      <w:bodyDiv w:val="1"/>
      <w:marLeft w:val="0"/>
      <w:marRight w:val="0"/>
      <w:marTop w:val="0"/>
      <w:marBottom w:val="0"/>
      <w:divBdr>
        <w:top w:val="none" w:sz="0" w:space="0" w:color="auto"/>
        <w:left w:val="none" w:sz="0" w:space="0" w:color="auto"/>
        <w:bottom w:val="none" w:sz="0" w:space="0" w:color="auto"/>
        <w:right w:val="none" w:sz="0" w:space="0" w:color="auto"/>
      </w:divBdr>
    </w:div>
    <w:div w:id="1111631830">
      <w:bodyDiv w:val="1"/>
      <w:marLeft w:val="0"/>
      <w:marRight w:val="0"/>
      <w:marTop w:val="0"/>
      <w:marBottom w:val="0"/>
      <w:divBdr>
        <w:top w:val="none" w:sz="0" w:space="0" w:color="auto"/>
        <w:left w:val="none" w:sz="0" w:space="0" w:color="auto"/>
        <w:bottom w:val="none" w:sz="0" w:space="0" w:color="auto"/>
        <w:right w:val="none" w:sz="0" w:space="0" w:color="auto"/>
      </w:divBdr>
    </w:div>
    <w:div w:id="1111702034">
      <w:bodyDiv w:val="1"/>
      <w:marLeft w:val="0"/>
      <w:marRight w:val="0"/>
      <w:marTop w:val="0"/>
      <w:marBottom w:val="0"/>
      <w:divBdr>
        <w:top w:val="none" w:sz="0" w:space="0" w:color="auto"/>
        <w:left w:val="none" w:sz="0" w:space="0" w:color="auto"/>
        <w:bottom w:val="none" w:sz="0" w:space="0" w:color="auto"/>
        <w:right w:val="none" w:sz="0" w:space="0" w:color="auto"/>
      </w:divBdr>
      <w:divsChild>
        <w:div w:id="763114506">
          <w:marLeft w:val="274"/>
          <w:marRight w:val="0"/>
          <w:marTop w:val="0"/>
          <w:marBottom w:val="40"/>
          <w:divBdr>
            <w:top w:val="none" w:sz="0" w:space="0" w:color="auto"/>
            <w:left w:val="none" w:sz="0" w:space="0" w:color="auto"/>
            <w:bottom w:val="none" w:sz="0" w:space="0" w:color="auto"/>
            <w:right w:val="none" w:sz="0" w:space="0" w:color="auto"/>
          </w:divBdr>
        </w:div>
        <w:div w:id="822889920">
          <w:marLeft w:val="274"/>
          <w:marRight w:val="0"/>
          <w:marTop w:val="0"/>
          <w:marBottom w:val="40"/>
          <w:divBdr>
            <w:top w:val="none" w:sz="0" w:space="0" w:color="auto"/>
            <w:left w:val="none" w:sz="0" w:space="0" w:color="auto"/>
            <w:bottom w:val="none" w:sz="0" w:space="0" w:color="auto"/>
            <w:right w:val="none" w:sz="0" w:space="0" w:color="auto"/>
          </w:divBdr>
        </w:div>
        <w:div w:id="1019044175">
          <w:marLeft w:val="274"/>
          <w:marRight w:val="0"/>
          <w:marTop w:val="0"/>
          <w:marBottom w:val="40"/>
          <w:divBdr>
            <w:top w:val="none" w:sz="0" w:space="0" w:color="auto"/>
            <w:left w:val="none" w:sz="0" w:space="0" w:color="auto"/>
            <w:bottom w:val="none" w:sz="0" w:space="0" w:color="auto"/>
            <w:right w:val="none" w:sz="0" w:space="0" w:color="auto"/>
          </w:divBdr>
        </w:div>
        <w:div w:id="1030061201">
          <w:marLeft w:val="274"/>
          <w:marRight w:val="0"/>
          <w:marTop w:val="0"/>
          <w:marBottom w:val="40"/>
          <w:divBdr>
            <w:top w:val="none" w:sz="0" w:space="0" w:color="auto"/>
            <w:left w:val="none" w:sz="0" w:space="0" w:color="auto"/>
            <w:bottom w:val="none" w:sz="0" w:space="0" w:color="auto"/>
            <w:right w:val="none" w:sz="0" w:space="0" w:color="auto"/>
          </w:divBdr>
        </w:div>
        <w:div w:id="1264340573">
          <w:marLeft w:val="274"/>
          <w:marRight w:val="0"/>
          <w:marTop w:val="0"/>
          <w:marBottom w:val="40"/>
          <w:divBdr>
            <w:top w:val="none" w:sz="0" w:space="0" w:color="auto"/>
            <w:left w:val="none" w:sz="0" w:space="0" w:color="auto"/>
            <w:bottom w:val="none" w:sz="0" w:space="0" w:color="auto"/>
            <w:right w:val="none" w:sz="0" w:space="0" w:color="auto"/>
          </w:divBdr>
        </w:div>
      </w:divsChild>
    </w:div>
    <w:div w:id="1117023887">
      <w:bodyDiv w:val="1"/>
      <w:marLeft w:val="0"/>
      <w:marRight w:val="0"/>
      <w:marTop w:val="0"/>
      <w:marBottom w:val="0"/>
      <w:divBdr>
        <w:top w:val="none" w:sz="0" w:space="0" w:color="auto"/>
        <w:left w:val="none" w:sz="0" w:space="0" w:color="auto"/>
        <w:bottom w:val="none" w:sz="0" w:space="0" w:color="auto"/>
        <w:right w:val="none" w:sz="0" w:space="0" w:color="auto"/>
      </w:divBdr>
      <w:divsChild>
        <w:div w:id="1972398299">
          <w:marLeft w:val="274"/>
          <w:marRight w:val="0"/>
          <w:marTop w:val="0"/>
          <w:marBottom w:val="40"/>
          <w:divBdr>
            <w:top w:val="none" w:sz="0" w:space="0" w:color="auto"/>
            <w:left w:val="none" w:sz="0" w:space="0" w:color="auto"/>
            <w:bottom w:val="none" w:sz="0" w:space="0" w:color="auto"/>
            <w:right w:val="none" w:sz="0" w:space="0" w:color="auto"/>
          </w:divBdr>
        </w:div>
      </w:divsChild>
    </w:div>
    <w:div w:id="1117262539">
      <w:bodyDiv w:val="1"/>
      <w:marLeft w:val="0"/>
      <w:marRight w:val="0"/>
      <w:marTop w:val="0"/>
      <w:marBottom w:val="0"/>
      <w:divBdr>
        <w:top w:val="none" w:sz="0" w:space="0" w:color="auto"/>
        <w:left w:val="none" w:sz="0" w:space="0" w:color="auto"/>
        <w:bottom w:val="none" w:sz="0" w:space="0" w:color="auto"/>
        <w:right w:val="none" w:sz="0" w:space="0" w:color="auto"/>
      </w:divBdr>
      <w:divsChild>
        <w:div w:id="293756874">
          <w:marLeft w:val="806"/>
          <w:marRight w:val="0"/>
          <w:marTop w:val="0"/>
          <w:marBottom w:val="120"/>
          <w:divBdr>
            <w:top w:val="none" w:sz="0" w:space="0" w:color="auto"/>
            <w:left w:val="none" w:sz="0" w:space="0" w:color="auto"/>
            <w:bottom w:val="none" w:sz="0" w:space="0" w:color="auto"/>
            <w:right w:val="none" w:sz="0" w:space="0" w:color="auto"/>
          </w:divBdr>
        </w:div>
        <w:div w:id="392579212">
          <w:marLeft w:val="806"/>
          <w:marRight w:val="0"/>
          <w:marTop w:val="0"/>
          <w:marBottom w:val="120"/>
          <w:divBdr>
            <w:top w:val="none" w:sz="0" w:space="0" w:color="auto"/>
            <w:left w:val="none" w:sz="0" w:space="0" w:color="auto"/>
            <w:bottom w:val="none" w:sz="0" w:space="0" w:color="auto"/>
            <w:right w:val="none" w:sz="0" w:space="0" w:color="auto"/>
          </w:divBdr>
        </w:div>
        <w:div w:id="417748655">
          <w:marLeft w:val="806"/>
          <w:marRight w:val="0"/>
          <w:marTop w:val="0"/>
          <w:marBottom w:val="120"/>
          <w:divBdr>
            <w:top w:val="none" w:sz="0" w:space="0" w:color="auto"/>
            <w:left w:val="none" w:sz="0" w:space="0" w:color="auto"/>
            <w:bottom w:val="none" w:sz="0" w:space="0" w:color="auto"/>
            <w:right w:val="none" w:sz="0" w:space="0" w:color="auto"/>
          </w:divBdr>
        </w:div>
        <w:div w:id="686489763">
          <w:marLeft w:val="806"/>
          <w:marRight w:val="0"/>
          <w:marTop w:val="0"/>
          <w:marBottom w:val="120"/>
          <w:divBdr>
            <w:top w:val="none" w:sz="0" w:space="0" w:color="auto"/>
            <w:left w:val="none" w:sz="0" w:space="0" w:color="auto"/>
            <w:bottom w:val="none" w:sz="0" w:space="0" w:color="auto"/>
            <w:right w:val="none" w:sz="0" w:space="0" w:color="auto"/>
          </w:divBdr>
        </w:div>
        <w:div w:id="1096629844">
          <w:marLeft w:val="806"/>
          <w:marRight w:val="0"/>
          <w:marTop w:val="0"/>
          <w:marBottom w:val="120"/>
          <w:divBdr>
            <w:top w:val="none" w:sz="0" w:space="0" w:color="auto"/>
            <w:left w:val="none" w:sz="0" w:space="0" w:color="auto"/>
            <w:bottom w:val="none" w:sz="0" w:space="0" w:color="auto"/>
            <w:right w:val="none" w:sz="0" w:space="0" w:color="auto"/>
          </w:divBdr>
        </w:div>
        <w:div w:id="1100297466">
          <w:marLeft w:val="806"/>
          <w:marRight w:val="0"/>
          <w:marTop w:val="0"/>
          <w:marBottom w:val="120"/>
          <w:divBdr>
            <w:top w:val="none" w:sz="0" w:space="0" w:color="auto"/>
            <w:left w:val="none" w:sz="0" w:space="0" w:color="auto"/>
            <w:bottom w:val="none" w:sz="0" w:space="0" w:color="auto"/>
            <w:right w:val="none" w:sz="0" w:space="0" w:color="auto"/>
          </w:divBdr>
        </w:div>
        <w:div w:id="1532062165">
          <w:marLeft w:val="806"/>
          <w:marRight w:val="0"/>
          <w:marTop w:val="0"/>
          <w:marBottom w:val="120"/>
          <w:divBdr>
            <w:top w:val="none" w:sz="0" w:space="0" w:color="auto"/>
            <w:left w:val="none" w:sz="0" w:space="0" w:color="auto"/>
            <w:bottom w:val="none" w:sz="0" w:space="0" w:color="auto"/>
            <w:right w:val="none" w:sz="0" w:space="0" w:color="auto"/>
          </w:divBdr>
        </w:div>
        <w:div w:id="1717772265">
          <w:marLeft w:val="806"/>
          <w:marRight w:val="0"/>
          <w:marTop w:val="0"/>
          <w:marBottom w:val="120"/>
          <w:divBdr>
            <w:top w:val="none" w:sz="0" w:space="0" w:color="auto"/>
            <w:left w:val="none" w:sz="0" w:space="0" w:color="auto"/>
            <w:bottom w:val="none" w:sz="0" w:space="0" w:color="auto"/>
            <w:right w:val="none" w:sz="0" w:space="0" w:color="auto"/>
          </w:divBdr>
        </w:div>
      </w:divsChild>
    </w:div>
    <w:div w:id="1123773028">
      <w:bodyDiv w:val="1"/>
      <w:marLeft w:val="0"/>
      <w:marRight w:val="0"/>
      <w:marTop w:val="0"/>
      <w:marBottom w:val="0"/>
      <w:divBdr>
        <w:top w:val="none" w:sz="0" w:space="0" w:color="auto"/>
        <w:left w:val="none" w:sz="0" w:space="0" w:color="auto"/>
        <w:bottom w:val="none" w:sz="0" w:space="0" w:color="auto"/>
        <w:right w:val="none" w:sz="0" w:space="0" w:color="auto"/>
      </w:divBdr>
    </w:div>
    <w:div w:id="1128815912">
      <w:bodyDiv w:val="1"/>
      <w:marLeft w:val="0"/>
      <w:marRight w:val="0"/>
      <w:marTop w:val="0"/>
      <w:marBottom w:val="0"/>
      <w:divBdr>
        <w:top w:val="none" w:sz="0" w:space="0" w:color="auto"/>
        <w:left w:val="none" w:sz="0" w:space="0" w:color="auto"/>
        <w:bottom w:val="none" w:sz="0" w:space="0" w:color="auto"/>
        <w:right w:val="none" w:sz="0" w:space="0" w:color="auto"/>
      </w:divBdr>
      <w:divsChild>
        <w:div w:id="69155642">
          <w:marLeft w:val="274"/>
          <w:marRight w:val="0"/>
          <w:marTop w:val="0"/>
          <w:marBottom w:val="40"/>
          <w:divBdr>
            <w:top w:val="none" w:sz="0" w:space="0" w:color="auto"/>
            <w:left w:val="none" w:sz="0" w:space="0" w:color="auto"/>
            <w:bottom w:val="none" w:sz="0" w:space="0" w:color="auto"/>
            <w:right w:val="none" w:sz="0" w:space="0" w:color="auto"/>
          </w:divBdr>
        </w:div>
        <w:div w:id="643857097">
          <w:marLeft w:val="274"/>
          <w:marRight w:val="0"/>
          <w:marTop w:val="0"/>
          <w:marBottom w:val="40"/>
          <w:divBdr>
            <w:top w:val="none" w:sz="0" w:space="0" w:color="auto"/>
            <w:left w:val="none" w:sz="0" w:space="0" w:color="auto"/>
            <w:bottom w:val="none" w:sz="0" w:space="0" w:color="auto"/>
            <w:right w:val="none" w:sz="0" w:space="0" w:color="auto"/>
          </w:divBdr>
        </w:div>
        <w:div w:id="911701660">
          <w:marLeft w:val="806"/>
          <w:marRight w:val="0"/>
          <w:marTop w:val="0"/>
          <w:marBottom w:val="40"/>
          <w:divBdr>
            <w:top w:val="none" w:sz="0" w:space="0" w:color="auto"/>
            <w:left w:val="none" w:sz="0" w:space="0" w:color="auto"/>
            <w:bottom w:val="none" w:sz="0" w:space="0" w:color="auto"/>
            <w:right w:val="none" w:sz="0" w:space="0" w:color="auto"/>
          </w:divBdr>
        </w:div>
        <w:div w:id="1356081608">
          <w:marLeft w:val="806"/>
          <w:marRight w:val="0"/>
          <w:marTop w:val="0"/>
          <w:marBottom w:val="40"/>
          <w:divBdr>
            <w:top w:val="none" w:sz="0" w:space="0" w:color="auto"/>
            <w:left w:val="none" w:sz="0" w:space="0" w:color="auto"/>
            <w:bottom w:val="none" w:sz="0" w:space="0" w:color="auto"/>
            <w:right w:val="none" w:sz="0" w:space="0" w:color="auto"/>
          </w:divBdr>
        </w:div>
        <w:div w:id="1441879034">
          <w:marLeft w:val="274"/>
          <w:marRight w:val="0"/>
          <w:marTop w:val="0"/>
          <w:marBottom w:val="40"/>
          <w:divBdr>
            <w:top w:val="none" w:sz="0" w:space="0" w:color="auto"/>
            <w:left w:val="none" w:sz="0" w:space="0" w:color="auto"/>
            <w:bottom w:val="none" w:sz="0" w:space="0" w:color="auto"/>
            <w:right w:val="none" w:sz="0" w:space="0" w:color="auto"/>
          </w:divBdr>
        </w:div>
        <w:div w:id="1650211893">
          <w:marLeft w:val="274"/>
          <w:marRight w:val="0"/>
          <w:marTop w:val="0"/>
          <w:marBottom w:val="40"/>
          <w:divBdr>
            <w:top w:val="none" w:sz="0" w:space="0" w:color="auto"/>
            <w:left w:val="none" w:sz="0" w:space="0" w:color="auto"/>
            <w:bottom w:val="none" w:sz="0" w:space="0" w:color="auto"/>
            <w:right w:val="none" w:sz="0" w:space="0" w:color="auto"/>
          </w:divBdr>
        </w:div>
      </w:divsChild>
    </w:div>
    <w:div w:id="1135684348">
      <w:bodyDiv w:val="1"/>
      <w:marLeft w:val="0"/>
      <w:marRight w:val="0"/>
      <w:marTop w:val="0"/>
      <w:marBottom w:val="0"/>
      <w:divBdr>
        <w:top w:val="none" w:sz="0" w:space="0" w:color="auto"/>
        <w:left w:val="none" w:sz="0" w:space="0" w:color="auto"/>
        <w:bottom w:val="none" w:sz="0" w:space="0" w:color="auto"/>
        <w:right w:val="none" w:sz="0" w:space="0" w:color="auto"/>
      </w:divBdr>
      <w:divsChild>
        <w:div w:id="1082608073">
          <w:marLeft w:val="547"/>
          <w:marRight w:val="0"/>
          <w:marTop w:val="0"/>
          <w:marBottom w:val="0"/>
          <w:divBdr>
            <w:top w:val="none" w:sz="0" w:space="0" w:color="auto"/>
            <w:left w:val="none" w:sz="0" w:space="0" w:color="auto"/>
            <w:bottom w:val="none" w:sz="0" w:space="0" w:color="auto"/>
            <w:right w:val="none" w:sz="0" w:space="0" w:color="auto"/>
          </w:divBdr>
        </w:div>
        <w:div w:id="2009097705">
          <w:marLeft w:val="547"/>
          <w:marRight w:val="0"/>
          <w:marTop w:val="0"/>
          <w:marBottom w:val="0"/>
          <w:divBdr>
            <w:top w:val="none" w:sz="0" w:space="0" w:color="auto"/>
            <w:left w:val="none" w:sz="0" w:space="0" w:color="auto"/>
            <w:bottom w:val="none" w:sz="0" w:space="0" w:color="auto"/>
            <w:right w:val="none" w:sz="0" w:space="0" w:color="auto"/>
          </w:divBdr>
        </w:div>
      </w:divsChild>
    </w:div>
    <w:div w:id="1145318334">
      <w:bodyDiv w:val="1"/>
      <w:marLeft w:val="0"/>
      <w:marRight w:val="0"/>
      <w:marTop w:val="0"/>
      <w:marBottom w:val="0"/>
      <w:divBdr>
        <w:top w:val="none" w:sz="0" w:space="0" w:color="auto"/>
        <w:left w:val="none" w:sz="0" w:space="0" w:color="auto"/>
        <w:bottom w:val="none" w:sz="0" w:space="0" w:color="auto"/>
        <w:right w:val="none" w:sz="0" w:space="0" w:color="auto"/>
      </w:divBdr>
    </w:div>
    <w:div w:id="1159810633">
      <w:bodyDiv w:val="1"/>
      <w:marLeft w:val="0"/>
      <w:marRight w:val="0"/>
      <w:marTop w:val="0"/>
      <w:marBottom w:val="0"/>
      <w:divBdr>
        <w:top w:val="none" w:sz="0" w:space="0" w:color="auto"/>
        <w:left w:val="none" w:sz="0" w:space="0" w:color="auto"/>
        <w:bottom w:val="none" w:sz="0" w:space="0" w:color="auto"/>
        <w:right w:val="none" w:sz="0" w:space="0" w:color="auto"/>
      </w:divBdr>
      <w:divsChild>
        <w:div w:id="407655024">
          <w:marLeft w:val="806"/>
          <w:marRight w:val="0"/>
          <w:marTop w:val="0"/>
          <w:marBottom w:val="120"/>
          <w:divBdr>
            <w:top w:val="none" w:sz="0" w:space="0" w:color="auto"/>
            <w:left w:val="none" w:sz="0" w:space="0" w:color="auto"/>
            <w:bottom w:val="none" w:sz="0" w:space="0" w:color="auto"/>
            <w:right w:val="none" w:sz="0" w:space="0" w:color="auto"/>
          </w:divBdr>
        </w:div>
        <w:div w:id="1309550096">
          <w:marLeft w:val="806"/>
          <w:marRight w:val="0"/>
          <w:marTop w:val="0"/>
          <w:marBottom w:val="120"/>
          <w:divBdr>
            <w:top w:val="none" w:sz="0" w:space="0" w:color="auto"/>
            <w:left w:val="none" w:sz="0" w:space="0" w:color="auto"/>
            <w:bottom w:val="none" w:sz="0" w:space="0" w:color="auto"/>
            <w:right w:val="none" w:sz="0" w:space="0" w:color="auto"/>
          </w:divBdr>
        </w:div>
        <w:div w:id="1694378258">
          <w:marLeft w:val="806"/>
          <w:marRight w:val="0"/>
          <w:marTop w:val="0"/>
          <w:marBottom w:val="120"/>
          <w:divBdr>
            <w:top w:val="none" w:sz="0" w:space="0" w:color="auto"/>
            <w:left w:val="none" w:sz="0" w:space="0" w:color="auto"/>
            <w:bottom w:val="none" w:sz="0" w:space="0" w:color="auto"/>
            <w:right w:val="none" w:sz="0" w:space="0" w:color="auto"/>
          </w:divBdr>
        </w:div>
        <w:div w:id="1760717721">
          <w:marLeft w:val="806"/>
          <w:marRight w:val="0"/>
          <w:marTop w:val="0"/>
          <w:marBottom w:val="120"/>
          <w:divBdr>
            <w:top w:val="none" w:sz="0" w:space="0" w:color="auto"/>
            <w:left w:val="none" w:sz="0" w:space="0" w:color="auto"/>
            <w:bottom w:val="none" w:sz="0" w:space="0" w:color="auto"/>
            <w:right w:val="none" w:sz="0" w:space="0" w:color="auto"/>
          </w:divBdr>
        </w:div>
        <w:div w:id="1874532690">
          <w:marLeft w:val="806"/>
          <w:marRight w:val="0"/>
          <w:marTop w:val="0"/>
          <w:marBottom w:val="120"/>
          <w:divBdr>
            <w:top w:val="none" w:sz="0" w:space="0" w:color="auto"/>
            <w:left w:val="none" w:sz="0" w:space="0" w:color="auto"/>
            <w:bottom w:val="none" w:sz="0" w:space="0" w:color="auto"/>
            <w:right w:val="none" w:sz="0" w:space="0" w:color="auto"/>
          </w:divBdr>
        </w:div>
      </w:divsChild>
    </w:div>
    <w:div w:id="1161123668">
      <w:bodyDiv w:val="1"/>
      <w:marLeft w:val="0"/>
      <w:marRight w:val="0"/>
      <w:marTop w:val="0"/>
      <w:marBottom w:val="0"/>
      <w:divBdr>
        <w:top w:val="none" w:sz="0" w:space="0" w:color="auto"/>
        <w:left w:val="none" w:sz="0" w:space="0" w:color="auto"/>
        <w:bottom w:val="none" w:sz="0" w:space="0" w:color="auto"/>
        <w:right w:val="none" w:sz="0" w:space="0" w:color="auto"/>
      </w:divBdr>
    </w:div>
    <w:div w:id="1171021447">
      <w:bodyDiv w:val="1"/>
      <w:marLeft w:val="0"/>
      <w:marRight w:val="0"/>
      <w:marTop w:val="0"/>
      <w:marBottom w:val="0"/>
      <w:divBdr>
        <w:top w:val="none" w:sz="0" w:space="0" w:color="auto"/>
        <w:left w:val="none" w:sz="0" w:space="0" w:color="auto"/>
        <w:bottom w:val="none" w:sz="0" w:space="0" w:color="auto"/>
        <w:right w:val="none" w:sz="0" w:space="0" w:color="auto"/>
      </w:divBdr>
    </w:div>
    <w:div w:id="1173955892">
      <w:bodyDiv w:val="1"/>
      <w:marLeft w:val="0"/>
      <w:marRight w:val="0"/>
      <w:marTop w:val="0"/>
      <w:marBottom w:val="0"/>
      <w:divBdr>
        <w:top w:val="none" w:sz="0" w:space="0" w:color="auto"/>
        <w:left w:val="none" w:sz="0" w:space="0" w:color="auto"/>
        <w:bottom w:val="none" w:sz="0" w:space="0" w:color="auto"/>
        <w:right w:val="none" w:sz="0" w:space="0" w:color="auto"/>
      </w:divBdr>
    </w:div>
    <w:div w:id="1175807950">
      <w:bodyDiv w:val="1"/>
      <w:marLeft w:val="0"/>
      <w:marRight w:val="0"/>
      <w:marTop w:val="0"/>
      <w:marBottom w:val="0"/>
      <w:divBdr>
        <w:top w:val="none" w:sz="0" w:space="0" w:color="auto"/>
        <w:left w:val="none" w:sz="0" w:space="0" w:color="auto"/>
        <w:bottom w:val="none" w:sz="0" w:space="0" w:color="auto"/>
        <w:right w:val="none" w:sz="0" w:space="0" w:color="auto"/>
      </w:divBdr>
    </w:div>
    <w:div w:id="1220675329">
      <w:bodyDiv w:val="1"/>
      <w:marLeft w:val="0"/>
      <w:marRight w:val="0"/>
      <w:marTop w:val="0"/>
      <w:marBottom w:val="0"/>
      <w:divBdr>
        <w:top w:val="none" w:sz="0" w:space="0" w:color="auto"/>
        <w:left w:val="none" w:sz="0" w:space="0" w:color="auto"/>
        <w:bottom w:val="none" w:sz="0" w:space="0" w:color="auto"/>
        <w:right w:val="none" w:sz="0" w:space="0" w:color="auto"/>
      </w:divBdr>
    </w:div>
    <w:div w:id="1237983628">
      <w:bodyDiv w:val="1"/>
      <w:marLeft w:val="0"/>
      <w:marRight w:val="0"/>
      <w:marTop w:val="0"/>
      <w:marBottom w:val="0"/>
      <w:divBdr>
        <w:top w:val="none" w:sz="0" w:space="0" w:color="auto"/>
        <w:left w:val="none" w:sz="0" w:space="0" w:color="auto"/>
        <w:bottom w:val="none" w:sz="0" w:space="0" w:color="auto"/>
        <w:right w:val="none" w:sz="0" w:space="0" w:color="auto"/>
      </w:divBdr>
    </w:div>
    <w:div w:id="1270428370">
      <w:bodyDiv w:val="1"/>
      <w:marLeft w:val="0"/>
      <w:marRight w:val="0"/>
      <w:marTop w:val="0"/>
      <w:marBottom w:val="0"/>
      <w:divBdr>
        <w:top w:val="none" w:sz="0" w:space="0" w:color="auto"/>
        <w:left w:val="none" w:sz="0" w:space="0" w:color="auto"/>
        <w:bottom w:val="none" w:sz="0" w:space="0" w:color="auto"/>
        <w:right w:val="none" w:sz="0" w:space="0" w:color="auto"/>
      </w:divBdr>
      <w:divsChild>
        <w:div w:id="574901632">
          <w:marLeft w:val="806"/>
          <w:marRight w:val="0"/>
          <w:marTop w:val="0"/>
          <w:marBottom w:val="40"/>
          <w:divBdr>
            <w:top w:val="none" w:sz="0" w:space="0" w:color="auto"/>
            <w:left w:val="none" w:sz="0" w:space="0" w:color="auto"/>
            <w:bottom w:val="none" w:sz="0" w:space="0" w:color="auto"/>
            <w:right w:val="none" w:sz="0" w:space="0" w:color="auto"/>
          </w:divBdr>
        </w:div>
        <w:div w:id="673188334">
          <w:marLeft w:val="274"/>
          <w:marRight w:val="0"/>
          <w:marTop w:val="0"/>
          <w:marBottom w:val="40"/>
          <w:divBdr>
            <w:top w:val="none" w:sz="0" w:space="0" w:color="auto"/>
            <w:left w:val="none" w:sz="0" w:space="0" w:color="auto"/>
            <w:bottom w:val="none" w:sz="0" w:space="0" w:color="auto"/>
            <w:right w:val="none" w:sz="0" w:space="0" w:color="auto"/>
          </w:divBdr>
        </w:div>
      </w:divsChild>
    </w:div>
    <w:div w:id="1278836391">
      <w:bodyDiv w:val="1"/>
      <w:marLeft w:val="0"/>
      <w:marRight w:val="0"/>
      <w:marTop w:val="0"/>
      <w:marBottom w:val="0"/>
      <w:divBdr>
        <w:top w:val="none" w:sz="0" w:space="0" w:color="auto"/>
        <w:left w:val="none" w:sz="0" w:space="0" w:color="auto"/>
        <w:bottom w:val="none" w:sz="0" w:space="0" w:color="auto"/>
        <w:right w:val="none" w:sz="0" w:space="0" w:color="auto"/>
      </w:divBdr>
    </w:div>
    <w:div w:id="1302350238">
      <w:bodyDiv w:val="1"/>
      <w:marLeft w:val="0"/>
      <w:marRight w:val="0"/>
      <w:marTop w:val="0"/>
      <w:marBottom w:val="0"/>
      <w:divBdr>
        <w:top w:val="none" w:sz="0" w:space="0" w:color="auto"/>
        <w:left w:val="none" w:sz="0" w:space="0" w:color="auto"/>
        <w:bottom w:val="none" w:sz="0" w:space="0" w:color="auto"/>
        <w:right w:val="none" w:sz="0" w:space="0" w:color="auto"/>
      </w:divBdr>
      <w:divsChild>
        <w:div w:id="1338073367">
          <w:marLeft w:val="547"/>
          <w:marRight w:val="0"/>
          <w:marTop w:val="120"/>
          <w:marBottom w:val="0"/>
          <w:divBdr>
            <w:top w:val="none" w:sz="0" w:space="0" w:color="auto"/>
            <w:left w:val="none" w:sz="0" w:space="0" w:color="auto"/>
            <w:bottom w:val="none" w:sz="0" w:space="0" w:color="auto"/>
            <w:right w:val="none" w:sz="0" w:space="0" w:color="auto"/>
          </w:divBdr>
        </w:div>
        <w:div w:id="1668434605">
          <w:marLeft w:val="547"/>
          <w:marRight w:val="0"/>
          <w:marTop w:val="120"/>
          <w:marBottom w:val="0"/>
          <w:divBdr>
            <w:top w:val="none" w:sz="0" w:space="0" w:color="auto"/>
            <w:left w:val="none" w:sz="0" w:space="0" w:color="auto"/>
            <w:bottom w:val="none" w:sz="0" w:space="0" w:color="auto"/>
            <w:right w:val="none" w:sz="0" w:space="0" w:color="auto"/>
          </w:divBdr>
        </w:div>
        <w:div w:id="1882863815">
          <w:marLeft w:val="547"/>
          <w:marRight w:val="0"/>
          <w:marTop w:val="120"/>
          <w:marBottom w:val="0"/>
          <w:divBdr>
            <w:top w:val="none" w:sz="0" w:space="0" w:color="auto"/>
            <w:left w:val="none" w:sz="0" w:space="0" w:color="auto"/>
            <w:bottom w:val="none" w:sz="0" w:space="0" w:color="auto"/>
            <w:right w:val="none" w:sz="0" w:space="0" w:color="auto"/>
          </w:divBdr>
        </w:div>
      </w:divsChild>
    </w:div>
    <w:div w:id="1370951450">
      <w:bodyDiv w:val="1"/>
      <w:marLeft w:val="0"/>
      <w:marRight w:val="0"/>
      <w:marTop w:val="0"/>
      <w:marBottom w:val="0"/>
      <w:divBdr>
        <w:top w:val="none" w:sz="0" w:space="0" w:color="auto"/>
        <w:left w:val="none" w:sz="0" w:space="0" w:color="auto"/>
        <w:bottom w:val="none" w:sz="0" w:space="0" w:color="auto"/>
        <w:right w:val="none" w:sz="0" w:space="0" w:color="auto"/>
      </w:divBdr>
    </w:div>
    <w:div w:id="1376613632">
      <w:bodyDiv w:val="1"/>
      <w:marLeft w:val="0"/>
      <w:marRight w:val="0"/>
      <w:marTop w:val="0"/>
      <w:marBottom w:val="0"/>
      <w:divBdr>
        <w:top w:val="none" w:sz="0" w:space="0" w:color="auto"/>
        <w:left w:val="none" w:sz="0" w:space="0" w:color="auto"/>
        <w:bottom w:val="none" w:sz="0" w:space="0" w:color="auto"/>
        <w:right w:val="none" w:sz="0" w:space="0" w:color="auto"/>
      </w:divBdr>
      <w:divsChild>
        <w:div w:id="41757671">
          <w:marLeft w:val="274"/>
          <w:marRight w:val="0"/>
          <w:marTop w:val="0"/>
          <w:marBottom w:val="40"/>
          <w:divBdr>
            <w:top w:val="none" w:sz="0" w:space="0" w:color="auto"/>
            <w:left w:val="none" w:sz="0" w:space="0" w:color="auto"/>
            <w:bottom w:val="none" w:sz="0" w:space="0" w:color="auto"/>
            <w:right w:val="none" w:sz="0" w:space="0" w:color="auto"/>
          </w:divBdr>
        </w:div>
        <w:div w:id="170801445">
          <w:marLeft w:val="274"/>
          <w:marRight w:val="0"/>
          <w:marTop w:val="0"/>
          <w:marBottom w:val="40"/>
          <w:divBdr>
            <w:top w:val="none" w:sz="0" w:space="0" w:color="auto"/>
            <w:left w:val="none" w:sz="0" w:space="0" w:color="auto"/>
            <w:bottom w:val="none" w:sz="0" w:space="0" w:color="auto"/>
            <w:right w:val="none" w:sz="0" w:space="0" w:color="auto"/>
          </w:divBdr>
        </w:div>
        <w:div w:id="426653834">
          <w:marLeft w:val="274"/>
          <w:marRight w:val="0"/>
          <w:marTop w:val="0"/>
          <w:marBottom w:val="40"/>
          <w:divBdr>
            <w:top w:val="none" w:sz="0" w:space="0" w:color="auto"/>
            <w:left w:val="none" w:sz="0" w:space="0" w:color="auto"/>
            <w:bottom w:val="none" w:sz="0" w:space="0" w:color="auto"/>
            <w:right w:val="none" w:sz="0" w:space="0" w:color="auto"/>
          </w:divBdr>
        </w:div>
        <w:div w:id="1477457604">
          <w:marLeft w:val="806"/>
          <w:marRight w:val="0"/>
          <w:marTop w:val="0"/>
          <w:marBottom w:val="40"/>
          <w:divBdr>
            <w:top w:val="none" w:sz="0" w:space="0" w:color="auto"/>
            <w:left w:val="none" w:sz="0" w:space="0" w:color="auto"/>
            <w:bottom w:val="none" w:sz="0" w:space="0" w:color="auto"/>
            <w:right w:val="none" w:sz="0" w:space="0" w:color="auto"/>
          </w:divBdr>
        </w:div>
        <w:div w:id="1569536053">
          <w:marLeft w:val="274"/>
          <w:marRight w:val="0"/>
          <w:marTop w:val="0"/>
          <w:marBottom w:val="40"/>
          <w:divBdr>
            <w:top w:val="none" w:sz="0" w:space="0" w:color="auto"/>
            <w:left w:val="none" w:sz="0" w:space="0" w:color="auto"/>
            <w:bottom w:val="none" w:sz="0" w:space="0" w:color="auto"/>
            <w:right w:val="none" w:sz="0" w:space="0" w:color="auto"/>
          </w:divBdr>
        </w:div>
        <w:div w:id="1769546079">
          <w:marLeft w:val="806"/>
          <w:marRight w:val="0"/>
          <w:marTop w:val="0"/>
          <w:marBottom w:val="40"/>
          <w:divBdr>
            <w:top w:val="none" w:sz="0" w:space="0" w:color="auto"/>
            <w:left w:val="none" w:sz="0" w:space="0" w:color="auto"/>
            <w:bottom w:val="none" w:sz="0" w:space="0" w:color="auto"/>
            <w:right w:val="none" w:sz="0" w:space="0" w:color="auto"/>
          </w:divBdr>
        </w:div>
        <w:div w:id="2008046380">
          <w:marLeft w:val="274"/>
          <w:marRight w:val="0"/>
          <w:marTop w:val="0"/>
          <w:marBottom w:val="40"/>
          <w:divBdr>
            <w:top w:val="none" w:sz="0" w:space="0" w:color="auto"/>
            <w:left w:val="none" w:sz="0" w:space="0" w:color="auto"/>
            <w:bottom w:val="none" w:sz="0" w:space="0" w:color="auto"/>
            <w:right w:val="none" w:sz="0" w:space="0" w:color="auto"/>
          </w:divBdr>
        </w:div>
      </w:divsChild>
    </w:div>
    <w:div w:id="1392535285">
      <w:bodyDiv w:val="1"/>
      <w:marLeft w:val="0"/>
      <w:marRight w:val="0"/>
      <w:marTop w:val="0"/>
      <w:marBottom w:val="0"/>
      <w:divBdr>
        <w:top w:val="none" w:sz="0" w:space="0" w:color="auto"/>
        <w:left w:val="none" w:sz="0" w:space="0" w:color="auto"/>
        <w:bottom w:val="none" w:sz="0" w:space="0" w:color="auto"/>
        <w:right w:val="none" w:sz="0" w:space="0" w:color="auto"/>
      </w:divBdr>
    </w:div>
    <w:div w:id="1405687842">
      <w:bodyDiv w:val="1"/>
      <w:marLeft w:val="0"/>
      <w:marRight w:val="0"/>
      <w:marTop w:val="0"/>
      <w:marBottom w:val="0"/>
      <w:divBdr>
        <w:top w:val="none" w:sz="0" w:space="0" w:color="auto"/>
        <w:left w:val="none" w:sz="0" w:space="0" w:color="auto"/>
        <w:bottom w:val="none" w:sz="0" w:space="0" w:color="auto"/>
        <w:right w:val="none" w:sz="0" w:space="0" w:color="auto"/>
      </w:divBdr>
    </w:div>
    <w:div w:id="1457093931">
      <w:bodyDiv w:val="1"/>
      <w:marLeft w:val="0"/>
      <w:marRight w:val="0"/>
      <w:marTop w:val="0"/>
      <w:marBottom w:val="0"/>
      <w:divBdr>
        <w:top w:val="none" w:sz="0" w:space="0" w:color="auto"/>
        <w:left w:val="none" w:sz="0" w:space="0" w:color="auto"/>
        <w:bottom w:val="none" w:sz="0" w:space="0" w:color="auto"/>
        <w:right w:val="none" w:sz="0" w:space="0" w:color="auto"/>
      </w:divBdr>
      <w:divsChild>
        <w:div w:id="370886811">
          <w:marLeft w:val="274"/>
          <w:marRight w:val="0"/>
          <w:marTop w:val="0"/>
          <w:marBottom w:val="40"/>
          <w:divBdr>
            <w:top w:val="none" w:sz="0" w:space="0" w:color="auto"/>
            <w:left w:val="none" w:sz="0" w:space="0" w:color="auto"/>
            <w:bottom w:val="none" w:sz="0" w:space="0" w:color="auto"/>
            <w:right w:val="none" w:sz="0" w:space="0" w:color="auto"/>
          </w:divBdr>
        </w:div>
        <w:div w:id="547033402">
          <w:marLeft w:val="274"/>
          <w:marRight w:val="0"/>
          <w:marTop w:val="0"/>
          <w:marBottom w:val="40"/>
          <w:divBdr>
            <w:top w:val="none" w:sz="0" w:space="0" w:color="auto"/>
            <w:left w:val="none" w:sz="0" w:space="0" w:color="auto"/>
            <w:bottom w:val="none" w:sz="0" w:space="0" w:color="auto"/>
            <w:right w:val="none" w:sz="0" w:space="0" w:color="auto"/>
          </w:divBdr>
        </w:div>
        <w:div w:id="591815505">
          <w:marLeft w:val="274"/>
          <w:marRight w:val="0"/>
          <w:marTop w:val="0"/>
          <w:marBottom w:val="40"/>
          <w:divBdr>
            <w:top w:val="none" w:sz="0" w:space="0" w:color="auto"/>
            <w:left w:val="none" w:sz="0" w:space="0" w:color="auto"/>
            <w:bottom w:val="none" w:sz="0" w:space="0" w:color="auto"/>
            <w:right w:val="none" w:sz="0" w:space="0" w:color="auto"/>
          </w:divBdr>
        </w:div>
        <w:div w:id="839659250">
          <w:marLeft w:val="274"/>
          <w:marRight w:val="0"/>
          <w:marTop w:val="0"/>
          <w:marBottom w:val="40"/>
          <w:divBdr>
            <w:top w:val="none" w:sz="0" w:space="0" w:color="auto"/>
            <w:left w:val="none" w:sz="0" w:space="0" w:color="auto"/>
            <w:bottom w:val="none" w:sz="0" w:space="0" w:color="auto"/>
            <w:right w:val="none" w:sz="0" w:space="0" w:color="auto"/>
          </w:divBdr>
        </w:div>
        <w:div w:id="1182164079">
          <w:marLeft w:val="274"/>
          <w:marRight w:val="0"/>
          <w:marTop w:val="0"/>
          <w:marBottom w:val="40"/>
          <w:divBdr>
            <w:top w:val="none" w:sz="0" w:space="0" w:color="auto"/>
            <w:left w:val="none" w:sz="0" w:space="0" w:color="auto"/>
            <w:bottom w:val="none" w:sz="0" w:space="0" w:color="auto"/>
            <w:right w:val="none" w:sz="0" w:space="0" w:color="auto"/>
          </w:divBdr>
        </w:div>
        <w:div w:id="1644844310">
          <w:marLeft w:val="274"/>
          <w:marRight w:val="0"/>
          <w:marTop w:val="0"/>
          <w:marBottom w:val="40"/>
          <w:divBdr>
            <w:top w:val="none" w:sz="0" w:space="0" w:color="auto"/>
            <w:left w:val="none" w:sz="0" w:space="0" w:color="auto"/>
            <w:bottom w:val="none" w:sz="0" w:space="0" w:color="auto"/>
            <w:right w:val="none" w:sz="0" w:space="0" w:color="auto"/>
          </w:divBdr>
        </w:div>
        <w:div w:id="2147385161">
          <w:marLeft w:val="274"/>
          <w:marRight w:val="0"/>
          <w:marTop w:val="0"/>
          <w:marBottom w:val="40"/>
          <w:divBdr>
            <w:top w:val="none" w:sz="0" w:space="0" w:color="auto"/>
            <w:left w:val="none" w:sz="0" w:space="0" w:color="auto"/>
            <w:bottom w:val="none" w:sz="0" w:space="0" w:color="auto"/>
            <w:right w:val="none" w:sz="0" w:space="0" w:color="auto"/>
          </w:divBdr>
        </w:div>
      </w:divsChild>
    </w:div>
    <w:div w:id="1461607032">
      <w:bodyDiv w:val="1"/>
      <w:marLeft w:val="0"/>
      <w:marRight w:val="0"/>
      <w:marTop w:val="0"/>
      <w:marBottom w:val="0"/>
      <w:divBdr>
        <w:top w:val="none" w:sz="0" w:space="0" w:color="auto"/>
        <w:left w:val="none" w:sz="0" w:space="0" w:color="auto"/>
        <w:bottom w:val="none" w:sz="0" w:space="0" w:color="auto"/>
        <w:right w:val="none" w:sz="0" w:space="0" w:color="auto"/>
      </w:divBdr>
    </w:div>
    <w:div w:id="1467697226">
      <w:bodyDiv w:val="1"/>
      <w:marLeft w:val="0"/>
      <w:marRight w:val="0"/>
      <w:marTop w:val="0"/>
      <w:marBottom w:val="0"/>
      <w:divBdr>
        <w:top w:val="none" w:sz="0" w:space="0" w:color="auto"/>
        <w:left w:val="none" w:sz="0" w:space="0" w:color="auto"/>
        <w:bottom w:val="none" w:sz="0" w:space="0" w:color="auto"/>
        <w:right w:val="none" w:sz="0" w:space="0" w:color="auto"/>
      </w:divBdr>
    </w:div>
    <w:div w:id="1524243969">
      <w:bodyDiv w:val="1"/>
      <w:marLeft w:val="0"/>
      <w:marRight w:val="0"/>
      <w:marTop w:val="0"/>
      <w:marBottom w:val="0"/>
      <w:divBdr>
        <w:top w:val="none" w:sz="0" w:space="0" w:color="auto"/>
        <w:left w:val="none" w:sz="0" w:space="0" w:color="auto"/>
        <w:bottom w:val="none" w:sz="0" w:space="0" w:color="auto"/>
        <w:right w:val="none" w:sz="0" w:space="0" w:color="auto"/>
      </w:divBdr>
      <w:divsChild>
        <w:div w:id="1978153">
          <w:marLeft w:val="274"/>
          <w:marRight w:val="0"/>
          <w:marTop w:val="0"/>
          <w:marBottom w:val="40"/>
          <w:divBdr>
            <w:top w:val="none" w:sz="0" w:space="0" w:color="auto"/>
            <w:left w:val="none" w:sz="0" w:space="0" w:color="auto"/>
            <w:bottom w:val="none" w:sz="0" w:space="0" w:color="auto"/>
            <w:right w:val="none" w:sz="0" w:space="0" w:color="auto"/>
          </w:divBdr>
        </w:div>
        <w:div w:id="423649208">
          <w:marLeft w:val="274"/>
          <w:marRight w:val="0"/>
          <w:marTop w:val="0"/>
          <w:marBottom w:val="40"/>
          <w:divBdr>
            <w:top w:val="none" w:sz="0" w:space="0" w:color="auto"/>
            <w:left w:val="none" w:sz="0" w:space="0" w:color="auto"/>
            <w:bottom w:val="none" w:sz="0" w:space="0" w:color="auto"/>
            <w:right w:val="none" w:sz="0" w:space="0" w:color="auto"/>
          </w:divBdr>
        </w:div>
        <w:div w:id="933588446">
          <w:marLeft w:val="806"/>
          <w:marRight w:val="0"/>
          <w:marTop w:val="0"/>
          <w:marBottom w:val="40"/>
          <w:divBdr>
            <w:top w:val="none" w:sz="0" w:space="0" w:color="auto"/>
            <w:left w:val="none" w:sz="0" w:space="0" w:color="auto"/>
            <w:bottom w:val="none" w:sz="0" w:space="0" w:color="auto"/>
            <w:right w:val="none" w:sz="0" w:space="0" w:color="auto"/>
          </w:divBdr>
        </w:div>
        <w:div w:id="943268975">
          <w:marLeft w:val="274"/>
          <w:marRight w:val="0"/>
          <w:marTop w:val="0"/>
          <w:marBottom w:val="40"/>
          <w:divBdr>
            <w:top w:val="none" w:sz="0" w:space="0" w:color="auto"/>
            <w:left w:val="none" w:sz="0" w:space="0" w:color="auto"/>
            <w:bottom w:val="none" w:sz="0" w:space="0" w:color="auto"/>
            <w:right w:val="none" w:sz="0" w:space="0" w:color="auto"/>
          </w:divBdr>
        </w:div>
        <w:div w:id="1397128188">
          <w:marLeft w:val="806"/>
          <w:marRight w:val="0"/>
          <w:marTop w:val="0"/>
          <w:marBottom w:val="40"/>
          <w:divBdr>
            <w:top w:val="none" w:sz="0" w:space="0" w:color="auto"/>
            <w:left w:val="none" w:sz="0" w:space="0" w:color="auto"/>
            <w:bottom w:val="none" w:sz="0" w:space="0" w:color="auto"/>
            <w:right w:val="none" w:sz="0" w:space="0" w:color="auto"/>
          </w:divBdr>
        </w:div>
        <w:div w:id="1951083796">
          <w:marLeft w:val="274"/>
          <w:marRight w:val="0"/>
          <w:marTop w:val="0"/>
          <w:marBottom w:val="40"/>
          <w:divBdr>
            <w:top w:val="none" w:sz="0" w:space="0" w:color="auto"/>
            <w:left w:val="none" w:sz="0" w:space="0" w:color="auto"/>
            <w:bottom w:val="none" w:sz="0" w:space="0" w:color="auto"/>
            <w:right w:val="none" w:sz="0" w:space="0" w:color="auto"/>
          </w:divBdr>
        </w:div>
        <w:div w:id="2113360761">
          <w:marLeft w:val="274"/>
          <w:marRight w:val="0"/>
          <w:marTop w:val="0"/>
          <w:marBottom w:val="40"/>
          <w:divBdr>
            <w:top w:val="none" w:sz="0" w:space="0" w:color="auto"/>
            <w:left w:val="none" w:sz="0" w:space="0" w:color="auto"/>
            <w:bottom w:val="none" w:sz="0" w:space="0" w:color="auto"/>
            <w:right w:val="none" w:sz="0" w:space="0" w:color="auto"/>
          </w:divBdr>
        </w:div>
      </w:divsChild>
    </w:div>
    <w:div w:id="1544906385">
      <w:bodyDiv w:val="1"/>
      <w:marLeft w:val="0"/>
      <w:marRight w:val="0"/>
      <w:marTop w:val="0"/>
      <w:marBottom w:val="0"/>
      <w:divBdr>
        <w:top w:val="none" w:sz="0" w:space="0" w:color="auto"/>
        <w:left w:val="none" w:sz="0" w:space="0" w:color="auto"/>
        <w:bottom w:val="none" w:sz="0" w:space="0" w:color="auto"/>
        <w:right w:val="none" w:sz="0" w:space="0" w:color="auto"/>
      </w:divBdr>
    </w:div>
    <w:div w:id="1567646930">
      <w:bodyDiv w:val="1"/>
      <w:marLeft w:val="0"/>
      <w:marRight w:val="0"/>
      <w:marTop w:val="0"/>
      <w:marBottom w:val="0"/>
      <w:divBdr>
        <w:top w:val="none" w:sz="0" w:space="0" w:color="auto"/>
        <w:left w:val="none" w:sz="0" w:space="0" w:color="auto"/>
        <w:bottom w:val="none" w:sz="0" w:space="0" w:color="auto"/>
        <w:right w:val="none" w:sz="0" w:space="0" w:color="auto"/>
      </w:divBdr>
      <w:divsChild>
        <w:div w:id="136800707">
          <w:marLeft w:val="547"/>
          <w:marRight w:val="0"/>
          <w:marTop w:val="0"/>
          <w:marBottom w:val="0"/>
          <w:divBdr>
            <w:top w:val="none" w:sz="0" w:space="0" w:color="auto"/>
            <w:left w:val="none" w:sz="0" w:space="0" w:color="auto"/>
            <w:bottom w:val="none" w:sz="0" w:space="0" w:color="auto"/>
            <w:right w:val="none" w:sz="0" w:space="0" w:color="auto"/>
          </w:divBdr>
        </w:div>
        <w:div w:id="1964846182">
          <w:marLeft w:val="547"/>
          <w:marRight w:val="0"/>
          <w:marTop w:val="0"/>
          <w:marBottom w:val="0"/>
          <w:divBdr>
            <w:top w:val="none" w:sz="0" w:space="0" w:color="auto"/>
            <w:left w:val="none" w:sz="0" w:space="0" w:color="auto"/>
            <w:bottom w:val="none" w:sz="0" w:space="0" w:color="auto"/>
            <w:right w:val="none" w:sz="0" w:space="0" w:color="auto"/>
          </w:divBdr>
        </w:div>
      </w:divsChild>
    </w:div>
    <w:div w:id="1572740252">
      <w:bodyDiv w:val="1"/>
      <w:marLeft w:val="0"/>
      <w:marRight w:val="0"/>
      <w:marTop w:val="0"/>
      <w:marBottom w:val="0"/>
      <w:divBdr>
        <w:top w:val="none" w:sz="0" w:space="0" w:color="auto"/>
        <w:left w:val="none" w:sz="0" w:space="0" w:color="auto"/>
        <w:bottom w:val="none" w:sz="0" w:space="0" w:color="auto"/>
        <w:right w:val="none" w:sz="0" w:space="0" w:color="auto"/>
      </w:divBdr>
      <w:divsChild>
        <w:div w:id="360326801">
          <w:marLeft w:val="274"/>
          <w:marRight w:val="0"/>
          <w:marTop w:val="0"/>
          <w:marBottom w:val="40"/>
          <w:divBdr>
            <w:top w:val="none" w:sz="0" w:space="0" w:color="auto"/>
            <w:left w:val="none" w:sz="0" w:space="0" w:color="auto"/>
            <w:bottom w:val="none" w:sz="0" w:space="0" w:color="auto"/>
            <w:right w:val="none" w:sz="0" w:space="0" w:color="auto"/>
          </w:divBdr>
        </w:div>
        <w:div w:id="387847970">
          <w:marLeft w:val="806"/>
          <w:marRight w:val="0"/>
          <w:marTop w:val="0"/>
          <w:marBottom w:val="120"/>
          <w:divBdr>
            <w:top w:val="none" w:sz="0" w:space="0" w:color="auto"/>
            <w:left w:val="none" w:sz="0" w:space="0" w:color="auto"/>
            <w:bottom w:val="none" w:sz="0" w:space="0" w:color="auto"/>
            <w:right w:val="none" w:sz="0" w:space="0" w:color="auto"/>
          </w:divBdr>
        </w:div>
        <w:div w:id="471488994">
          <w:marLeft w:val="274"/>
          <w:marRight w:val="0"/>
          <w:marTop w:val="0"/>
          <w:marBottom w:val="40"/>
          <w:divBdr>
            <w:top w:val="none" w:sz="0" w:space="0" w:color="auto"/>
            <w:left w:val="none" w:sz="0" w:space="0" w:color="auto"/>
            <w:bottom w:val="none" w:sz="0" w:space="0" w:color="auto"/>
            <w:right w:val="none" w:sz="0" w:space="0" w:color="auto"/>
          </w:divBdr>
        </w:div>
        <w:div w:id="742990819">
          <w:marLeft w:val="806"/>
          <w:marRight w:val="0"/>
          <w:marTop w:val="0"/>
          <w:marBottom w:val="120"/>
          <w:divBdr>
            <w:top w:val="none" w:sz="0" w:space="0" w:color="auto"/>
            <w:left w:val="none" w:sz="0" w:space="0" w:color="auto"/>
            <w:bottom w:val="none" w:sz="0" w:space="0" w:color="auto"/>
            <w:right w:val="none" w:sz="0" w:space="0" w:color="auto"/>
          </w:divBdr>
        </w:div>
        <w:div w:id="771050915">
          <w:marLeft w:val="1267"/>
          <w:marRight w:val="0"/>
          <w:marTop w:val="0"/>
          <w:marBottom w:val="120"/>
          <w:divBdr>
            <w:top w:val="none" w:sz="0" w:space="0" w:color="auto"/>
            <w:left w:val="none" w:sz="0" w:space="0" w:color="auto"/>
            <w:bottom w:val="none" w:sz="0" w:space="0" w:color="auto"/>
            <w:right w:val="none" w:sz="0" w:space="0" w:color="auto"/>
          </w:divBdr>
        </w:div>
        <w:div w:id="813789446">
          <w:marLeft w:val="806"/>
          <w:marRight w:val="0"/>
          <w:marTop w:val="0"/>
          <w:marBottom w:val="120"/>
          <w:divBdr>
            <w:top w:val="none" w:sz="0" w:space="0" w:color="auto"/>
            <w:left w:val="none" w:sz="0" w:space="0" w:color="auto"/>
            <w:bottom w:val="none" w:sz="0" w:space="0" w:color="auto"/>
            <w:right w:val="none" w:sz="0" w:space="0" w:color="auto"/>
          </w:divBdr>
        </w:div>
        <w:div w:id="873273585">
          <w:marLeft w:val="806"/>
          <w:marRight w:val="0"/>
          <w:marTop w:val="0"/>
          <w:marBottom w:val="120"/>
          <w:divBdr>
            <w:top w:val="none" w:sz="0" w:space="0" w:color="auto"/>
            <w:left w:val="none" w:sz="0" w:space="0" w:color="auto"/>
            <w:bottom w:val="none" w:sz="0" w:space="0" w:color="auto"/>
            <w:right w:val="none" w:sz="0" w:space="0" w:color="auto"/>
          </w:divBdr>
        </w:div>
        <w:div w:id="1388340900">
          <w:marLeft w:val="806"/>
          <w:marRight w:val="0"/>
          <w:marTop w:val="0"/>
          <w:marBottom w:val="120"/>
          <w:divBdr>
            <w:top w:val="none" w:sz="0" w:space="0" w:color="auto"/>
            <w:left w:val="none" w:sz="0" w:space="0" w:color="auto"/>
            <w:bottom w:val="none" w:sz="0" w:space="0" w:color="auto"/>
            <w:right w:val="none" w:sz="0" w:space="0" w:color="auto"/>
          </w:divBdr>
        </w:div>
        <w:div w:id="1764103311">
          <w:marLeft w:val="806"/>
          <w:marRight w:val="0"/>
          <w:marTop w:val="0"/>
          <w:marBottom w:val="120"/>
          <w:divBdr>
            <w:top w:val="none" w:sz="0" w:space="0" w:color="auto"/>
            <w:left w:val="none" w:sz="0" w:space="0" w:color="auto"/>
            <w:bottom w:val="none" w:sz="0" w:space="0" w:color="auto"/>
            <w:right w:val="none" w:sz="0" w:space="0" w:color="auto"/>
          </w:divBdr>
        </w:div>
      </w:divsChild>
    </w:div>
    <w:div w:id="1593707064">
      <w:bodyDiv w:val="1"/>
      <w:marLeft w:val="0"/>
      <w:marRight w:val="0"/>
      <w:marTop w:val="0"/>
      <w:marBottom w:val="0"/>
      <w:divBdr>
        <w:top w:val="none" w:sz="0" w:space="0" w:color="auto"/>
        <w:left w:val="none" w:sz="0" w:space="0" w:color="auto"/>
        <w:bottom w:val="none" w:sz="0" w:space="0" w:color="auto"/>
        <w:right w:val="none" w:sz="0" w:space="0" w:color="auto"/>
      </w:divBdr>
      <w:divsChild>
        <w:div w:id="542717076">
          <w:marLeft w:val="274"/>
          <w:marRight w:val="0"/>
          <w:marTop w:val="0"/>
          <w:marBottom w:val="120"/>
          <w:divBdr>
            <w:top w:val="none" w:sz="0" w:space="0" w:color="auto"/>
            <w:left w:val="none" w:sz="0" w:space="0" w:color="auto"/>
            <w:bottom w:val="none" w:sz="0" w:space="0" w:color="auto"/>
            <w:right w:val="none" w:sz="0" w:space="0" w:color="auto"/>
          </w:divBdr>
        </w:div>
        <w:div w:id="550775419">
          <w:marLeft w:val="274"/>
          <w:marRight w:val="0"/>
          <w:marTop w:val="0"/>
          <w:marBottom w:val="40"/>
          <w:divBdr>
            <w:top w:val="none" w:sz="0" w:space="0" w:color="auto"/>
            <w:left w:val="none" w:sz="0" w:space="0" w:color="auto"/>
            <w:bottom w:val="none" w:sz="0" w:space="0" w:color="auto"/>
            <w:right w:val="none" w:sz="0" w:space="0" w:color="auto"/>
          </w:divBdr>
        </w:div>
        <w:div w:id="753205789">
          <w:marLeft w:val="274"/>
          <w:marRight w:val="0"/>
          <w:marTop w:val="0"/>
          <w:marBottom w:val="120"/>
          <w:divBdr>
            <w:top w:val="none" w:sz="0" w:space="0" w:color="auto"/>
            <w:left w:val="none" w:sz="0" w:space="0" w:color="auto"/>
            <w:bottom w:val="none" w:sz="0" w:space="0" w:color="auto"/>
            <w:right w:val="none" w:sz="0" w:space="0" w:color="auto"/>
          </w:divBdr>
        </w:div>
        <w:div w:id="806436727">
          <w:marLeft w:val="274"/>
          <w:marRight w:val="0"/>
          <w:marTop w:val="0"/>
          <w:marBottom w:val="120"/>
          <w:divBdr>
            <w:top w:val="none" w:sz="0" w:space="0" w:color="auto"/>
            <w:left w:val="none" w:sz="0" w:space="0" w:color="auto"/>
            <w:bottom w:val="none" w:sz="0" w:space="0" w:color="auto"/>
            <w:right w:val="none" w:sz="0" w:space="0" w:color="auto"/>
          </w:divBdr>
        </w:div>
        <w:div w:id="975840907">
          <w:marLeft w:val="274"/>
          <w:marRight w:val="0"/>
          <w:marTop w:val="0"/>
          <w:marBottom w:val="120"/>
          <w:divBdr>
            <w:top w:val="none" w:sz="0" w:space="0" w:color="auto"/>
            <w:left w:val="none" w:sz="0" w:space="0" w:color="auto"/>
            <w:bottom w:val="none" w:sz="0" w:space="0" w:color="auto"/>
            <w:right w:val="none" w:sz="0" w:space="0" w:color="auto"/>
          </w:divBdr>
        </w:div>
        <w:div w:id="1096365352">
          <w:marLeft w:val="274"/>
          <w:marRight w:val="0"/>
          <w:marTop w:val="0"/>
          <w:marBottom w:val="120"/>
          <w:divBdr>
            <w:top w:val="none" w:sz="0" w:space="0" w:color="auto"/>
            <w:left w:val="none" w:sz="0" w:space="0" w:color="auto"/>
            <w:bottom w:val="none" w:sz="0" w:space="0" w:color="auto"/>
            <w:right w:val="none" w:sz="0" w:space="0" w:color="auto"/>
          </w:divBdr>
        </w:div>
        <w:div w:id="1472626162">
          <w:marLeft w:val="274"/>
          <w:marRight w:val="0"/>
          <w:marTop w:val="0"/>
          <w:marBottom w:val="120"/>
          <w:divBdr>
            <w:top w:val="none" w:sz="0" w:space="0" w:color="auto"/>
            <w:left w:val="none" w:sz="0" w:space="0" w:color="auto"/>
            <w:bottom w:val="none" w:sz="0" w:space="0" w:color="auto"/>
            <w:right w:val="none" w:sz="0" w:space="0" w:color="auto"/>
          </w:divBdr>
        </w:div>
        <w:div w:id="1479951869">
          <w:marLeft w:val="806"/>
          <w:marRight w:val="0"/>
          <w:marTop w:val="0"/>
          <w:marBottom w:val="40"/>
          <w:divBdr>
            <w:top w:val="none" w:sz="0" w:space="0" w:color="auto"/>
            <w:left w:val="none" w:sz="0" w:space="0" w:color="auto"/>
            <w:bottom w:val="none" w:sz="0" w:space="0" w:color="auto"/>
            <w:right w:val="none" w:sz="0" w:space="0" w:color="auto"/>
          </w:divBdr>
        </w:div>
        <w:div w:id="1527408968">
          <w:marLeft w:val="274"/>
          <w:marRight w:val="0"/>
          <w:marTop w:val="0"/>
          <w:marBottom w:val="120"/>
          <w:divBdr>
            <w:top w:val="none" w:sz="0" w:space="0" w:color="auto"/>
            <w:left w:val="none" w:sz="0" w:space="0" w:color="auto"/>
            <w:bottom w:val="none" w:sz="0" w:space="0" w:color="auto"/>
            <w:right w:val="none" w:sz="0" w:space="0" w:color="auto"/>
          </w:divBdr>
        </w:div>
        <w:div w:id="1606501969">
          <w:marLeft w:val="274"/>
          <w:marRight w:val="0"/>
          <w:marTop w:val="0"/>
          <w:marBottom w:val="120"/>
          <w:divBdr>
            <w:top w:val="none" w:sz="0" w:space="0" w:color="auto"/>
            <w:left w:val="none" w:sz="0" w:space="0" w:color="auto"/>
            <w:bottom w:val="none" w:sz="0" w:space="0" w:color="auto"/>
            <w:right w:val="none" w:sz="0" w:space="0" w:color="auto"/>
          </w:divBdr>
        </w:div>
        <w:div w:id="1762097148">
          <w:marLeft w:val="274"/>
          <w:marRight w:val="0"/>
          <w:marTop w:val="0"/>
          <w:marBottom w:val="120"/>
          <w:divBdr>
            <w:top w:val="none" w:sz="0" w:space="0" w:color="auto"/>
            <w:left w:val="none" w:sz="0" w:space="0" w:color="auto"/>
            <w:bottom w:val="none" w:sz="0" w:space="0" w:color="auto"/>
            <w:right w:val="none" w:sz="0" w:space="0" w:color="auto"/>
          </w:divBdr>
        </w:div>
        <w:div w:id="2055957284">
          <w:marLeft w:val="274"/>
          <w:marRight w:val="0"/>
          <w:marTop w:val="0"/>
          <w:marBottom w:val="120"/>
          <w:divBdr>
            <w:top w:val="none" w:sz="0" w:space="0" w:color="auto"/>
            <w:left w:val="none" w:sz="0" w:space="0" w:color="auto"/>
            <w:bottom w:val="none" w:sz="0" w:space="0" w:color="auto"/>
            <w:right w:val="none" w:sz="0" w:space="0" w:color="auto"/>
          </w:divBdr>
        </w:div>
      </w:divsChild>
    </w:div>
    <w:div w:id="1617178995">
      <w:bodyDiv w:val="1"/>
      <w:marLeft w:val="0"/>
      <w:marRight w:val="0"/>
      <w:marTop w:val="0"/>
      <w:marBottom w:val="0"/>
      <w:divBdr>
        <w:top w:val="none" w:sz="0" w:space="0" w:color="auto"/>
        <w:left w:val="none" w:sz="0" w:space="0" w:color="auto"/>
        <w:bottom w:val="none" w:sz="0" w:space="0" w:color="auto"/>
        <w:right w:val="none" w:sz="0" w:space="0" w:color="auto"/>
      </w:divBdr>
      <w:divsChild>
        <w:div w:id="2031753763">
          <w:marLeft w:val="547"/>
          <w:marRight w:val="0"/>
          <w:marTop w:val="0"/>
          <w:marBottom w:val="40"/>
          <w:divBdr>
            <w:top w:val="none" w:sz="0" w:space="0" w:color="auto"/>
            <w:left w:val="none" w:sz="0" w:space="0" w:color="auto"/>
            <w:bottom w:val="none" w:sz="0" w:space="0" w:color="auto"/>
            <w:right w:val="none" w:sz="0" w:space="0" w:color="auto"/>
          </w:divBdr>
        </w:div>
      </w:divsChild>
    </w:div>
    <w:div w:id="1625581668">
      <w:bodyDiv w:val="1"/>
      <w:marLeft w:val="0"/>
      <w:marRight w:val="0"/>
      <w:marTop w:val="0"/>
      <w:marBottom w:val="0"/>
      <w:divBdr>
        <w:top w:val="none" w:sz="0" w:space="0" w:color="auto"/>
        <w:left w:val="none" w:sz="0" w:space="0" w:color="auto"/>
        <w:bottom w:val="none" w:sz="0" w:space="0" w:color="auto"/>
        <w:right w:val="none" w:sz="0" w:space="0" w:color="auto"/>
      </w:divBdr>
      <w:divsChild>
        <w:div w:id="243954445">
          <w:marLeft w:val="274"/>
          <w:marRight w:val="0"/>
          <w:marTop w:val="0"/>
          <w:marBottom w:val="40"/>
          <w:divBdr>
            <w:top w:val="none" w:sz="0" w:space="0" w:color="auto"/>
            <w:left w:val="none" w:sz="0" w:space="0" w:color="auto"/>
            <w:bottom w:val="none" w:sz="0" w:space="0" w:color="auto"/>
            <w:right w:val="none" w:sz="0" w:space="0" w:color="auto"/>
          </w:divBdr>
        </w:div>
        <w:div w:id="611784964">
          <w:marLeft w:val="274"/>
          <w:marRight w:val="0"/>
          <w:marTop w:val="0"/>
          <w:marBottom w:val="40"/>
          <w:divBdr>
            <w:top w:val="none" w:sz="0" w:space="0" w:color="auto"/>
            <w:left w:val="none" w:sz="0" w:space="0" w:color="auto"/>
            <w:bottom w:val="none" w:sz="0" w:space="0" w:color="auto"/>
            <w:right w:val="none" w:sz="0" w:space="0" w:color="auto"/>
          </w:divBdr>
        </w:div>
        <w:div w:id="1155025375">
          <w:marLeft w:val="806"/>
          <w:marRight w:val="0"/>
          <w:marTop w:val="0"/>
          <w:marBottom w:val="40"/>
          <w:divBdr>
            <w:top w:val="none" w:sz="0" w:space="0" w:color="auto"/>
            <w:left w:val="none" w:sz="0" w:space="0" w:color="auto"/>
            <w:bottom w:val="none" w:sz="0" w:space="0" w:color="auto"/>
            <w:right w:val="none" w:sz="0" w:space="0" w:color="auto"/>
          </w:divBdr>
        </w:div>
        <w:div w:id="1162353252">
          <w:marLeft w:val="806"/>
          <w:marRight w:val="0"/>
          <w:marTop w:val="0"/>
          <w:marBottom w:val="40"/>
          <w:divBdr>
            <w:top w:val="none" w:sz="0" w:space="0" w:color="auto"/>
            <w:left w:val="none" w:sz="0" w:space="0" w:color="auto"/>
            <w:bottom w:val="none" w:sz="0" w:space="0" w:color="auto"/>
            <w:right w:val="none" w:sz="0" w:space="0" w:color="auto"/>
          </w:divBdr>
        </w:div>
        <w:div w:id="1535969359">
          <w:marLeft w:val="274"/>
          <w:marRight w:val="0"/>
          <w:marTop w:val="0"/>
          <w:marBottom w:val="40"/>
          <w:divBdr>
            <w:top w:val="none" w:sz="0" w:space="0" w:color="auto"/>
            <w:left w:val="none" w:sz="0" w:space="0" w:color="auto"/>
            <w:bottom w:val="none" w:sz="0" w:space="0" w:color="auto"/>
            <w:right w:val="none" w:sz="0" w:space="0" w:color="auto"/>
          </w:divBdr>
        </w:div>
        <w:div w:id="1729381009">
          <w:marLeft w:val="274"/>
          <w:marRight w:val="0"/>
          <w:marTop w:val="0"/>
          <w:marBottom w:val="40"/>
          <w:divBdr>
            <w:top w:val="none" w:sz="0" w:space="0" w:color="auto"/>
            <w:left w:val="none" w:sz="0" w:space="0" w:color="auto"/>
            <w:bottom w:val="none" w:sz="0" w:space="0" w:color="auto"/>
            <w:right w:val="none" w:sz="0" w:space="0" w:color="auto"/>
          </w:divBdr>
        </w:div>
        <w:div w:id="1909150339">
          <w:marLeft w:val="274"/>
          <w:marRight w:val="0"/>
          <w:marTop w:val="0"/>
          <w:marBottom w:val="40"/>
          <w:divBdr>
            <w:top w:val="none" w:sz="0" w:space="0" w:color="auto"/>
            <w:left w:val="none" w:sz="0" w:space="0" w:color="auto"/>
            <w:bottom w:val="none" w:sz="0" w:space="0" w:color="auto"/>
            <w:right w:val="none" w:sz="0" w:space="0" w:color="auto"/>
          </w:divBdr>
        </w:div>
      </w:divsChild>
    </w:div>
    <w:div w:id="1687362174">
      <w:bodyDiv w:val="1"/>
      <w:marLeft w:val="0"/>
      <w:marRight w:val="0"/>
      <w:marTop w:val="0"/>
      <w:marBottom w:val="0"/>
      <w:divBdr>
        <w:top w:val="none" w:sz="0" w:space="0" w:color="auto"/>
        <w:left w:val="none" w:sz="0" w:space="0" w:color="auto"/>
        <w:bottom w:val="none" w:sz="0" w:space="0" w:color="auto"/>
        <w:right w:val="none" w:sz="0" w:space="0" w:color="auto"/>
      </w:divBdr>
    </w:div>
    <w:div w:id="1704212738">
      <w:bodyDiv w:val="1"/>
      <w:marLeft w:val="0"/>
      <w:marRight w:val="0"/>
      <w:marTop w:val="0"/>
      <w:marBottom w:val="0"/>
      <w:divBdr>
        <w:top w:val="none" w:sz="0" w:space="0" w:color="auto"/>
        <w:left w:val="none" w:sz="0" w:space="0" w:color="auto"/>
        <w:bottom w:val="none" w:sz="0" w:space="0" w:color="auto"/>
        <w:right w:val="none" w:sz="0" w:space="0" w:color="auto"/>
      </w:divBdr>
      <w:divsChild>
        <w:div w:id="110826407">
          <w:marLeft w:val="806"/>
          <w:marRight w:val="0"/>
          <w:marTop w:val="0"/>
          <w:marBottom w:val="120"/>
          <w:divBdr>
            <w:top w:val="none" w:sz="0" w:space="0" w:color="auto"/>
            <w:left w:val="none" w:sz="0" w:space="0" w:color="auto"/>
            <w:bottom w:val="none" w:sz="0" w:space="0" w:color="auto"/>
            <w:right w:val="none" w:sz="0" w:space="0" w:color="auto"/>
          </w:divBdr>
        </w:div>
        <w:div w:id="320237492">
          <w:marLeft w:val="274"/>
          <w:marRight w:val="0"/>
          <w:marTop w:val="0"/>
          <w:marBottom w:val="0"/>
          <w:divBdr>
            <w:top w:val="none" w:sz="0" w:space="0" w:color="auto"/>
            <w:left w:val="none" w:sz="0" w:space="0" w:color="auto"/>
            <w:bottom w:val="none" w:sz="0" w:space="0" w:color="auto"/>
            <w:right w:val="none" w:sz="0" w:space="0" w:color="auto"/>
          </w:divBdr>
        </w:div>
        <w:div w:id="426580573">
          <w:marLeft w:val="274"/>
          <w:marRight w:val="0"/>
          <w:marTop w:val="0"/>
          <w:marBottom w:val="120"/>
          <w:divBdr>
            <w:top w:val="none" w:sz="0" w:space="0" w:color="auto"/>
            <w:left w:val="none" w:sz="0" w:space="0" w:color="auto"/>
            <w:bottom w:val="none" w:sz="0" w:space="0" w:color="auto"/>
            <w:right w:val="none" w:sz="0" w:space="0" w:color="auto"/>
          </w:divBdr>
        </w:div>
        <w:div w:id="753550556">
          <w:marLeft w:val="274"/>
          <w:marRight w:val="0"/>
          <w:marTop w:val="0"/>
          <w:marBottom w:val="0"/>
          <w:divBdr>
            <w:top w:val="none" w:sz="0" w:space="0" w:color="auto"/>
            <w:left w:val="none" w:sz="0" w:space="0" w:color="auto"/>
            <w:bottom w:val="none" w:sz="0" w:space="0" w:color="auto"/>
            <w:right w:val="none" w:sz="0" w:space="0" w:color="auto"/>
          </w:divBdr>
        </w:div>
        <w:div w:id="765073865">
          <w:marLeft w:val="806"/>
          <w:marRight w:val="0"/>
          <w:marTop w:val="0"/>
          <w:marBottom w:val="120"/>
          <w:divBdr>
            <w:top w:val="none" w:sz="0" w:space="0" w:color="auto"/>
            <w:left w:val="none" w:sz="0" w:space="0" w:color="auto"/>
            <w:bottom w:val="none" w:sz="0" w:space="0" w:color="auto"/>
            <w:right w:val="none" w:sz="0" w:space="0" w:color="auto"/>
          </w:divBdr>
        </w:div>
        <w:div w:id="807354466">
          <w:marLeft w:val="806"/>
          <w:marRight w:val="0"/>
          <w:marTop w:val="0"/>
          <w:marBottom w:val="120"/>
          <w:divBdr>
            <w:top w:val="none" w:sz="0" w:space="0" w:color="auto"/>
            <w:left w:val="none" w:sz="0" w:space="0" w:color="auto"/>
            <w:bottom w:val="none" w:sz="0" w:space="0" w:color="auto"/>
            <w:right w:val="none" w:sz="0" w:space="0" w:color="auto"/>
          </w:divBdr>
        </w:div>
        <w:div w:id="1049954797">
          <w:marLeft w:val="274"/>
          <w:marRight w:val="0"/>
          <w:marTop w:val="0"/>
          <w:marBottom w:val="120"/>
          <w:divBdr>
            <w:top w:val="none" w:sz="0" w:space="0" w:color="auto"/>
            <w:left w:val="none" w:sz="0" w:space="0" w:color="auto"/>
            <w:bottom w:val="none" w:sz="0" w:space="0" w:color="auto"/>
            <w:right w:val="none" w:sz="0" w:space="0" w:color="auto"/>
          </w:divBdr>
        </w:div>
        <w:div w:id="1211768471">
          <w:marLeft w:val="806"/>
          <w:marRight w:val="0"/>
          <w:marTop w:val="0"/>
          <w:marBottom w:val="120"/>
          <w:divBdr>
            <w:top w:val="none" w:sz="0" w:space="0" w:color="auto"/>
            <w:left w:val="none" w:sz="0" w:space="0" w:color="auto"/>
            <w:bottom w:val="none" w:sz="0" w:space="0" w:color="auto"/>
            <w:right w:val="none" w:sz="0" w:space="0" w:color="auto"/>
          </w:divBdr>
        </w:div>
        <w:div w:id="1341735105">
          <w:marLeft w:val="806"/>
          <w:marRight w:val="0"/>
          <w:marTop w:val="0"/>
          <w:marBottom w:val="120"/>
          <w:divBdr>
            <w:top w:val="none" w:sz="0" w:space="0" w:color="auto"/>
            <w:left w:val="none" w:sz="0" w:space="0" w:color="auto"/>
            <w:bottom w:val="none" w:sz="0" w:space="0" w:color="auto"/>
            <w:right w:val="none" w:sz="0" w:space="0" w:color="auto"/>
          </w:divBdr>
        </w:div>
        <w:div w:id="1718815544">
          <w:marLeft w:val="806"/>
          <w:marRight w:val="0"/>
          <w:marTop w:val="0"/>
          <w:marBottom w:val="120"/>
          <w:divBdr>
            <w:top w:val="none" w:sz="0" w:space="0" w:color="auto"/>
            <w:left w:val="none" w:sz="0" w:space="0" w:color="auto"/>
            <w:bottom w:val="none" w:sz="0" w:space="0" w:color="auto"/>
            <w:right w:val="none" w:sz="0" w:space="0" w:color="auto"/>
          </w:divBdr>
        </w:div>
        <w:div w:id="1785491889">
          <w:marLeft w:val="274"/>
          <w:marRight w:val="0"/>
          <w:marTop w:val="0"/>
          <w:marBottom w:val="120"/>
          <w:divBdr>
            <w:top w:val="none" w:sz="0" w:space="0" w:color="auto"/>
            <w:left w:val="none" w:sz="0" w:space="0" w:color="auto"/>
            <w:bottom w:val="none" w:sz="0" w:space="0" w:color="auto"/>
            <w:right w:val="none" w:sz="0" w:space="0" w:color="auto"/>
          </w:divBdr>
        </w:div>
      </w:divsChild>
    </w:div>
    <w:div w:id="1715763937">
      <w:bodyDiv w:val="1"/>
      <w:marLeft w:val="0"/>
      <w:marRight w:val="0"/>
      <w:marTop w:val="0"/>
      <w:marBottom w:val="0"/>
      <w:divBdr>
        <w:top w:val="none" w:sz="0" w:space="0" w:color="auto"/>
        <w:left w:val="none" w:sz="0" w:space="0" w:color="auto"/>
        <w:bottom w:val="none" w:sz="0" w:space="0" w:color="auto"/>
        <w:right w:val="none" w:sz="0" w:space="0" w:color="auto"/>
      </w:divBdr>
    </w:div>
    <w:div w:id="1716418820">
      <w:bodyDiv w:val="1"/>
      <w:marLeft w:val="0"/>
      <w:marRight w:val="0"/>
      <w:marTop w:val="0"/>
      <w:marBottom w:val="0"/>
      <w:divBdr>
        <w:top w:val="none" w:sz="0" w:space="0" w:color="auto"/>
        <w:left w:val="none" w:sz="0" w:space="0" w:color="auto"/>
        <w:bottom w:val="none" w:sz="0" w:space="0" w:color="auto"/>
        <w:right w:val="none" w:sz="0" w:space="0" w:color="auto"/>
      </w:divBdr>
    </w:div>
    <w:div w:id="1719627490">
      <w:bodyDiv w:val="1"/>
      <w:marLeft w:val="0"/>
      <w:marRight w:val="0"/>
      <w:marTop w:val="0"/>
      <w:marBottom w:val="0"/>
      <w:divBdr>
        <w:top w:val="none" w:sz="0" w:space="0" w:color="auto"/>
        <w:left w:val="none" w:sz="0" w:space="0" w:color="auto"/>
        <w:bottom w:val="none" w:sz="0" w:space="0" w:color="auto"/>
        <w:right w:val="none" w:sz="0" w:space="0" w:color="auto"/>
      </w:divBdr>
    </w:div>
    <w:div w:id="1776367392">
      <w:bodyDiv w:val="1"/>
      <w:marLeft w:val="0"/>
      <w:marRight w:val="0"/>
      <w:marTop w:val="0"/>
      <w:marBottom w:val="0"/>
      <w:divBdr>
        <w:top w:val="none" w:sz="0" w:space="0" w:color="auto"/>
        <w:left w:val="none" w:sz="0" w:space="0" w:color="auto"/>
        <w:bottom w:val="none" w:sz="0" w:space="0" w:color="auto"/>
        <w:right w:val="none" w:sz="0" w:space="0" w:color="auto"/>
      </w:divBdr>
    </w:div>
    <w:div w:id="1777409554">
      <w:bodyDiv w:val="1"/>
      <w:marLeft w:val="0"/>
      <w:marRight w:val="0"/>
      <w:marTop w:val="0"/>
      <w:marBottom w:val="0"/>
      <w:divBdr>
        <w:top w:val="none" w:sz="0" w:space="0" w:color="auto"/>
        <w:left w:val="none" w:sz="0" w:space="0" w:color="auto"/>
        <w:bottom w:val="none" w:sz="0" w:space="0" w:color="auto"/>
        <w:right w:val="none" w:sz="0" w:space="0" w:color="auto"/>
      </w:divBdr>
      <w:divsChild>
        <w:div w:id="199511572">
          <w:marLeft w:val="274"/>
          <w:marRight w:val="0"/>
          <w:marTop w:val="0"/>
          <w:marBottom w:val="40"/>
          <w:divBdr>
            <w:top w:val="none" w:sz="0" w:space="0" w:color="auto"/>
            <w:left w:val="none" w:sz="0" w:space="0" w:color="auto"/>
            <w:bottom w:val="none" w:sz="0" w:space="0" w:color="auto"/>
            <w:right w:val="none" w:sz="0" w:space="0" w:color="auto"/>
          </w:divBdr>
        </w:div>
        <w:div w:id="255864122">
          <w:marLeft w:val="806"/>
          <w:marRight w:val="0"/>
          <w:marTop w:val="0"/>
          <w:marBottom w:val="40"/>
          <w:divBdr>
            <w:top w:val="none" w:sz="0" w:space="0" w:color="auto"/>
            <w:left w:val="none" w:sz="0" w:space="0" w:color="auto"/>
            <w:bottom w:val="none" w:sz="0" w:space="0" w:color="auto"/>
            <w:right w:val="none" w:sz="0" w:space="0" w:color="auto"/>
          </w:divBdr>
        </w:div>
        <w:div w:id="261190505">
          <w:marLeft w:val="806"/>
          <w:marRight w:val="0"/>
          <w:marTop w:val="0"/>
          <w:marBottom w:val="40"/>
          <w:divBdr>
            <w:top w:val="none" w:sz="0" w:space="0" w:color="auto"/>
            <w:left w:val="none" w:sz="0" w:space="0" w:color="auto"/>
            <w:bottom w:val="none" w:sz="0" w:space="0" w:color="auto"/>
            <w:right w:val="none" w:sz="0" w:space="0" w:color="auto"/>
          </w:divBdr>
        </w:div>
        <w:div w:id="264000846">
          <w:marLeft w:val="806"/>
          <w:marRight w:val="0"/>
          <w:marTop w:val="0"/>
          <w:marBottom w:val="40"/>
          <w:divBdr>
            <w:top w:val="none" w:sz="0" w:space="0" w:color="auto"/>
            <w:left w:val="none" w:sz="0" w:space="0" w:color="auto"/>
            <w:bottom w:val="none" w:sz="0" w:space="0" w:color="auto"/>
            <w:right w:val="none" w:sz="0" w:space="0" w:color="auto"/>
          </w:divBdr>
        </w:div>
        <w:div w:id="437913435">
          <w:marLeft w:val="806"/>
          <w:marRight w:val="0"/>
          <w:marTop w:val="0"/>
          <w:marBottom w:val="40"/>
          <w:divBdr>
            <w:top w:val="none" w:sz="0" w:space="0" w:color="auto"/>
            <w:left w:val="none" w:sz="0" w:space="0" w:color="auto"/>
            <w:bottom w:val="none" w:sz="0" w:space="0" w:color="auto"/>
            <w:right w:val="none" w:sz="0" w:space="0" w:color="auto"/>
          </w:divBdr>
        </w:div>
        <w:div w:id="773398828">
          <w:marLeft w:val="274"/>
          <w:marRight w:val="0"/>
          <w:marTop w:val="0"/>
          <w:marBottom w:val="40"/>
          <w:divBdr>
            <w:top w:val="none" w:sz="0" w:space="0" w:color="auto"/>
            <w:left w:val="none" w:sz="0" w:space="0" w:color="auto"/>
            <w:bottom w:val="none" w:sz="0" w:space="0" w:color="auto"/>
            <w:right w:val="none" w:sz="0" w:space="0" w:color="auto"/>
          </w:divBdr>
        </w:div>
      </w:divsChild>
    </w:div>
    <w:div w:id="1794127431">
      <w:bodyDiv w:val="1"/>
      <w:marLeft w:val="0"/>
      <w:marRight w:val="0"/>
      <w:marTop w:val="0"/>
      <w:marBottom w:val="0"/>
      <w:divBdr>
        <w:top w:val="none" w:sz="0" w:space="0" w:color="auto"/>
        <w:left w:val="none" w:sz="0" w:space="0" w:color="auto"/>
        <w:bottom w:val="none" w:sz="0" w:space="0" w:color="auto"/>
        <w:right w:val="none" w:sz="0" w:space="0" w:color="auto"/>
      </w:divBdr>
      <w:divsChild>
        <w:div w:id="928198001">
          <w:marLeft w:val="547"/>
          <w:marRight w:val="0"/>
          <w:marTop w:val="0"/>
          <w:marBottom w:val="0"/>
          <w:divBdr>
            <w:top w:val="none" w:sz="0" w:space="0" w:color="auto"/>
            <w:left w:val="none" w:sz="0" w:space="0" w:color="auto"/>
            <w:bottom w:val="none" w:sz="0" w:space="0" w:color="auto"/>
            <w:right w:val="none" w:sz="0" w:space="0" w:color="auto"/>
          </w:divBdr>
        </w:div>
        <w:div w:id="1633176404">
          <w:marLeft w:val="547"/>
          <w:marRight w:val="0"/>
          <w:marTop w:val="0"/>
          <w:marBottom w:val="0"/>
          <w:divBdr>
            <w:top w:val="none" w:sz="0" w:space="0" w:color="auto"/>
            <w:left w:val="none" w:sz="0" w:space="0" w:color="auto"/>
            <w:bottom w:val="none" w:sz="0" w:space="0" w:color="auto"/>
            <w:right w:val="none" w:sz="0" w:space="0" w:color="auto"/>
          </w:divBdr>
        </w:div>
      </w:divsChild>
    </w:div>
    <w:div w:id="1825660129">
      <w:bodyDiv w:val="1"/>
      <w:marLeft w:val="0"/>
      <w:marRight w:val="0"/>
      <w:marTop w:val="0"/>
      <w:marBottom w:val="0"/>
      <w:divBdr>
        <w:top w:val="none" w:sz="0" w:space="0" w:color="auto"/>
        <w:left w:val="none" w:sz="0" w:space="0" w:color="auto"/>
        <w:bottom w:val="none" w:sz="0" w:space="0" w:color="auto"/>
        <w:right w:val="none" w:sz="0" w:space="0" w:color="auto"/>
      </w:divBdr>
    </w:div>
    <w:div w:id="1830050654">
      <w:bodyDiv w:val="1"/>
      <w:marLeft w:val="0"/>
      <w:marRight w:val="0"/>
      <w:marTop w:val="0"/>
      <w:marBottom w:val="0"/>
      <w:divBdr>
        <w:top w:val="none" w:sz="0" w:space="0" w:color="auto"/>
        <w:left w:val="none" w:sz="0" w:space="0" w:color="auto"/>
        <w:bottom w:val="none" w:sz="0" w:space="0" w:color="auto"/>
        <w:right w:val="none" w:sz="0" w:space="0" w:color="auto"/>
      </w:divBdr>
      <w:divsChild>
        <w:div w:id="53049380">
          <w:marLeft w:val="806"/>
          <w:marRight w:val="0"/>
          <w:marTop w:val="0"/>
          <w:marBottom w:val="40"/>
          <w:divBdr>
            <w:top w:val="none" w:sz="0" w:space="0" w:color="auto"/>
            <w:left w:val="none" w:sz="0" w:space="0" w:color="auto"/>
            <w:bottom w:val="none" w:sz="0" w:space="0" w:color="auto"/>
            <w:right w:val="none" w:sz="0" w:space="0" w:color="auto"/>
          </w:divBdr>
        </w:div>
        <w:div w:id="177815899">
          <w:marLeft w:val="274"/>
          <w:marRight w:val="0"/>
          <w:marTop w:val="120"/>
          <w:marBottom w:val="120"/>
          <w:divBdr>
            <w:top w:val="none" w:sz="0" w:space="0" w:color="auto"/>
            <w:left w:val="none" w:sz="0" w:space="0" w:color="auto"/>
            <w:bottom w:val="none" w:sz="0" w:space="0" w:color="auto"/>
            <w:right w:val="none" w:sz="0" w:space="0" w:color="auto"/>
          </w:divBdr>
        </w:div>
        <w:div w:id="769472955">
          <w:marLeft w:val="274"/>
          <w:marRight w:val="0"/>
          <w:marTop w:val="0"/>
          <w:marBottom w:val="40"/>
          <w:divBdr>
            <w:top w:val="none" w:sz="0" w:space="0" w:color="auto"/>
            <w:left w:val="none" w:sz="0" w:space="0" w:color="auto"/>
            <w:bottom w:val="none" w:sz="0" w:space="0" w:color="auto"/>
            <w:right w:val="none" w:sz="0" w:space="0" w:color="auto"/>
          </w:divBdr>
        </w:div>
        <w:div w:id="845631325">
          <w:marLeft w:val="274"/>
          <w:marRight w:val="0"/>
          <w:marTop w:val="0"/>
          <w:marBottom w:val="40"/>
          <w:divBdr>
            <w:top w:val="none" w:sz="0" w:space="0" w:color="auto"/>
            <w:left w:val="none" w:sz="0" w:space="0" w:color="auto"/>
            <w:bottom w:val="none" w:sz="0" w:space="0" w:color="auto"/>
            <w:right w:val="none" w:sz="0" w:space="0" w:color="auto"/>
          </w:divBdr>
        </w:div>
        <w:div w:id="952784715">
          <w:marLeft w:val="806"/>
          <w:marRight w:val="0"/>
          <w:marTop w:val="0"/>
          <w:marBottom w:val="40"/>
          <w:divBdr>
            <w:top w:val="none" w:sz="0" w:space="0" w:color="auto"/>
            <w:left w:val="none" w:sz="0" w:space="0" w:color="auto"/>
            <w:bottom w:val="none" w:sz="0" w:space="0" w:color="auto"/>
            <w:right w:val="none" w:sz="0" w:space="0" w:color="auto"/>
          </w:divBdr>
        </w:div>
        <w:div w:id="961110523">
          <w:marLeft w:val="806"/>
          <w:marRight w:val="0"/>
          <w:marTop w:val="0"/>
          <w:marBottom w:val="40"/>
          <w:divBdr>
            <w:top w:val="none" w:sz="0" w:space="0" w:color="auto"/>
            <w:left w:val="none" w:sz="0" w:space="0" w:color="auto"/>
            <w:bottom w:val="none" w:sz="0" w:space="0" w:color="auto"/>
            <w:right w:val="none" w:sz="0" w:space="0" w:color="auto"/>
          </w:divBdr>
        </w:div>
        <w:div w:id="1003698991">
          <w:marLeft w:val="806"/>
          <w:marRight w:val="0"/>
          <w:marTop w:val="0"/>
          <w:marBottom w:val="40"/>
          <w:divBdr>
            <w:top w:val="none" w:sz="0" w:space="0" w:color="auto"/>
            <w:left w:val="none" w:sz="0" w:space="0" w:color="auto"/>
            <w:bottom w:val="none" w:sz="0" w:space="0" w:color="auto"/>
            <w:right w:val="none" w:sz="0" w:space="0" w:color="auto"/>
          </w:divBdr>
        </w:div>
        <w:div w:id="1541014313">
          <w:marLeft w:val="806"/>
          <w:marRight w:val="0"/>
          <w:marTop w:val="0"/>
          <w:marBottom w:val="40"/>
          <w:divBdr>
            <w:top w:val="none" w:sz="0" w:space="0" w:color="auto"/>
            <w:left w:val="none" w:sz="0" w:space="0" w:color="auto"/>
            <w:bottom w:val="none" w:sz="0" w:space="0" w:color="auto"/>
            <w:right w:val="none" w:sz="0" w:space="0" w:color="auto"/>
          </w:divBdr>
        </w:div>
        <w:div w:id="1633948337">
          <w:marLeft w:val="274"/>
          <w:marRight w:val="0"/>
          <w:marTop w:val="0"/>
          <w:marBottom w:val="40"/>
          <w:divBdr>
            <w:top w:val="none" w:sz="0" w:space="0" w:color="auto"/>
            <w:left w:val="none" w:sz="0" w:space="0" w:color="auto"/>
            <w:bottom w:val="none" w:sz="0" w:space="0" w:color="auto"/>
            <w:right w:val="none" w:sz="0" w:space="0" w:color="auto"/>
          </w:divBdr>
        </w:div>
        <w:div w:id="2129930586">
          <w:marLeft w:val="806"/>
          <w:marRight w:val="0"/>
          <w:marTop w:val="0"/>
          <w:marBottom w:val="40"/>
          <w:divBdr>
            <w:top w:val="none" w:sz="0" w:space="0" w:color="auto"/>
            <w:left w:val="none" w:sz="0" w:space="0" w:color="auto"/>
            <w:bottom w:val="none" w:sz="0" w:space="0" w:color="auto"/>
            <w:right w:val="none" w:sz="0" w:space="0" w:color="auto"/>
          </w:divBdr>
        </w:div>
        <w:div w:id="2141804770">
          <w:marLeft w:val="806"/>
          <w:marRight w:val="0"/>
          <w:marTop w:val="0"/>
          <w:marBottom w:val="40"/>
          <w:divBdr>
            <w:top w:val="none" w:sz="0" w:space="0" w:color="auto"/>
            <w:left w:val="none" w:sz="0" w:space="0" w:color="auto"/>
            <w:bottom w:val="none" w:sz="0" w:space="0" w:color="auto"/>
            <w:right w:val="none" w:sz="0" w:space="0" w:color="auto"/>
          </w:divBdr>
        </w:div>
      </w:divsChild>
    </w:div>
    <w:div w:id="1858425555">
      <w:bodyDiv w:val="1"/>
      <w:marLeft w:val="0"/>
      <w:marRight w:val="0"/>
      <w:marTop w:val="0"/>
      <w:marBottom w:val="0"/>
      <w:divBdr>
        <w:top w:val="none" w:sz="0" w:space="0" w:color="auto"/>
        <w:left w:val="none" w:sz="0" w:space="0" w:color="auto"/>
        <w:bottom w:val="none" w:sz="0" w:space="0" w:color="auto"/>
        <w:right w:val="none" w:sz="0" w:space="0" w:color="auto"/>
      </w:divBdr>
    </w:div>
    <w:div w:id="1894267316">
      <w:bodyDiv w:val="1"/>
      <w:marLeft w:val="0"/>
      <w:marRight w:val="0"/>
      <w:marTop w:val="0"/>
      <w:marBottom w:val="0"/>
      <w:divBdr>
        <w:top w:val="none" w:sz="0" w:space="0" w:color="auto"/>
        <w:left w:val="none" w:sz="0" w:space="0" w:color="auto"/>
        <w:bottom w:val="none" w:sz="0" w:space="0" w:color="auto"/>
        <w:right w:val="none" w:sz="0" w:space="0" w:color="auto"/>
      </w:divBdr>
      <w:divsChild>
        <w:div w:id="459806576">
          <w:marLeft w:val="1267"/>
          <w:marRight w:val="0"/>
          <w:marTop w:val="0"/>
          <w:marBottom w:val="120"/>
          <w:divBdr>
            <w:top w:val="none" w:sz="0" w:space="0" w:color="auto"/>
            <w:left w:val="none" w:sz="0" w:space="0" w:color="auto"/>
            <w:bottom w:val="none" w:sz="0" w:space="0" w:color="auto"/>
            <w:right w:val="none" w:sz="0" w:space="0" w:color="auto"/>
          </w:divBdr>
        </w:div>
        <w:div w:id="464392794">
          <w:marLeft w:val="274"/>
          <w:marRight w:val="0"/>
          <w:marTop w:val="0"/>
          <w:marBottom w:val="40"/>
          <w:divBdr>
            <w:top w:val="none" w:sz="0" w:space="0" w:color="auto"/>
            <w:left w:val="none" w:sz="0" w:space="0" w:color="auto"/>
            <w:bottom w:val="none" w:sz="0" w:space="0" w:color="auto"/>
            <w:right w:val="none" w:sz="0" w:space="0" w:color="auto"/>
          </w:divBdr>
        </w:div>
        <w:div w:id="519784609">
          <w:marLeft w:val="806"/>
          <w:marRight w:val="0"/>
          <w:marTop w:val="0"/>
          <w:marBottom w:val="40"/>
          <w:divBdr>
            <w:top w:val="none" w:sz="0" w:space="0" w:color="auto"/>
            <w:left w:val="none" w:sz="0" w:space="0" w:color="auto"/>
            <w:bottom w:val="none" w:sz="0" w:space="0" w:color="auto"/>
            <w:right w:val="none" w:sz="0" w:space="0" w:color="auto"/>
          </w:divBdr>
        </w:div>
        <w:div w:id="732385612">
          <w:marLeft w:val="806"/>
          <w:marRight w:val="0"/>
          <w:marTop w:val="0"/>
          <w:marBottom w:val="120"/>
          <w:divBdr>
            <w:top w:val="none" w:sz="0" w:space="0" w:color="auto"/>
            <w:left w:val="none" w:sz="0" w:space="0" w:color="auto"/>
            <w:bottom w:val="none" w:sz="0" w:space="0" w:color="auto"/>
            <w:right w:val="none" w:sz="0" w:space="0" w:color="auto"/>
          </w:divBdr>
        </w:div>
        <w:div w:id="807092547">
          <w:marLeft w:val="806"/>
          <w:marRight w:val="0"/>
          <w:marTop w:val="0"/>
          <w:marBottom w:val="120"/>
          <w:divBdr>
            <w:top w:val="none" w:sz="0" w:space="0" w:color="auto"/>
            <w:left w:val="none" w:sz="0" w:space="0" w:color="auto"/>
            <w:bottom w:val="none" w:sz="0" w:space="0" w:color="auto"/>
            <w:right w:val="none" w:sz="0" w:space="0" w:color="auto"/>
          </w:divBdr>
        </w:div>
        <w:div w:id="865872010">
          <w:marLeft w:val="274"/>
          <w:marRight w:val="0"/>
          <w:marTop w:val="0"/>
          <w:marBottom w:val="40"/>
          <w:divBdr>
            <w:top w:val="none" w:sz="0" w:space="0" w:color="auto"/>
            <w:left w:val="none" w:sz="0" w:space="0" w:color="auto"/>
            <w:bottom w:val="none" w:sz="0" w:space="0" w:color="auto"/>
            <w:right w:val="none" w:sz="0" w:space="0" w:color="auto"/>
          </w:divBdr>
        </w:div>
        <w:div w:id="1194808739">
          <w:marLeft w:val="806"/>
          <w:marRight w:val="0"/>
          <w:marTop w:val="0"/>
          <w:marBottom w:val="120"/>
          <w:divBdr>
            <w:top w:val="none" w:sz="0" w:space="0" w:color="auto"/>
            <w:left w:val="none" w:sz="0" w:space="0" w:color="auto"/>
            <w:bottom w:val="none" w:sz="0" w:space="0" w:color="auto"/>
            <w:right w:val="none" w:sz="0" w:space="0" w:color="auto"/>
          </w:divBdr>
        </w:div>
        <w:div w:id="1734962530">
          <w:marLeft w:val="806"/>
          <w:marRight w:val="0"/>
          <w:marTop w:val="0"/>
          <w:marBottom w:val="40"/>
          <w:divBdr>
            <w:top w:val="none" w:sz="0" w:space="0" w:color="auto"/>
            <w:left w:val="none" w:sz="0" w:space="0" w:color="auto"/>
            <w:bottom w:val="none" w:sz="0" w:space="0" w:color="auto"/>
            <w:right w:val="none" w:sz="0" w:space="0" w:color="auto"/>
          </w:divBdr>
        </w:div>
        <w:div w:id="1746296203">
          <w:marLeft w:val="806"/>
          <w:marRight w:val="0"/>
          <w:marTop w:val="0"/>
          <w:marBottom w:val="40"/>
          <w:divBdr>
            <w:top w:val="none" w:sz="0" w:space="0" w:color="auto"/>
            <w:left w:val="none" w:sz="0" w:space="0" w:color="auto"/>
            <w:bottom w:val="none" w:sz="0" w:space="0" w:color="auto"/>
            <w:right w:val="none" w:sz="0" w:space="0" w:color="auto"/>
          </w:divBdr>
        </w:div>
        <w:div w:id="1958443795">
          <w:marLeft w:val="274"/>
          <w:marRight w:val="0"/>
          <w:marTop w:val="0"/>
          <w:marBottom w:val="40"/>
          <w:divBdr>
            <w:top w:val="none" w:sz="0" w:space="0" w:color="auto"/>
            <w:left w:val="none" w:sz="0" w:space="0" w:color="auto"/>
            <w:bottom w:val="none" w:sz="0" w:space="0" w:color="auto"/>
            <w:right w:val="none" w:sz="0" w:space="0" w:color="auto"/>
          </w:divBdr>
        </w:div>
      </w:divsChild>
    </w:div>
    <w:div w:id="1897812487">
      <w:bodyDiv w:val="1"/>
      <w:marLeft w:val="0"/>
      <w:marRight w:val="0"/>
      <w:marTop w:val="0"/>
      <w:marBottom w:val="0"/>
      <w:divBdr>
        <w:top w:val="none" w:sz="0" w:space="0" w:color="auto"/>
        <w:left w:val="none" w:sz="0" w:space="0" w:color="auto"/>
        <w:bottom w:val="none" w:sz="0" w:space="0" w:color="auto"/>
        <w:right w:val="none" w:sz="0" w:space="0" w:color="auto"/>
      </w:divBdr>
      <w:divsChild>
        <w:div w:id="108551244">
          <w:marLeft w:val="274"/>
          <w:marRight w:val="0"/>
          <w:marTop w:val="0"/>
          <w:marBottom w:val="40"/>
          <w:divBdr>
            <w:top w:val="none" w:sz="0" w:space="0" w:color="auto"/>
            <w:left w:val="none" w:sz="0" w:space="0" w:color="auto"/>
            <w:bottom w:val="none" w:sz="0" w:space="0" w:color="auto"/>
            <w:right w:val="none" w:sz="0" w:space="0" w:color="auto"/>
          </w:divBdr>
        </w:div>
        <w:div w:id="561598889">
          <w:marLeft w:val="274"/>
          <w:marRight w:val="0"/>
          <w:marTop w:val="0"/>
          <w:marBottom w:val="40"/>
          <w:divBdr>
            <w:top w:val="none" w:sz="0" w:space="0" w:color="auto"/>
            <w:left w:val="none" w:sz="0" w:space="0" w:color="auto"/>
            <w:bottom w:val="none" w:sz="0" w:space="0" w:color="auto"/>
            <w:right w:val="none" w:sz="0" w:space="0" w:color="auto"/>
          </w:divBdr>
        </w:div>
        <w:div w:id="1922834267">
          <w:marLeft w:val="274"/>
          <w:marRight w:val="0"/>
          <w:marTop w:val="0"/>
          <w:marBottom w:val="40"/>
          <w:divBdr>
            <w:top w:val="none" w:sz="0" w:space="0" w:color="auto"/>
            <w:left w:val="none" w:sz="0" w:space="0" w:color="auto"/>
            <w:bottom w:val="none" w:sz="0" w:space="0" w:color="auto"/>
            <w:right w:val="none" w:sz="0" w:space="0" w:color="auto"/>
          </w:divBdr>
        </w:div>
      </w:divsChild>
    </w:div>
    <w:div w:id="1901402306">
      <w:bodyDiv w:val="1"/>
      <w:marLeft w:val="0"/>
      <w:marRight w:val="0"/>
      <w:marTop w:val="0"/>
      <w:marBottom w:val="0"/>
      <w:divBdr>
        <w:top w:val="none" w:sz="0" w:space="0" w:color="auto"/>
        <w:left w:val="none" w:sz="0" w:space="0" w:color="auto"/>
        <w:bottom w:val="none" w:sz="0" w:space="0" w:color="auto"/>
        <w:right w:val="none" w:sz="0" w:space="0" w:color="auto"/>
      </w:divBdr>
    </w:div>
    <w:div w:id="1903446293">
      <w:bodyDiv w:val="1"/>
      <w:marLeft w:val="0"/>
      <w:marRight w:val="0"/>
      <w:marTop w:val="0"/>
      <w:marBottom w:val="0"/>
      <w:divBdr>
        <w:top w:val="none" w:sz="0" w:space="0" w:color="auto"/>
        <w:left w:val="none" w:sz="0" w:space="0" w:color="auto"/>
        <w:bottom w:val="none" w:sz="0" w:space="0" w:color="auto"/>
        <w:right w:val="none" w:sz="0" w:space="0" w:color="auto"/>
      </w:divBdr>
    </w:div>
    <w:div w:id="1933469305">
      <w:bodyDiv w:val="1"/>
      <w:marLeft w:val="0"/>
      <w:marRight w:val="0"/>
      <w:marTop w:val="0"/>
      <w:marBottom w:val="0"/>
      <w:divBdr>
        <w:top w:val="none" w:sz="0" w:space="0" w:color="auto"/>
        <w:left w:val="none" w:sz="0" w:space="0" w:color="auto"/>
        <w:bottom w:val="none" w:sz="0" w:space="0" w:color="auto"/>
        <w:right w:val="none" w:sz="0" w:space="0" w:color="auto"/>
      </w:divBdr>
    </w:div>
    <w:div w:id="1945577434">
      <w:bodyDiv w:val="1"/>
      <w:marLeft w:val="0"/>
      <w:marRight w:val="0"/>
      <w:marTop w:val="0"/>
      <w:marBottom w:val="0"/>
      <w:divBdr>
        <w:top w:val="none" w:sz="0" w:space="0" w:color="auto"/>
        <w:left w:val="none" w:sz="0" w:space="0" w:color="auto"/>
        <w:bottom w:val="none" w:sz="0" w:space="0" w:color="auto"/>
        <w:right w:val="none" w:sz="0" w:space="0" w:color="auto"/>
      </w:divBdr>
    </w:div>
    <w:div w:id="1955405688">
      <w:bodyDiv w:val="1"/>
      <w:marLeft w:val="0"/>
      <w:marRight w:val="0"/>
      <w:marTop w:val="0"/>
      <w:marBottom w:val="0"/>
      <w:divBdr>
        <w:top w:val="none" w:sz="0" w:space="0" w:color="auto"/>
        <w:left w:val="none" w:sz="0" w:space="0" w:color="auto"/>
        <w:bottom w:val="none" w:sz="0" w:space="0" w:color="auto"/>
        <w:right w:val="none" w:sz="0" w:space="0" w:color="auto"/>
      </w:divBdr>
      <w:divsChild>
        <w:div w:id="226110250">
          <w:marLeft w:val="274"/>
          <w:marRight w:val="0"/>
          <w:marTop w:val="0"/>
          <w:marBottom w:val="40"/>
          <w:divBdr>
            <w:top w:val="none" w:sz="0" w:space="0" w:color="auto"/>
            <w:left w:val="none" w:sz="0" w:space="0" w:color="auto"/>
            <w:bottom w:val="none" w:sz="0" w:space="0" w:color="auto"/>
            <w:right w:val="none" w:sz="0" w:space="0" w:color="auto"/>
          </w:divBdr>
        </w:div>
        <w:div w:id="888538348">
          <w:marLeft w:val="274"/>
          <w:marRight w:val="0"/>
          <w:marTop w:val="0"/>
          <w:marBottom w:val="40"/>
          <w:divBdr>
            <w:top w:val="none" w:sz="0" w:space="0" w:color="auto"/>
            <w:left w:val="none" w:sz="0" w:space="0" w:color="auto"/>
            <w:bottom w:val="none" w:sz="0" w:space="0" w:color="auto"/>
            <w:right w:val="none" w:sz="0" w:space="0" w:color="auto"/>
          </w:divBdr>
        </w:div>
        <w:div w:id="919563079">
          <w:marLeft w:val="274"/>
          <w:marRight w:val="0"/>
          <w:marTop w:val="0"/>
          <w:marBottom w:val="40"/>
          <w:divBdr>
            <w:top w:val="none" w:sz="0" w:space="0" w:color="auto"/>
            <w:left w:val="none" w:sz="0" w:space="0" w:color="auto"/>
            <w:bottom w:val="none" w:sz="0" w:space="0" w:color="auto"/>
            <w:right w:val="none" w:sz="0" w:space="0" w:color="auto"/>
          </w:divBdr>
        </w:div>
      </w:divsChild>
    </w:div>
    <w:div w:id="1980383692">
      <w:bodyDiv w:val="1"/>
      <w:marLeft w:val="0"/>
      <w:marRight w:val="0"/>
      <w:marTop w:val="0"/>
      <w:marBottom w:val="0"/>
      <w:divBdr>
        <w:top w:val="none" w:sz="0" w:space="0" w:color="auto"/>
        <w:left w:val="none" w:sz="0" w:space="0" w:color="auto"/>
        <w:bottom w:val="none" w:sz="0" w:space="0" w:color="auto"/>
        <w:right w:val="none" w:sz="0" w:space="0" w:color="auto"/>
      </w:divBdr>
    </w:div>
    <w:div w:id="1988388284">
      <w:bodyDiv w:val="1"/>
      <w:marLeft w:val="0"/>
      <w:marRight w:val="0"/>
      <w:marTop w:val="0"/>
      <w:marBottom w:val="0"/>
      <w:divBdr>
        <w:top w:val="none" w:sz="0" w:space="0" w:color="auto"/>
        <w:left w:val="none" w:sz="0" w:space="0" w:color="auto"/>
        <w:bottom w:val="none" w:sz="0" w:space="0" w:color="auto"/>
        <w:right w:val="none" w:sz="0" w:space="0" w:color="auto"/>
      </w:divBdr>
    </w:div>
    <w:div w:id="2000190839">
      <w:bodyDiv w:val="1"/>
      <w:marLeft w:val="0"/>
      <w:marRight w:val="0"/>
      <w:marTop w:val="0"/>
      <w:marBottom w:val="0"/>
      <w:divBdr>
        <w:top w:val="none" w:sz="0" w:space="0" w:color="auto"/>
        <w:left w:val="none" w:sz="0" w:space="0" w:color="auto"/>
        <w:bottom w:val="none" w:sz="0" w:space="0" w:color="auto"/>
        <w:right w:val="none" w:sz="0" w:space="0" w:color="auto"/>
      </w:divBdr>
      <w:divsChild>
        <w:div w:id="562453100">
          <w:marLeft w:val="806"/>
          <w:marRight w:val="0"/>
          <w:marTop w:val="0"/>
          <w:marBottom w:val="40"/>
          <w:divBdr>
            <w:top w:val="none" w:sz="0" w:space="0" w:color="auto"/>
            <w:left w:val="none" w:sz="0" w:space="0" w:color="auto"/>
            <w:bottom w:val="none" w:sz="0" w:space="0" w:color="auto"/>
            <w:right w:val="none" w:sz="0" w:space="0" w:color="auto"/>
          </w:divBdr>
        </w:div>
      </w:divsChild>
    </w:div>
    <w:div w:id="2001497747">
      <w:bodyDiv w:val="1"/>
      <w:marLeft w:val="0"/>
      <w:marRight w:val="0"/>
      <w:marTop w:val="0"/>
      <w:marBottom w:val="0"/>
      <w:divBdr>
        <w:top w:val="none" w:sz="0" w:space="0" w:color="auto"/>
        <w:left w:val="none" w:sz="0" w:space="0" w:color="auto"/>
        <w:bottom w:val="none" w:sz="0" w:space="0" w:color="auto"/>
        <w:right w:val="none" w:sz="0" w:space="0" w:color="auto"/>
      </w:divBdr>
    </w:div>
    <w:div w:id="2042824691">
      <w:bodyDiv w:val="1"/>
      <w:marLeft w:val="0"/>
      <w:marRight w:val="0"/>
      <w:marTop w:val="0"/>
      <w:marBottom w:val="0"/>
      <w:divBdr>
        <w:top w:val="none" w:sz="0" w:space="0" w:color="auto"/>
        <w:left w:val="none" w:sz="0" w:space="0" w:color="auto"/>
        <w:bottom w:val="none" w:sz="0" w:space="0" w:color="auto"/>
        <w:right w:val="none" w:sz="0" w:space="0" w:color="auto"/>
      </w:divBdr>
    </w:div>
    <w:div w:id="2052415828">
      <w:bodyDiv w:val="1"/>
      <w:marLeft w:val="0"/>
      <w:marRight w:val="0"/>
      <w:marTop w:val="0"/>
      <w:marBottom w:val="0"/>
      <w:divBdr>
        <w:top w:val="none" w:sz="0" w:space="0" w:color="auto"/>
        <w:left w:val="none" w:sz="0" w:space="0" w:color="auto"/>
        <w:bottom w:val="none" w:sz="0" w:space="0" w:color="auto"/>
        <w:right w:val="none" w:sz="0" w:space="0" w:color="auto"/>
      </w:divBdr>
      <w:divsChild>
        <w:div w:id="271937541">
          <w:marLeft w:val="806"/>
          <w:marRight w:val="0"/>
          <w:marTop w:val="0"/>
          <w:marBottom w:val="40"/>
          <w:divBdr>
            <w:top w:val="none" w:sz="0" w:space="0" w:color="auto"/>
            <w:left w:val="none" w:sz="0" w:space="0" w:color="auto"/>
            <w:bottom w:val="none" w:sz="0" w:space="0" w:color="auto"/>
            <w:right w:val="none" w:sz="0" w:space="0" w:color="auto"/>
          </w:divBdr>
        </w:div>
        <w:div w:id="370230908">
          <w:marLeft w:val="274"/>
          <w:marRight w:val="0"/>
          <w:marTop w:val="0"/>
          <w:marBottom w:val="40"/>
          <w:divBdr>
            <w:top w:val="none" w:sz="0" w:space="0" w:color="auto"/>
            <w:left w:val="none" w:sz="0" w:space="0" w:color="auto"/>
            <w:bottom w:val="none" w:sz="0" w:space="0" w:color="auto"/>
            <w:right w:val="none" w:sz="0" w:space="0" w:color="auto"/>
          </w:divBdr>
        </w:div>
        <w:div w:id="427192310">
          <w:marLeft w:val="806"/>
          <w:marRight w:val="0"/>
          <w:marTop w:val="0"/>
          <w:marBottom w:val="40"/>
          <w:divBdr>
            <w:top w:val="none" w:sz="0" w:space="0" w:color="auto"/>
            <w:left w:val="none" w:sz="0" w:space="0" w:color="auto"/>
            <w:bottom w:val="none" w:sz="0" w:space="0" w:color="auto"/>
            <w:right w:val="none" w:sz="0" w:space="0" w:color="auto"/>
          </w:divBdr>
        </w:div>
        <w:div w:id="510032160">
          <w:marLeft w:val="274"/>
          <w:marRight w:val="0"/>
          <w:marTop w:val="0"/>
          <w:marBottom w:val="40"/>
          <w:divBdr>
            <w:top w:val="none" w:sz="0" w:space="0" w:color="auto"/>
            <w:left w:val="none" w:sz="0" w:space="0" w:color="auto"/>
            <w:bottom w:val="none" w:sz="0" w:space="0" w:color="auto"/>
            <w:right w:val="none" w:sz="0" w:space="0" w:color="auto"/>
          </w:divBdr>
        </w:div>
        <w:div w:id="705183010">
          <w:marLeft w:val="274"/>
          <w:marRight w:val="0"/>
          <w:marTop w:val="0"/>
          <w:marBottom w:val="40"/>
          <w:divBdr>
            <w:top w:val="none" w:sz="0" w:space="0" w:color="auto"/>
            <w:left w:val="none" w:sz="0" w:space="0" w:color="auto"/>
            <w:bottom w:val="none" w:sz="0" w:space="0" w:color="auto"/>
            <w:right w:val="none" w:sz="0" w:space="0" w:color="auto"/>
          </w:divBdr>
        </w:div>
        <w:div w:id="957181562">
          <w:marLeft w:val="806"/>
          <w:marRight w:val="0"/>
          <w:marTop w:val="0"/>
          <w:marBottom w:val="40"/>
          <w:divBdr>
            <w:top w:val="none" w:sz="0" w:space="0" w:color="auto"/>
            <w:left w:val="none" w:sz="0" w:space="0" w:color="auto"/>
            <w:bottom w:val="none" w:sz="0" w:space="0" w:color="auto"/>
            <w:right w:val="none" w:sz="0" w:space="0" w:color="auto"/>
          </w:divBdr>
        </w:div>
        <w:div w:id="1170171519">
          <w:marLeft w:val="806"/>
          <w:marRight w:val="0"/>
          <w:marTop w:val="0"/>
          <w:marBottom w:val="40"/>
          <w:divBdr>
            <w:top w:val="none" w:sz="0" w:space="0" w:color="auto"/>
            <w:left w:val="none" w:sz="0" w:space="0" w:color="auto"/>
            <w:bottom w:val="none" w:sz="0" w:space="0" w:color="auto"/>
            <w:right w:val="none" w:sz="0" w:space="0" w:color="auto"/>
          </w:divBdr>
        </w:div>
        <w:div w:id="1288707548">
          <w:marLeft w:val="274"/>
          <w:marRight w:val="0"/>
          <w:marTop w:val="0"/>
          <w:marBottom w:val="40"/>
          <w:divBdr>
            <w:top w:val="none" w:sz="0" w:space="0" w:color="auto"/>
            <w:left w:val="none" w:sz="0" w:space="0" w:color="auto"/>
            <w:bottom w:val="none" w:sz="0" w:space="0" w:color="auto"/>
            <w:right w:val="none" w:sz="0" w:space="0" w:color="auto"/>
          </w:divBdr>
        </w:div>
        <w:div w:id="1541165100">
          <w:marLeft w:val="806"/>
          <w:marRight w:val="0"/>
          <w:marTop w:val="0"/>
          <w:marBottom w:val="40"/>
          <w:divBdr>
            <w:top w:val="none" w:sz="0" w:space="0" w:color="auto"/>
            <w:left w:val="none" w:sz="0" w:space="0" w:color="auto"/>
            <w:bottom w:val="none" w:sz="0" w:space="0" w:color="auto"/>
            <w:right w:val="none" w:sz="0" w:space="0" w:color="auto"/>
          </w:divBdr>
        </w:div>
      </w:divsChild>
    </w:div>
    <w:div w:id="2058429810">
      <w:bodyDiv w:val="1"/>
      <w:marLeft w:val="0"/>
      <w:marRight w:val="0"/>
      <w:marTop w:val="0"/>
      <w:marBottom w:val="0"/>
      <w:divBdr>
        <w:top w:val="none" w:sz="0" w:space="0" w:color="auto"/>
        <w:left w:val="none" w:sz="0" w:space="0" w:color="auto"/>
        <w:bottom w:val="none" w:sz="0" w:space="0" w:color="auto"/>
        <w:right w:val="none" w:sz="0" w:space="0" w:color="auto"/>
      </w:divBdr>
      <w:divsChild>
        <w:div w:id="1319992150">
          <w:marLeft w:val="547"/>
          <w:marRight w:val="0"/>
          <w:marTop w:val="0"/>
          <w:marBottom w:val="40"/>
          <w:divBdr>
            <w:top w:val="none" w:sz="0" w:space="0" w:color="auto"/>
            <w:left w:val="none" w:sz="0" w:space="0" w:color="auto"/>
            <w:bottom w:val="none" w:sz="0" w:space="0" w:color="auto"/>
            <w:right w:val="none" w:sz="0" w:space="0" w:color="auto"/>
          </w:divBdr>
        </w:div>
      </w:divsChild>
    </w:div>
    <w:div w:id="2117405359">
      <w:bodyDiv w:val="1"/>
      <w:marLeft w:val="0"/>
      <w:marRight w:val="0"/>
      <w:marTop w:val="0"/>
      <w:marBottom w:val="0"/>
      <w:divBdr>
        <w:top w:val="none" w:sz="0" w:space="0" w:color="auto"/>
        <w:left w:val="none" w:sz="0" w:space="0" w:color="auto"/>
        <w:bottom w:val="none" w:sz="0" w:space="0" w:color="auto"/>
        <w:right w:val="none" w:sz="0" w:space="0" w:color="auto"/>
      </w:divBdr>
      <w:divsChild>
        <w:div w:id="742145762">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rid\OneDrive%20-%20Cognixion,%20Inc\Documents\Template%20-%20Cognixion%20MC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4cfae4e1-e157-46fd-8ad5-7d0d60b9829c" xsi:nil="true"/>
    <lcf76f155ced4ddcb4097134ff3c332f xmlns="fbec9d2a-76d0-469a-aa95-2dff2ed60da0">
      <Terms xmlns="http://schemas.microsoft.com/office/infopath/2007/PartnerControls"/>
    </lcf76f155ced4ddcb4097134ff3c332f>
    <ApprovalStatus xmlns="fbec9d2a-76d0-469a-aa95-2dff2ed60da0">Approved</Approval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F09EB3FAB65EB4AAD33BD7B8D7AADE9" ma:contentTypeVersion="17" ma:contentTypeDescription="Create a new document." ma:contentTypeScope="" ma:versionID="176348be67022616208fd9de5b657601">
  <xsd:schema xmlns:xsd="http://www.w3.org/2001/XMLSchema" xmlns:xs="http://www.w3.org/2001/XMLSchema" xmlns:p="http://schemas.microsoft.com/office/2006/metadata/properties" xmlns:ns2="fbec9d2a-76d0-469a-aa95-2dff2ed60da0" xmlns:ns3="4cfae4e1-e157-46fd-8ad5-7d0d60b9829c" targetNamespace="http://schemas.microsoft.com/office/2006/metadata/properties" ma:root="true" ma:fieldsID="1945e41daac0d76025ac105998647d9f" ns2:_="" ns3:_="">
    <xsd:import namespace="fbec9d2a-76d0-469a-aa95-2dff2ed60da0"/>
    <xsd:import namespace="4cfae4e1-e157-46fd-8ad5-7d0d60b9829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Approval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ec9d2a-76d0-469a-aa95-2dff2ed60d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63b9481-7f01-4991-9fcf-1e13ffbe1e4b" ma:termSetId="09814cd3-568e-fe90-9814-8d621ff8fb84" ma:anchorId="fba54fb3-c3e1-fe81-a776-ca4b69148c4d" ma:open="true" ma:isKeyword="false">
      <xsd:complexType>
        <xsd:sequence>
          <xsd:element ref="pc:Terms" minOccurs="0" maxOccurs="1"/>
        </xsd:sequence>
      </xsd:complexType>
    </xsd:element>
    <xsd:element name="ApprovalStatus" ma:index="24" nillable="true" ma:displayName="Approval Status" ma:format="Dropdown" ma:internalName="ApprovalStatus">
      <xsd:simpleType>
        <xsd:restriction base="dms:Choice">
          <xsd:enumeration value="Working Draft"/>
          <xsd:enumeration value="Ready for Approval"/>
          <xsd:enumeration value="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4cfae4e1-e157-46fd-8ad5-7d0d60b9829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ea5d158-4f46-4ed3-84a9-348a61bd05b4}" ma:internalName="TaxCatchAll" ma:showField="CatchAllData" ma:web="4cfae4e1-e157-46fd-8ad5-7d0d60b982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85F926-AD43-4CA1-B297-61066428D8B7}">
  <ds:schemaRefs>
    <ds:schemaRef ds:uri="http://schemas.microsoft.com/sharepoint/v3/contenttype/forms"/>
  </ds:schemaRefs>
</ds:datastoreItem>
</file>

<file path=customXml/itemProps2.xml><?xml version="1.0" encoding="utf-8"?>
<ds:datastoreItem xmlns:ds="http://schemas.openxmlformats.org/officeDocument/2006/customXml" ds:itemID="{0A59BF8A-7A2B-4E89-AF71-242F43A19057}">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D280C0DE-CB99-4A93-84EC-EFFBD88B9086}">
  <ds:schemaRefs>
    <ds:schemaRef ds:uri="http://schemas.microsoft.com/office/2006/metadata/properties"/>
    <ds:schemaRef ds:uri="http://www.w3.org/2000/xmlns/"/>
    <ds:schemaRef ds:uri="4cfae4e1-e157-46fd-8ad5-7d0d60b9829c"/>
    <ds:schemaRef ds:uri="http://www.w3.org/2001/XMLSchema-instance"/>
    <ds:schemaRef ds:uri="fbec9d2a-76d0-469a-aa95-2dff2ed60da0"/>
    <ds:schemaRef ds:uri="http://schemas.microsoft.com/office/infopath/2007/PartnerControls"/>
  </ds:schemaRefs>
</ds:datastoreItem>
</file>

<file path=customXml/itemProps4.xml><?xml version="1.0" encoding="utf-8"?>
<ds:datastoreItem xmlns:ds="http://schemas.openxmlformats.org/officeDocument/2006/customXml" ds:itemID="{7A7FD849-A9BD-47F6-8C0C-0351708D0F43}">
  <ds:schemaRefs>
    <ds:schemaRef ds:uri="http://schemas.microsoft.com/office/2006/metadata/contentType"/>
    <ds:schemaRef ds:uri="http://schemas.microsoft.com/office/2006/metadata/properties/metaAttributes"/>
    <ds:schemaRef ds:uri="http://www.w3.org/2000/xmlns/"/>
    <ds:schemaRef ds:uri="http://www.w3.org/2001/XMLSchema"/>
    <ds:schemaRef ds:uri="fbec9d2a-76d0-469a-aa95-2dff2ed60da0"/>
    <ds:schemaRef ds:uri="4cfae4e1-e157-46fd-8ad5-7d0d60b9829c"/>
  </ds:schemaRefs>
</ds:datastoreItem>
</file>

<file path=docProps/app.xml><?xml version="1.0" encoding="utf-8"?>
<Properties xmlns="http://schemas.openxmlformats.org/officeDocument/2006/extended-properties" xmlns:vt="http://schemas.openxmlformats.org/officeDocument/2006/docPropsVTypes">
  <Template>Template%20-%20Cognixion%20MCRD.dotx</Template>
  <TotalTime>80</TotalTime>
  <Pages>1</Pages>
  <Words>4276</Words>
  <Characters>24377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TerumoBCT</Company>
  <LinksUpToDate>false</LinksUpToDate>
  <CharactersWithSpaces>28596</CharactersWithSpaces>
  <SharedDoc>false</SharedDoc>
  <HLinks>
    <vt:vector size="234" baseType="variant">
      <vt:variant>
        <vt:i4>1245246</vt:i4>
      </vt:variant>
      <vt:variant>
        <vt:i4>224</vt:i4>
      </vt:variant>
      <vt:variant>
        <vt:i4>0</vt:i4>
      </vt:variant>
      <vt:variant>
        <vt:i4>5</vt:i4>
      </vt:variant>
      <vt:variant>
        <vt:lpwstr/>
      </vt:variant>
      <vt:variant>
        <vt:lpwstr>_Toc110968947</vt:lpwstr>
      </vt:variant>
      <vt:variant>
        <vt:i4>1245246</vt:i4>
      </vt:variant>
      <vt:variant>
        <vt:i4>218</vt:i4>
      </vt:variant>
      <vt:variant>
        <vt:i4>0</vt:i4>
      </vt:variant>
      <vt:variant>
        <vt:i4>5</vt:i4>
      </vt:variant>
      <vt:variant>
        <vt:lpwstr/>
      </vt:variant>
      <vt:variant>
        <vt:lpwstr>_Toc110968946</vt:lpwstr>
      </vt:variant>
      <vt:variant>
        <vt:i4>1245246</vt:i4>
      </vt:variant>
      <vt:variant>
        <vt:i4>212</vt:i4>
      </vt:variant>
      <vt:variant>
        <vt:i4>0</vt:i4>
      </vt:variant>
      <vt:variant>
        <vt:i4>5</vt:i4>
      </vt:variant>
      <vt:variant>
        <vt:lpwstr/>
      </vt:variant>
      <vt:variant>
        <vt:lpwstr>_Toc110968945</vt:lpwstr>
      </vt:variant>
      <vt:variant>
        <vt:i4>1245246</vt:i4>
      </vt:variant>
      <vt:variant>
        <vt:i4>206</vt:i4>
      </vt:variant>
      <vt:variant>
        <vt:i4>0</vt:i4>
      </vt:variant>
      <vt:variant>
        <vt:i4>5</vt:i4>
      </vt:variant>
      <vt:variant>
        <vt:lpwstr/>
      </vt:variant>
      <vt:variant>
        <vt:lpwstr>_Toc110968944</vt:lpwstr>
      </vt:variant>
      <vt:variant>
        <vt:i4>1245246</vt:i4>
      </vt:variant>
      <vt:variant>
        <vt:i4>200</vt:i4>
      </vt:variant>
      <vt:variant>
        <vt:i4>0</vt:i4>
      </vt:variant>
      <vt:variant>
        <vt:i4>5</vt:i4>
      </vt:variant>
      <vt:variant>
        <vt:lpwstr/>
      </vt:variant>
      <vt:variant>
        <vt:lpwstr>_Toc110968943</vt:lpwstr>
      </vt:variant>
      <vt:variant>
        <vt:i4>1245246</vt:i4>
      </vt:variant>
      <vt:variant>
        <vt:i4>194</vt:i4>
      </vt:variant>
      <vt:variant>
        <vt:i4>0</vt:i4>
      </vt:variant>
      <vt:variant>
        <vt:i4>5</vt:i4>
      </vt:variant>
      <vt:variant>
        <vt:lpwstr/>
      </vt:variant>
      <vt:variant>
        <vt:lpwstr>_Toc110968942</vt:lpwstr>
      </vt:variant>
      <vt:variant>
        <vt:i4>1245246</vt:i4>
      </vt:variant>
      <vt:variant>
        <vt:i4>188</vt:i4>
      </vt:variant>
      <vt:variant>
        <vt:i4>0</vt:i4>
      </vt:variant>
      <vt:variant>
        <vt:i4>5</vt:i4>
      </vt:variant>
      <vt:variant>
        <vt:lpwstr/>
      </vt:variant>
      <vt:variant>
        <vt:lpwstr>_Toc110968941</vt:lpwstr>
      </vt:variant>
      <vt:variant>
        <vt:i4>1245246</vt:i4>
      </vt:variant>
      <vt:variant>
        <vt:i4>182</vt:i4>
      </vt:variant>
      <vt:variant>
        <vt:i4>0</vt:i4>
      </vt:variant>
      <vt:variant>
        <vt:i4>5</vt:i4>
      </vt:variant>
      <vt:variant>
        <vt:lpwstr/>
      </vt:variant>
      <vt:variant>
        <vt:lpwstr>_Toc110968940</vt:lpwstr>
      </vt:variant>
      <vt:variant>
        <vt:i4>1310782</vt:i4>
      </vt:variant>
      <vt:variant>
        <vt:i4>176</vt:i4>
      </vt:variant>
      <vt:variant>
        <vt:i4>0</vt:i4>
      </vt:variant>
      <vt:variant>
        <vt:i4>5</vt:i4>
      </vt:variant>
      <vt:variant>
        <vt:lpwstr/>
      </vt:variant>
      <vt:variant>
        <vt:lpwstr>_Toc110968939</vt:lpwstr>
      </vt:variant>
      <vt:variant>
        <vt:i4>1310782</vt:i4>
      </vt:variant>
      <vt:variant>
        <vt:i4>170</vt:i4>
      </vt:variant>
      <vt:variant>
        <vt:i4>0</vt:i4>
      </vt:variant>
      <vt:variant>
        <vt:i4>5</vt:i4>
      </vt:variant>
      <vt:variant>
        <vt:lpwstr/>
      </vt:variant>
      <vt:variant>
        <vt:lpwstr>_Toc110968938</vt:lpwstr>
      </vt:variant>
      <vt:variant>
        <vt:i4>1310782</vt:i4>
      </vt:variant>
      <vt:variant>
        <vt:i4>164</vt:i4>
      </vt:variant>
      <vt:variant>
        <vt:i4>0</vt:i4>
      </vt:variant>
      <vt:variant>
        <vt:i4>5</vt:i4>
      </vt:variant>
      <vt:variant>
        <vt:lpwstr/>
      </vt:variant>
      <vt:variant>
        <vt:lpwstr>_Toc110968937</vt:lpwstr>
      </vt:variant>
      <vt:variant>
        <vt:i4>1310782</vt:i4>
      </vt:variant>
      <vt:variant>
        <vt:i4>158</vt:i4>
      </vt:variant>
      <vt:variant>
        <vt:i4>0</vt:i4>
      </vt:variant>
      <vt:variant>
        <vt:i4>5</vt:i4>
      </vt:variant>
      <vt:variant>
        <vt:lpwstr/>
      </vt:variant>
      <vt:variant>
        <vt:lpwstr>_Toc110968936</vt:lpwstr>
      </vt:variant>
      <vt:variant>
        <vt:i4>1310782</vt:i4>
      </vt:variant>
      <vt:variant>
        <vt:i4>152</vt:i4>
      </vt:variant>
      <vt:variant>
        <vt:i4>0</vt:i4>
      </vt:variant>
      <vt:variant>
        <vt:i4>5</vt:i4>
      </vt:variant>
      <vt:variant>
        <vt:lpwstr/>
      </vt:variant>
      <vt:variant>
        <vt:lpwstr>_Toc110968935</vt:lpwstr>
      </vt:variant>
      <vt:variant>
        <vt:i4>1310782</vt:i4>
      </vt:variant>
      <vt:variant>
        <vt:i4>146</vt:i4>
      </vt:variant>
      <vt:variant>
        <vt:i4>0</vt:i4>
      </vt:variant>
      <vt:variant>
        <vt:i4>5</vt:i4>
      </vt:variant>
      <vt:variant>
        <vt:lpwstr/>
      </vt:variant>
      <vt:variant>
        <vt:lpwstr>_Toc110968934</vt:lpwstr>
      </vt:variant>
      <vt:variant>
        <vt:i4>1310782</vt:i4>
      </vt:variant>
      <vt:variant>
        <vt:i4>140</vt:i4>
      </vt:variant>
      <vt:variant>
        <vt:i4>0</vt:i4>
      </vt:variant>
      <vt:variant>
        <vt:i4>5</vt:i4>
      </vt:variant>
      <vt:variant>
        <vt:lpwstr/>
      </vt:variant>
      <vt:variant>
        <vt:lpwstr>_Toc110968933</vt:lpwstr>
      </vt:variant>
      <vt:variant>
        <vt:i4>1310782</vt:i4>
      </vt:variant>
      <vt:variant>
        <vt:i4>134</vt:i4>
      </vt:variant>
      <vt:variant>
        <vt:i4>0</vt:i4>
      </vt:variant>
      <vt:variant>
        <vt:i4>5</vt:i4>
      </vt:variant>
      <vt:variant>
        <vt:lpwstr/>
      </vt:variant>
      <vt:variant>
        <vt:lpwstr>_Toc110968932</vt:lpwstr>
      </vt:variant>
      <vt:variant>
        <vt:i4>1310782</vt:i4>
      </vt:variant>
      <vt:variant>
        <vt:i4>128</vt:i4>
      </vt:variant>
      <vt:variant>
        <vt:i4>0</vt:i4>
      </vt:variant>
      <vt:variant>
        <vt:i4>5</vt:i4>
      </vt:variant>
      <vt:variant>
        <vt:lpwstr/>
      </vt:variant>
      <vt:variant>
        <vt:lpwstr>_Toc110968931</vt:lpwstr>
      </vt:variant>
      <vt:variant>
        <vt:i4>1310782</vt:i4>
      </vt:variant>
      <vt:variant>
        <vt:i4>122</vt:i4>
      </vt:variant>
      <vt:variant>
        <vt:i4>0</vt:i4>
      </vt:variant>
      <vt:variant>
        <vt:i4>5</vt:i4>
      </vt:variant>
      <vt:variant>
        <vt:lpwstr/>
      </vt:variant>
      <vt:variant>
        <vt:lpwstr>_Toc110968930</vt:lpwstr>
      </vt:variant>
      <vt:variant>
        <vt:i4>1376318</vt:i4>
      </vt:variant>
      <vt:variant>
        <vt:i4>116</vt:i4>
      </vt:variant>
      <vt:variant>
        <vt:i4>0</vt:i4>
      </vt:variant>
      <vt:variant>
        <vt:i4>5</vt:i4>
      </vt:variant>
      <vt:variant>
        <vt:lpwstr/>
      </vt:variant>
      <vt:variant>
        <vt:lpwstr>_Toc110968929</vt:lpwstr>
      </vt:variant>
      <vt:variant>
        <vt:i4>1376318</vt:i4>
      </vt:variant>
      <vt:variant>
        <vt:i4>110</vt:i4>
      </vt:variant>
      <vt:variant>
        <vt:i4>0</vt:i4>
      </vt:variant>
      <vt:variant>
        <vt:i4>5</vt:i4>
      </vt:variant>
      <vt:variant>
        <vt:lpwstr/>
      </vt:variant>
      <vt:variant>
        <vt:lpwstr>_Toc110968928</vt:lpwstr>
      </vt:variant>
      <vt:variant>
        <vt:i4>1376318</vt:i4>
      </vt:variant>
      <vt:variant>
        <vt:i4>104</vt:i4>
      </vt:variant>
      <vt:variant>
        <vt:i4>0</vt:i4>
      </vt:variant>
      <vt:variant>
        <vt:i4>5</vt:i4>
      </vt:variant>
      <vt:variant>
        <vt:lpwstr/>
      </vt:variant>
      <vt:variant>
        <vt:lpwstr>_Toc110968927</vt:lpwstr>
      </vt:variant>
      <vt:variant>
        <vt:i4>1376318</vt:i4>
      </vt:variant>
      <vt:variant>
        <vt:i4>98</vt:i4>
      </vt:variant>
      <vt:variant>
        <vt:i4>0</vt:i4>
      </vt:variant>
      <vt:variant>
        <vt:i4>5</vt:i4>
      </vt:variant>
      <vt:variant>
        <vt:lpwstr/>
      </vt:variant>
      <vt:variant>
        <vt:lpwstr>_Toc110968926</vt:lpwstr>
      </vt:variant>
      <vt:variant>
        <vt:i4>1376318</vt:i4>
      </vt:variant>
      <vt:variant>
        <vt:i4>92</vt:i4>
      </vt:variant>
      <vt:variant>
        <vt:i4>0</vt:i4>
      </vt:variant>
      <vt:variant>
        <vt:i4>5</vt:i4>
      </vt:variant>
      <vt:variant>
        <vt:lpwstr/>
      </vt:variant>
      <vt:variant>
        <vt:lpwstr>_Toc110968925</vt:lpwstr>
      </vt:variant>
      <vt:variant>
        <vt:i4>1376318</vt:i4>
      </vt:variant>
      <vt:variant>
        <vt:i4>86</vt:i4>
      </vt:variant>
      <vt:variant>
        <vt:i4>0</vt:i4>
      </vt:variant>
      <vt:variant>
        <vt:i4>5</vt:i4>
      </vt:variant>
      <vt:variant>
        <vt:lpwstr/>
      </vt:variant>
      <vt:variant>
        <vt:lpwstr>_Toc110968924</vt:lpwstr>
      </vt:variant>
      <vt:variant>
        <vt:i4>1376318</vt:i4>
      </vt:variant>
      <vt:variant>
        <vt:i4>80</vt:i4>
      </vt:variant>
      <vt:variant>
        <vt:i4>0</vt:i4>
      </vt:variant>
      <vt:variant>
        <vt:i4>5</vt:i4>
      </vt:variant>
      <vt:variant>
        <vt:lpwstr/>
      </vt:variant>
      <vt:variant>
        <vt:lpwstr>_Toc110968923</vt:lpwstr>
      </vt:variant>
      <vt:variant>
        <vt:i4>1376318</vt:i4>
      </vt:variant>
      <vt:variant>
        <vt:i4>74</vt:i4>
      </vt:variant>
      <vt:variant>
        <vt:i4>0</vt:i4>
      </vt:variant>
      <vt:variant>
        <vt:i4>5</vt:i4>
      </vt:variant>
      <vt:variant>
        <vt:lpwstr/>
      </vt:variant>
      <vt:variant>
        <vt:lpwstr>_Toc110968922</vt:lpwstr>
      </vt:variant>
      <vt:variant>
        <vt:i4>1376318</vt:i4>
      </vt:variant>
      <vt:variant>
        <vt:i4>68</vt:i4>
      </vt:variant>
      <vt:variant>
        <vt:i4>0</vt:i4>
      </vt:variant>
      <vt:variant>
        <vt:i4>5</vt:i4>
      </vt:variant>
      <vt:variant>
        <vt:lpwstr/>
      </vt:variant>
      <vt:variant>
        <vt:lpwstr>_Toc110968921</vt:lpwstr>
      </vt:variant>
      <vt:variant>
        <vt:i4>1376318</vt:i4>
      </vt:variant>
      <vt:variant>
        <vt:i4>62</vt:i4>
      </vt:variant>
      <vt:variant>
        <vt:i4>0</vt:i4>
      </vt:variant>
      <vt:variant>
        <vt:i4>5</vt:i4>
      </vt:variant>
      <vt:variant>
        <vt:lpwstr/>
      </vt:variant>
      <vt:variant>
        <vt:lpwstr>_Toc110968920</vt:lpwstr>
      </vt:variant>
      <vt:variant>
        <vt:i4>1441854</vt:i4>
      </vt:variant>
      <vt:variant>
        <vt:i4>56</vt:i4>
      </vt:variant>
      <vt:variant>
        <vt:i4>0</vt:i4>
      </vt:variant>
      <vt:variant>
        <vt:i4>5</vt:i4>
      </vt:variant>
      <vt:variant>
        <vt:lpwstr/>
      </vt:variant>
      <vt:variant>
        <vt:lpwstr>_Toc110968919</vt:lpwstr>
      </vt:variant>
      <vt:variant>
        <vt:i4>1441854</vt:i4>
      </vt:variant>
      <vt:variant>
        <vt:i4>50</vt:i4>
      </vt:variant>
      <vt:variant>
        <vt:i4>0</vt:i4>
      </vt:variant>
      <vt:variant>
        <vt:i4>5</vt:i4>
      </vt:variant>
      <vt:variant>
        <vt:lpwstr/>
      </vt:variant>
      <vt:variant>
        <vt:lpwstr>_Toc110968918</vt:lpwstr>
      </vt:variant>
      <vt:variant>
        <vt:i4>1441854</vt:i4>
      </vt:variant>
      <vt:variant>
        <vt:i4>44</vt:i4>
      </vt:variant>
      <vt:variant>
        <vt:i4>0</vt:i4>
      </vt:variant>
      <vt:variant>
        <vt:i4>5</vt:i4>
      </vt:variant>
      <vt:variant>
        <vt:lpwstr/>
      </vt:variant>
      <vt:variant>
        <vt:lpwstr>_Toc110968917</vt:lpwstr>
      </vt:variant>
      <vt:variant>
        <vt:i4>1441854</vt:i4>
      </vt:variant>
      <vt:variant>
        <vt:i4>38</vt:i4>
      </vt:variant>
      <vt:variant>
        <vt:i4>0</vt:i4>
      </vt:variant>
      <vt:variant>
        <vt:i4>5</vt:i4>
      </vt:variant>
      <vt:variant>
        <vt:lpwstr/>
      </vt:variant>
      <vt:variant>
        <vt:lpwstr>_Toc110968916</vt:lpwstr>
      </vt:variant>
      <vt:variant>
        <vt:i4>1441854</vt:i4>
      </vt:variant>
      <vt:variant>
        <vt:i4>32</vt:i4>
      </vt:variant>
      <vt:variant>
        <vt:i4>0</vt:i4>
      </vt:variant>
      <vt:variant>
        <vt:i4>5</vt:i4>
      </vt:variant>
      <vt:variant>
        <vt:lpwstr/>
      </vt:variant>
      <vt:variant>
        <vt:lpwstr>_Toc110968915</vt:lpwstr>
      </vt:variant>
      <vt:variant>
        <vt:i4>1441854</vt:i4>
      </vt:variant>
      <vt:variant>
        <vt:i4>26</vt:i4>
      </vt:variant>
      <vt:variant>
        <vt:i4>0</vt:i4>
      </vt:variant>
      <vt:variant>
        <vt:i4>5</vt:i4>
      </vt:variant>
      <vt:variant>
        <vt:lpwstr/>
      </vt:variant>
      <vt:variant>
        <vt:lpwstr>_Toc110968914</vt:lpwstr>
      </vt:variant>
      <vt:variant>
        <vt:i4>1441854</vt:i4>
      </vt:variant>
      <vt:variant>
        <vt:i4>20</vt:i4>
      </vt:variant>
      <vt:variant>
        <vt:i4>0</vt:i4>
      </vt:variant>
      <vt:variant>
        <vt:i4>5</vt:i4>
      </vt:variant>
      <vt:variant>
        <vt:lpwstr/>
      </vt:variant>
      <vt:variant>
        <vt:lpwstr>_Toc110968913</vt:lpwstr>
      </vt:variant>
      <vt:variant>
        <vt:i4>1441854</vt:i4>
      </vt:variant>
      <vt:variant>
        <vt:i4>14</vt:i4>
      </vt:variant>
      <vt:variant>
        <vt:i4>0</vt:i4>
      </vt:variant>
      <vt:variant>
        <vt:i4>5</vt:i4>
      </vt:variant>
      <vt:variant>
        <vt:lpwstr/>
      </vt:variant>
      <vt:variant>
        <vt:lpwstr>_Toc110968912</vt:lpwstr>
      </vt:variant>
      <vt:variant>
        <vt:i4>1441854</vt:i4>
      </vt:variant>
      <vt:variant>
        <vt:i4>8</vt:i4>
      </vt:variant>
      <vt:variant>
        <vt:i4>0</vt:i4>
      </vt:variant>
      <vt:variant>
        <vt:i4>5</vt:i4>
      </vt:variant>
      <vt:variant>
        <vt:lpwstr/>
      </vt:variant>
      <vt:variant>
        <vt:lpwstr>_Toc110968911</vt:lpwstr>
      </vt:variant>
      <vt:variant>
        <vt:i4>1441854</vt:i4>
      </vt:variant>
      <vt:variant>
        <vt:i4>2</vt:i4>
      </vt:variant>
      <vt:variant>
        <vt:i4>0</vt:i4>
      </vt:variant>
      <vt:variant>
        <vt:i4>5</vt:i4>
      </vt:variant>
      <vt:variant>
        <vt:lpwstr/>
      </vt:variant>
      <vt:variant>
        <vt:lpwstr>_Toc110968910</vt:lpwstr>
      </vt:variant>
      <vt:variant>
        <vt:i4>589862</vt:i4>
      </vt:variant>
      <vt:variant>
        <vt:i4>0</vt:i4>
      </vt:variant>
      <vt:variant>
        <vt:i4>0</vt:i4>
      </vt:variant>
      <vt:variant>
        <vt:i4>5</vt:i4>
      </vt:variant>
      <vt:variant>
        <vt:lpwstr>mailto:Astrid@cognixion.com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McNellis</dc:creator>
  <cp:keywords/>
  <cp:lastModifiedBy>Lucas Steuber</cp:lastModifiedBy>
  <cp:revision>4</cp:revision>
  <cp:lastPrinted>2019-04-15T20:25:00Z</cp:lastPrinted>
  <dcterms:created xsi:type="dcterms:W3CDTF">2022-10-29T00:07:00Z</dcterms:created>
  <dcterms:modified xsi:type="dcterms:W3CDTF">2022-11-05T14:36:00Z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0x0101002F09EB3FAB65EB4AAD33BD7B8D7AADE9</vt:lpwstr>
  </property>
  <property fmtid="{D5CDD505-2E9C-101B-9397-08002B2CF9AE}" pid="3" name="Order">
    <vt:r8>3600</vt:r8>
  </property>
  <property fmtid="{D5CDD505-2E9C-101B-9397-08002B2CF9AE}" pid="4" name="MediaServiceImageTags">
    <vt:lpwstr/>
  </property>
</Properties>
</file>